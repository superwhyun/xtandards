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40" w:type="dxa"/>
        <w:jc w:val="center"/>
        <w:tblLayout w:type="fixed"/>
        <w:tblCellMar>
          <w:left w:w="57" w:type="dxa"/>
          <w:right w:w="57" w:type="dxa"/>
        </w:tblCellMar>
        <w:tblLook w:val="0000" w:firstRow="0" w:lastRow="0" w:firstColumn="0" w:lastColumn="0" w:noHBand="0" w:noVBand="0"/>
      </w:tblPr>
      <w:tblGrid>
        <w:gridCol w:w="1134"/>
        <w:gridCol w:w="284"/>
        <w:gridCol w:w="3685"/>
        <w:gridCol w:w="142"/>
        <w:gridCol w:w="284"/>
        <w:gridCol w:w="4111"/>
      </w:tblGrid>
      <w:tr w:rsidR="008A5257" w:rsidRPr="0037415F" w14:paraId="219E836E" w14:textId="77777777" w:rsidTr="00F36497">
        <w:trPr>
          <w:cantSplit/>
          <w:jc w:val="center"/>
        </w:trPr>
        <w:tc>
          <w:tcPr>
            <w:tcW w:w="1134" w:type="dxa"/>
            <w:vMerge w:val="restart"/>
            <w:vAlign w:val="center"/>
          </w:tcPr>
          <w:p w14:paraId="6B50B5E5" w14:textId="77777777" w:rsidR="008A5257" w:rsidRPr="00567F52" w:rsidRDefault="008A5257" w:rsidP="00F36497">
            <w:pPr>
              <w:spacing w:before="0"/>
              <w:jc w:val="center"/>
            </w:pPr>
            <w:r>
              <w:rPr>
                <w:noProof/>
              </w:rPr>
              <w:drawing>
                <wp:inline distT="0" distB="0" distL="0" distR="0" wp14:anchorId="0D581DA3" wp14:editId="0875BD07">
                  <wp:extent cx="647700" cy="704850"/>
                  <wp:effectExtent l="0" t="0" r="0" b="0"/>
                  <wp:docPr id="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704850"/>
                          </a:xfrm>
                          <a:prstGeom prst="rect">
                            <a:avLst/>
                          </a:prstGeom>
                          <a:noFill/>
                          <a:ln>
                            <a:noFill/>
                          </a:ln>
                        </pic:spPr>
                      </pic:pic>
                    </a:graphicData>
                  </a:graphic>
                </wp:inline>
              </w:drawing>
            </w:r>
          </w:p>
        </w:tc>
        <w:tc>
          <w:tcPr>
            <w:tcW w:w="3969" w:type="dxa"/>
            <w:gridSpan w:val="2"/>
            <w:vMerge w:val="restart"/>
            <w:vAlign w:val="center"/>
          </w:tcPr>
          <w:p w14:paraId="125F14A5" w14:textId="77777777" w:rsidR="008A5257" w:rsidRPr="00F70513" w:rsidRDefault="008A5257" w:rsidP="00F36497">
            <w:pPr>
              <w:rPr>
                <w:sz w:val="16"/>
                <w:szCs w:val="16"/>
              </w:rPr>
            </w:pPr>
            <w:r w:rsidRPr="00F70513">
              <w:rPr>
                <w:sz w:val="16"/>
                <w:szCs w:val="16"/>
              </w:rPr>
              <w:t>INTERNATIONAL TELECOMMUNICATION UNION</w:t>
            </w:r>
          </w:p>
          <w:p w14:paraId="64A7BA8E" w14:textId="77777777" w:rsidR="008A5257" w:rsidRPr="006264C9" w:rsidRDefault="008A5257" w:rsidP="00F36497">
            <w:pPr>
              <w:rPr>
                <w:b/>
                <w:bCs/>
                <w:sz w:val="26"/>
                <w:szCs w:val="26"/>
              </w:rPr>
            </w:pPr>
            <w:r w:rsidRPr="006264C9">
              <w:rPr>
                <w:b/>
                <w:bCs/>
                <w:sz w:val="26"/>
                <w:szCs w:val="26"/>
              </w:rPr>
              <w:t>TELECOMMUNICATION</w:t>
            </w:r>
            <w:r w:rsidRPr="006264C9">
              <w:rPr>
                <w:b/>
                <w:bCs/>
                <w:sz w:val="26"/>
                <w:szCs w:val="26"/>
              </w:rPr>
              <w:br/>
              <w:t>STANDARDIZATION SECTOR</w:t>
            </w:r>
          </w:p>
          <w:p w14:paraId="11ACD7C5" w14:textId="77777777" w:rsidR="008A5257" w:rsidRPr="007F664D" w:rsidRDefault="008A5257" w:rsidP="00F36497">
            <w:pPr>
              <w:rPr>
                <w:sz w:val="20"/>
                <w:szCs w:val="20"/>
              </w:rPr>
            </w:pPr>
            <w:r w:rsidRPr="006264C9">
              <w:rPr>
                <w:sz w:val="20"/>
                <w:szCs w:val="20"/>
              </w:rPr>
              <w:t xml:space="preserve">STUDY PERIOD </w:t>
            </w:r>
            <w:r>
              <w:rPr>
                <w:sz w:val="20"/>
                <w:szCs w:val="20"/>
              </w:rPr>
              <w:t>2025-2028</w:t>
            </w:r>
          </w:p>
        </w:tc>
        <w:tc>
          <w:tcPr>
            <w:tcW w:w="4537" w:type="dxa"/>
            <w:gridSpan w:val="3"/>
            <w:vAlign w:val="center"/>
          </w:tcPr>
          <w:p w14:paraId="2EDE4F8C" w14:textId="5A01BAC8" w:rsidR="008A5257" w:rsidRPr="00591B85" w:rsidRDefault="008A5257" w:rsidP="008A5257">
            <w:pPr>
              <w:pStyle w:val="Docnumber"/>
            </w:pPr>
            <w:r w:rsidRPr="00591B85">
              <w:rPr>
                <w:noProof/>
              </w:rPr>
              <w:t>SG21</w:t>
            </w:r>
            <w:r w:rsidRPr="00591B85">
              <w:t>-C</w:t>
            </w:r>
            <w:r w:rsidR="00535261">
              <w:rPr>
                <w:rFonts w:hint="eastAsia"/>
                <w:lang w:eastAsia="zh-CN"/>
              </w:rPr>
              <w:t>-0015</w:t>
            </w:r>
          </w:p>
        </w:tc>
      </w:tr>
      <w:tr w:rsidR="008A5257" w:rsidRPr="0095099F" w14:paraId="796A28E0" w14:textId="77777777" w:rsidTr="00F36497">
        <w:trPr>
          <w:cantSplit/>
          <w:jc w:val="center"/>
        </w:trPr>
        <w:tc>
          <w:tcPr>
            <w:tcW w:w="1134" w:type="dxa"/>
            <w:vMerge/>
          </w:tcPr>
          <w:p w14:paraId="5924D712" w14:textId="77777777" w:rsidR="008A5257" w:rsidRPr="00072A4E" w:rsidRDefault="008A5257" w:rsidP="00F36497">
            <w:pPr>
              <w:rPr>
                <w:smallCaps/>
                <w:sz w:val="20"/>
              </w:rPr>
            </w:pPr>
          </w:p>
        </w:tc>
        <w:tc>
          <w:tcPr>
            <w:tcW w:w="3969" w:type="dxa"/>
            <w:gridSpan w:val="2"/>
            <w:vMerge/>
          </w:tcPr>
          <w:p w14:paraId="755BABA5" w14:textId="77777777" w:rsidR="008A5257" w:rsidRPr="00072A4E" w:rsidRDefault="008A5257" w:rsidP="00F36497">
            <w:pPr>
              <w:rPr>
                <w:smallCaps/>
                <w:sz w:val="20"/>
              </w:rPr>
            </w:pPr>
          </w:p>
        </w:tc>
        <w:tc>
          <w:tcPr>
            <w:tcW w:w="4537" w:type="dxa"/>
            <w:gridSpan w:val="3"/>
          </w:tcPr>
          <w:p w14:paraId="58D4DE8A" w14:textId="77777777" w:rsidR="008A5257" w:rsidRPr="00591B85" w:rsidRDefault="008A5257" w:rsidP="00F36497">
            <w:pPr>
              <w:pStyle w:val="TSBHeaderRight14"/>
            </w:pPr>
            <w:r w:rsidRPr="00591B85">
              <w:rPr>
                <w:noProof/>
              </w:rPr>
              <w:t>STUDY GROUP 21</w:t>
            </w:r>
            <w:r w:rsidRPr="00591B85">
              <w:t xml:space="preserve"> </w:t>
            </w:r>
          </w:p>
        </w:tc>
      </w:tr>
      <w:tr w:rsidR="008A5257" w:rsidRPr="0037415F" w14:paraId="496CB0D6" w14:textId="77777777" w:rsidTr="00F36497">
        <w:trPr>
          <w:cantSplit/>
          <w:jc w:val="center"/>
        </w:trPr>
        <w:tc>
          <w:tcPr>
            <w:tcW w:w="1134" w:type="dxa"/>
            <w:vMerge/>
            <w:tcBorders>
              <w:bottom w:val="single" w:sz="12" w:space="0" w:color="auto"/>
            </w:tcBorders>
          </w:tcPr>
          <w:p w14:paraId="78AF03EB" w14:textId="77777777" w:rsidR="008A5257" w:rsidRPr="0037415F" w:rsidRDefault="008A5257" w:rsidP="00F36497">
            <w:pPr>
              <w:rPr>
                <w:b/>
                <w:bCs/>
                <w:sz w:val="26"/>
              </w:rPr>
            </w:pPr>
          </w:p>
        </w:tc>
        <w:tc>
          <w:tcPr>
            <w:tcW w:w="3969" w:type="dxa"/>
            <w:gridSpan w:val="2"/>
            <w:vMerge/>
            <w:tcBorders>
              <w:bottom w:val="single" w:sz="12" w:space="0" w:color="auto"/>
            </w:tcBorders>
          </w:tcPr>
          <w:p w14:paraId="6D3659CF" w14:textId="77777777" w:rsidR="008A5257" w:rsidRPr="0037415F" w:rsidRDefault="008A5257" w:rsidP="00F36497">
            <w:pPr>
              <w:rPr>
                <w:b/>
                <w:bCs/>
                <w:sz w:val="26"/>
              </w:rPr>
            </w:pPr>
          </w:p>
        </w:tc>
        <w:tc>
          <w:tcPr>
            <w:tcW w:w="4537" w:type="dxa"/>
            <w:gridSpan w:val="3"/>
            <w:tcBorders>
              <w:bottom w:val="single" w:sz="12" w:space="0" w:color="auto"/>
            </w:tcBorders>
            <w:vAlign w:val="center"/>
          </w:tcPr>
          <w:p w14:paraId="59205BC0" w14:textId="77777777" w:rsidR="008A5257" w:rsidRPr="00591B85" w:rsidRDefault="008A5257" w:rsidP="00F36497">
            <w:pPr>
              <w:pStyle w:val="TSBHeaderRight14"/>
            </w:pPr>
            <w:r w:rsidRPr="00591B85">
              <w:t>Original: English</w:t>
            </w:r>
          </w:p>
        </w:tc>
      </w:tr>
      <w:tr w:rsidR="008A5257" w:rsidRPr="0037415F" w14:paraId="5986D60B" w14:textId="77777777" w:rsidTr="00F36497">
        <w:trPr>
          <w:cantSplit/>
          <w:jc w:val="center"/>
        </w:trPr>
        <w:tc>
          <w:tcPr>
            <w:tcW w:w="1418" w:type="dxa"/>
            <w:gridSpan w:val="2"/>
          </w:tcPr>
          <w:p w14:paraId="69C8E4A5" w14:textId="77777777" w:rsidR="008A5257" w:rsidRPr="0037415F" w:rsidRDefault="008A5257" w:rsidP="00F36497">
            <w:pPr>
              <w:rPr>
                <w:b/>
                <w:bCs/>
              </w:rPr>
            </w:pPr>
            <w:r w:rsidRPr="0037415F">
              <w:rPr>
                <w:b/>
                <w:bCs/>
              </w:rPr>
              <w:t>Question(s):</w:t>
            </w:r>
          </w:p>
        </w:tc>
        <w:tc>
          <w:tcPr>
            <w:tcW w:w="3827" w:type="dxa"/>
            <w:gridSpan w:val="2"/>
          </w:tcPr>
          <w:p w14:paraId="5AF88527" w14:textId="77777777" w:rsidR="008A5257" w:rsidRPr="00591B85" w:rsidRDefault="00D94AE1" w:rsidP="00F36497">
            <w:pPr>
              <w:pStyle w:val="TSBHeaderQuestion"/>
              <w:rPr>
                <w:lang w:eastAsia="zh-CN"/>
              </w:rPr>
            </w:pPr>
            <w:r w:rsidRPr="00591B85">
              <w:rPr>
                <w:rFonts w:hint="eastAsia"/>
                <w:noProof/>
                <w:lang w:eastAsia="zh-CN"/>
              </w:rPr>
              <w:t>9</w:t>
            </w:r>
            <w:r w:rsidR="008A5257" w:rsidRPr="00591B85">
              <w:rPr>
                <w:noProof/>
              </w:rPr>
              <w:t>/21</w:t>
            </w:r>
          </w:p>
        </w:tc>
        <w:tc>
          <w:tcPr>
            <w:tcW w:w="4395" w:type="dxa"/>
            <w:gridSpan w:val="2"/>
          </w:tcPr>
          <w:p w14:paraId="0B1902A3" w14:textId="77777777" w:rsidR="008A5257" w:rsidRPr="00591B85" w:rsidRDefault="00FD7E8B" w:rsidP="00F36497">
            <w:pPr>
              <w:pStyle w:val="VenueDate"/>
              <w:rPr>
                <w:lang w:eastAsia="zh-CN"/>
              </w:rPr>
            </w:pPr>
            <w:r w:rsidRPr="00591B85">
              <w:rPr>
                <w:lang w:eastAsia="zh-CN"/>
              </w:rPr>
              <w:t>Geneva, 13-24 January 2025</w:t>
            </w:r>
          </w:p>
        </w:tc>
      </w:tr>
      <w:tr w:rsidR="008A5257" w:rsidRPr="00A4045F" w14:paraId="1A2C49A1" w14:textId="77777777" w:rsidTr="00F36497">
        <w:trPr>
          <w:cantSplit/>
          <w:jc w:val="center"/>
        </w:trPr>
        <w:tc>
          <w:tcPr>
            <w:tcW w:w="9640" w:type="dxa"/>
            <w:gridSpan w:val="6"/>
          </w:tcPr>
          <w:p w14:paraId="24CE51FE" w14:textId="77777777" w:rsidR="008A5257" w:rsidRPr="00591B85" w:rsidRDefault="008A5257" w:rsidP="00F36497">
            <w:pPr>
              <w:jc w:val="center"/>
              <w:rPr>
                <w:b/>
                <w:bCs/>
              </w:rPr>
            </w:pPr>
            <w:r w:rsidRPr="00591B85">
              <w:rPr>
                <w:b/>
                <w:bCs/>
              </w:rPr>
              <w:t>CONTRIBUTION</w:t>
            </w:r>
          </w:p>
        </w:tc>
      </w:tr>
      <w:tr w:rsidR="008A5257" w:rsidRPr="0037415F" w14:paraId="545832AB" w14:textId="77777777" w:rsidTr="00F36497">
        <w:trPr>
          <w:cantSplit/>
          <w:jc w:val="center"/>
        </w:trPr>
        <w:tc>
          <w:tcPr>
            <w:tcW w:w="1418" w:type="dxa"/>
            <w:gridSpan w:val="2"/>
          </w:tcPr>
          <w:p w14:paraId="30115C7D" w14:textId="77777777" w:rsidR="008A5257" w:rsidRPr="0037415F" w:rsidRDefault="008A5257" w:rsidP="00F36497">
            <w:pPr>
              <w:rPr>
                <w:b/>
                <w:bCs/>
              </w:rPr>
            </w:pPr>
            <w:r>
              <w:rPr>
                <w:b/>
                <w:bCs/>
              </w:rPr>
              <w:t>Source:</w:t>
            </w:r>
          </w:p>
        </w:tc>
        <w:tc>
          <w:tcPr>
            <w:tcW w:w="8222" w:type="dxa"/>
            <w:gridSpan w:val="4"/>
          </w:tcPr>
          <w:p w14:paraId="2515E753" w14:textId="77777777" w:rsidR="008A5257" w:rsidRPr="00FA2E6D" w:rsidRDefault="00FD7E8B" w:rsidP="00F36497">
            <w:pPr>
              <w:pStyle w:val="TSBHeaderSource"/>
              <w:rPr>
                <w:highlight w:val="yellow"/>
                <w:lang w:eastAsia="zh-CN"/>
              </w:rPr>
            </w:pPr>
            <w:r w:rsidRPr="00FD7E8B">
              <w:rPr>
                <w:lang w:eastAsia="zh-CN"/>
              </w:rPr>
              <w:t>University of Electronic Science and Technology of China</w:t>
            </w:r>
          </w:p>
        </w:tc>
      </w:tr>
      <w:tr w:rsidR="008A5257" w:rsidRPr="0037415F" w14:paraId="1468FE47" w14:textId="77777777" w:rsidTr="00F36497">
        <w:trPr>
          <w:cantSplit/>
          <w:jc w:val="center"/>
        </w:trPr>
        <w:tc>
          <w:tcPr>
            <w:tcW w:w="1418" w:type="dxa"/>
            <w:gridSpan w:val="2"/>
          </w:tcPr>
          <w:p w14:paraId="569CA9F4" w14:textId="77777777" w:rsidR="008A5257" w:rsidRPr="0037415F" w:rsidRDefault="008A5257" w:rsidP="00F36497">
            <w:r w:rsidRPr="0037415F">
              <w:rPr>
                <w:b/>
                <w:bCs/>
              </w:rPr>
              <w:t>Title:</w:t>
            </w:r>
          </w:p>
        </w:tc>
        <w:tc>
          <w:tcPr>
            <w:tcW w:w="8222" w:type="dxa"/>
            <w:gridSpan w:val="4"/>
          </w:tcPr>
          <w:p w14:paraId="5330DBB1" w14:textId="2CC2A923" w:rsidR="008A5257" w:rsidRPr="00FA2E6D" w:rsidRDefault="00FD7E8B" w:rsidP="00F36497">
            <w:pPr>
              <w:pStyle w:val="TSBHeaderTitle"/>
              <w:rPr>
                <w:highlight w:val="yellow"/>
                <w:lang w:eastAsia="zh-CN"/>
              </w:rPr>
            </w:pPr>
            <w:proofErr w:type="spellStart"/>
            <w:proofErr w:type="gramStart"/>
            <w:r w:rsidRPr="00FD7E8B">
              <w:rPr>
                <w:lang w:eastAsia="zh-CN"/>
              </w:rPr>
              <w:t>H.OIMSArch</w:t>
            </w:r>
            <w:proofErr w:type="spellEnd"/>
            <w:proofErr w:type="gramEnd"/>
            <w:r w:rsidRPr="00FD7E8B">
              <w:rPr>
                <w:lang w:eastAsia="zh-CN"/>
              </w:rPr>
              <w:t xml:space="preserve">: Updates to clause </w:t>
            </w:r>
            <w:r w:rsidR="005231C9">
              <w:rPr>
                <w:lang w:eastAsia="zh-CN"/>
              </w:rPr>
              <w:t>7.2</w:t>
            </w:r>
          </w:p>
        </w:tc>
      </w:tr>
      <w:tr w:rsidR="00534578" w:rsidRPr="0037415F" w14:paraId="13A0F7A1" w14:textId="77777777" w:rsidTr="00F36497">
        <w:trPr>
          <w:cantSplit/>
          <w:jc w:val="center"/>
        </w:trPr>
        <w:tc>
          <w:tcPr>
            <w:tcW w:w="1418" w:type="dxa"/>
            <w:gridSpan w:val="2"/>
            <w:tcBorders>
              <w:top w:val="single" w:sz="6" w:space="0" w:color="auto"/>
              <w:bottom w:val="single" w:sz="6" w:space="0" w:color="auto"/>
            </w:tcBorders>
          </w:tcPr>
          <w:p w14:paraId="1AEFAFA1" w14:textId="2F7796C0" w:rsidR="00534578" w:rsidRPr="008F7104" w:rsidRDefault="00534578" w:rsidP="00534578">
            <w:pPr>
              <w:rPr>
                <w:b/>
                <w:bCs/>
              </w:rPr>
            </w:pPr>
            <w:r>
              <w:rPr>
                <w:b/>
                <w:bCs/>
              </w:rPr>
              <w:t>Contact:</w:t>
            </w:r>
          </w:p>
        </w:tc>
        <w:tc>
          <w:tcPr>
            <w:tcW w:w="4111" w:type="dxa"/>
            <w:gridSpan w:val="3"/>
            <w:tcBorders>
              <w:top w:val="single" w:sz="6" w:space="0" w:color="auto"/>
              <w:bottom w:val="single" w:sz="6" w:space="0" w:color="auto"/>
            </w:tcBorders>
          </w:tcPr>
          <w:p w14:paraId="7831720D" w14:textId="1EAA451A" w:rsidR="00534578" w:rsidRPr="007C2D0D" w:rsidRDefault="00534578" w:rsidP="00534578">
            <w:pPr>
              <w:tabs>
                <w:tab w:val="left" w:pos="794"/>
              </w:tabs>
              <w:rPr>
                <w:highlight w:val="yellow"/>
              </w:rPr>
            </w:pPr>
            <w:proofErr w:type="spellStart"/>
            <w:r>
              <w:t>Shizhong</w:t>
            </w:r>
            <w:proofErr w:type="spellEnd"/>
            <w:r>
              <w:t xml:space="preserve"> Xu</w:t>
            </w:r>
            <w:r>
              <w:br/>
              <w:t>University of Electronic Science and Technology of China, China</w:t>
            </w:r>
          </w:p>
        </w:tc>
        <w:tc>
          <w:tcPr>
            <w:tcW w:w="4111" w:type="dxa"/>
            <w:tcBorders>
              <w:top w:val="single" w:sz="6" w:space="0" w:color="auto"/>
              <w:bottom w:val="single" w:sz="6" w:space="0" w:color="auto"/>
            </w:tcBorders>
          </w:tcPr>
          <w:p w14:paraId="1BF15044" w14:textId="2A0C988C" w:rsidR="00534578" w:rsidRPr="007C2D0D" w:rsidRDefault="00534578" w:rsidP="00534578">
            <w:pPr>
              <w:tabs>
                <w:tab w:val="left" w:pos="794"/>
              </w:tabs>
              <w:rPr>
                <w:highlight w:val="yellow"/>
              </w:rPr>
            </w:pPr>
            <w:r>
              <w:t>Tel:</w:t>
            </w:r>
            <w:r>
              <w:tab/>
              <w:t>+86-28-61830256</w:t>
            </w:r>
            <w:r>
              <w:br/>
              <w:t>E-mail:</w:t>
            </w:r>
            <w:r>
              <w:tab/>
            </w:r>
            <w:hyperlink r:id="rId8" w:history="1">
              <w:r>
                <w:rPr>
                  <w:rStyle w:val="a5"/>
                </w:rPr>
                <w:t>xsz@uestc.edu.cn</w:t>
              </w:r>
            </w:hyperlink>
          </w:p>
        </w:tc>
      </w:tr>
      <w:tr w:rsidR="00461E5B" w:rsidRPr="0037415F" w14:paraId="06A0DD3B" w14:textId="77777777" w:rsidTr="00F36497">
        <w:trPr>
          <w:cantSplit/>
          <w:jc w:val="center"/>
        </w:trPr>
        <w:tc>
          <w:tcPr>
            <w:tcW w:w="1418" w:type="dxa"/>
            <w:gridSpan w:val="2"/>
            <w:tcBorders>
              <w:top w:val="single" w:sz="6" w:space="0" w:color="auto"/>
              <w:bottom w:val="single" w:sz="6" w:space="0" w:color="auto"/>
            </w:tcBorders>
          </w:tcPr>
          <w:p w14:paraId="21489470" w14:textId="02C7C112" w:rsidR="00461E5B" w:rsidRPr="008F7104" w:rsidRDefault="00461E5B" w:rsidP="00461E5B">
            <w:pPr>
              <w:rPr>
                <w:b/>
                <w:bCs/>
              </w:rPr>
            </w:pPr>
            <w:r>
              <w:rPr>
                <w:b/>
                <w:bCs/>
              </w:rPr>
              <w:t>Contact:</w:t>
            </w:r>
          </w:p>
        </w:tc>
        <w:tc>
          <w:tcPr>
            <w:tcW w:w="4111" w:type="dxa"/>
            <w:gridSpan w:val="3"/>
            <w:tcBorders>
              <w:top w:val="single" w:sz="6" w:space="0" w:color="auto"/>
              <w:bottom w:val="single" w:sz="6" w:space="0" w:color="auto"/>
            </w:tcBorders>
          </w:tcPr>
          <w:p w14:paraId="787341F5" w14:textId="71E5AFC2" w:rsidR="00461E5B" w:rsidRPr="007C2D0D" w:rsidRDefault="00461E5B" w:rsidP="00461E5B">
            <w:pPr>
              <w:tabs>
                <w:tab w:val="left" w:pos="794"/>
              </w:tabs>
              <w:rPr>
                <w:highlight w:val="yellow"/>
              </w:rPr>
            </w:pPr>
            <w:r>
              <w:rPr>
                <w:rFonts w:hint="eastAsia"/>
                <w:lang w:eastAsia="zh-CN"/>
              </w:rPr>
              <w:t>Jing</w:t>
            </w:r>
            <w:r>
              <w:rPr>
                <w:lang w:val="en-US" w:eastAsia="zh-CN"/>
              </w:rPr>
              <w:t xml:space="preserve"> Ren</w:t>
            </w:r>
            <w:r>
              <w:t xml:space="preserve"> </w:t>
            </w:r>
            <w:r>
              <w:br/>
              <w:t>University of Electronic Science and Technology of China, China</w:t>
            </w:r>
          </w:p>
        </w:tc>
        <w:tc>
          <w:tcPr>
            <w:tcW w:w="4111" w:type="dxa"/>
            <w:tcBorders>
              <w:top w:val="single" w:sz="6" w:space="0" w:color="auto"/>
              <w:bottom w:val="single" w:sz="6" w:space="0" w:color="auto"/>
            </w:tcBorders>
          </w:tcPr>
          <w:p w14:paraId="78B659D3" w14:textId="745387DC" w:rsidR="00461E5B" w:rsidRPr="007C2D0D" w:rsidRDefault="00461E5B" w:rsidP="00461E5B">
            <w:pPr>
              <w:tabs>
                <w:tab w:val="left" w:pos="794"/>
              </w:tabs>
              <w:rPr>
                <w:highlight w:val="yellow"/>
              </w:rPr>
            </w:pPr>
            <w:r>
              <w:t>Tel:</w:t>
            </w:r>
            <w:r>
              <w:tab/>
              <w:t>+86-28-61830256</w:t>
            </w:r>
            <w:r>
              <w:br/>
              <w:t>E-mail:</w:t>
            </w:r>
            <w:r>
              <w:tab/>
            </w:r>
            <w:hyperlink r:id="rId9" w:history="1">
              <w:r w:rsidR="005231C9" w:rsidRPr="005F21D3">
                <w:rPr>
                  <w:rStyle w:val="a5"/>
                </w:rPr>
                <w:t>renjing@uestc.edu.cn</w:t>
              </w:r>
            </w:hyperlink>
          </w:p>
        </w:tc>
      </w:tr>
      <w:tr w:rsidR="00AC66BE" w:rsidRPr="0037415F" w14:paraId="20BE603F" w14:textId="77777777" w:rsidTr="00F36497">
        <w:trPr>
          <w:cantSplit/>
          <w:jc w:val="center"/>
        </w:trPr>
        <w:tc>
          <w:tcPr>
            <w:tcW w:w="1418" w:type="dxa"/>
            <w:gridSpan w:val="2"/>
            <w:tcBorders>
              <w:top w:val="single" w:sz="6" w:space="0" w:color="auto"/>
              <w:bottom w:val="single" w:sz="6" w:space="0" w:color="auto"/>
            </w:tcBorders>
          </w:tcPr>
          <w:p w14:paraId="35CB939F" w14:textId="02F309CE" w:rsidR="00AC66BE" w:rsidRDefault="00AC66BE" w:rsidP="00AC66BE">
            <w:pPr>
              <w:rPr>
                <w:b/>
                <w:bCs/>
              </w:rPr>
            </w:pPr>
            <w:r>
              <w:rPr>
                <w:b/>
                <w:bCs/>
              </w:rPr>
              <w:t>Contact:</w:t>
            </w:r>
          </w:p>
        </w:tc>
        <w:tc>
          <w:tcPr>
            <w:tcW w:w="4111" w:type="dxa"/>
            <w:gridSpan w:val="3"/>
            <w:tcBorders>
              <w:top w:val="single" w:sz="6" w:space="0" w:color="auto"/>
              <w:bottom w:val="single" w:sz="6" w:space="0" w:color="auto"/>
            </w:tcBorders>
          </w:tcPr>
          <w:p w14:paraId="5DEAF8E0" w14:textId="007A6473" w:rsidR="00AC66BE" w:rsidRDefault="00AC66BE" w:rsidP="00AC66BE">
            <w:pPr>
              <w:tabs>
                <w:tab w:val="left" w:pos="794"/>
              </w:tabs>
              <w:rPr>
                <w:lang w:eastAsia="zh-CN"/>
              </w:rPr>
            </w:pPr>
            <w:r>
              <w:rPr>
                <w:rFonts w:hint="eastAsia"/>
                <w:lang w:eastAsia="zh-CN"/>
              </w:rPr>
              <w:t>Sheng</w:t>
            </w:r>
            <w:r>
              <w:rPr>
                <w:lang w:val="en-US" w:eastAsia="zh-CN"/>
              </w:rPr>
              <w:t xml:space="preserve"> Wang</w:t>
            </w:r>
            <w:r>
              <w:br/>
              <w:t>University of Electronic Science and Technology of China, China</w:t>
            </w:r>
          </w:p>
        </w:tc>
        <w:tc>
          <w:tcPr>
            <w:tcW w:w="4111" w:type="dxa"/>
            <w:tcBorders>
              <w:top w:val="single" w:sz="6" w:space="0" w:color="auto"/>
              <w:bottom w:val="single" w:sz="6" w:space="0" w:color="auto"/>
            </w:tcBorders>
          </w:tcPr>
          <w:p w14:paraId="1A5A9978" w14:textId="2BEFA7AC" w:rsidR="00AC66BE" w:rsidRDefault="00AC66BE" w:rsidP="00AC66BE">
            <w:pPr>
              <w:tabs>
                <w:tab w:val="left" w:pos="794"/>
              </w:tabs>
            </w:pPr>
            <w:r>
              <w:t>Tel:</w:t>
            </w:r>
            <w:r>
              <w:tab/>
              <w:t>+86-28-61830256</w:t>
            </w:r>
            <w:r>
              <w:br/>
              <w:t>E-mail:</w:t>
            </w:r>
            <w:r>
              <w:tab/>
            </w:r>
            <w:hyperlink r:id="rId10" w:history="1">
              <w:r w:rsidRPr="005F21D3">
                <w:rPr>
                  <w:rStyle w:val="a5"/>
                </w:rPr>
                <w:t>wsh_keylab@uestc.edu.cn</w:t>
              </w:r>
            </w:hyperlink>
          </w:p>
        </w:tc>
      </w:tr>
    </w:tbl>
    <w:p w14:paraId="6453D15C" w14:textId="77777777" w:rsidR="008A5257" w:rsidRDefault="008A5257" w:rsidP="00725817"/>
    <w:tbl>
      <w:tblPr>
        <w:tblW w:w="9640" w:type="dxa"/>
        <w:jc w:val="center"/>
        <w:tblLayout w:type="fixed"/>
        <w:tblCellMar>
          <w:left w:w="57" w:type="dxa"/>
          <w:right w:w="57" w:type="dxa"/>
        </w:tblCellMar>
        <w:tblLook w:val="0000" w:firstRow="0" w:lastRow="0" w:firstColumn="0" w:lastColumn="0" w:noHBand="0" w:noVBand="0"/>
      </w:tblPr>
      <w:tblGrid>
        <w:gridCol w:w="1418"/>
        <w:gridCol w:w="8222"/>
      </w:tblGrid>
      <w:tr w:rsidR="008A5257" w:rsidRPr="0037415F" w14:paraId="6E46C054" w14:textId="77777777" w:rsidTr="00F36497">
        <w:trPr>
          <w:cantSplit/>
          <w:jc w:val="center"/>
        </w:trPr>
        <w:tc>
          <w:tcPr>
            <w:tcW w:w="1418" w:type="dxa"/>
          </w:tcPr>
          <w:p w14:paraId="7E93A7B6" w14:textId="77777777" w:rsidR="008A5257" w:rsidRPr="008F7104" w:rsidRDefault="008A5257" w:rsidP="00F36497">
            <w:pPr>
              <w:rPr>
                <w:b/>
                <w:bCs/>
              </w:rPr>
            </w:pPr>
            <w:r w:rsidRPr="008F7104">
              <w:rPr>
                <w:b/>
                <w:bCs/>
              </w:rPr>
              <w:t>Abstract:</w:t>
            </w:r>
          </w:p>
        </w:tc>
        <w:tc>
          <w:tcPr>
            <w:tcW w:w="8222" w:type="dxa"/>
          </w:tcPr>
          <w:p w14:paraId="0195E389" w14:textId="77777777" w:rsidR="008A5257" w:rsidRPr="00C81C35" w:rsidRDefault="00FD7E8B" w:rsidP="00F36497">
            <w:pPr>
              <w:pStyle w:val="TSBHeaderSummary"/>
              <w:rPr>
                <w:highlight w:val="yellow"/>
                <w:lang w:val="en-US" w:eastAsia="zh-CN"/>
              </w:rPr>
            </w:pPr>
            <w:r w:rsidRPr="00FD7E8B">
              <w:t xml:space="preserve">This </w:t>
            </w:r>
            <w:r>
              <w:rPr>
                <w:rFonts w:hint="eastAsia"/>
                <w:lang w:eastAsia="zh-CN"/>
              </w:rPr>
              <w:t xml:space="preserve">contribution </w:t>
            </w:r>
            <w:r w:rsidRPr="00FD7E8B">
              <w:t xml:space="preserve">contains the updated clause </w:t>
            </w:r>
            <w:r w:rsidR="00437BA6">
              <w:rPr>
                <w:rFonts w:hint="eastAsia"/>
                <w:lang w:eastAsia="zh-CN"/>
              </w:rPr>
              <w:t>7.2</w:t>
            </w:r>
            <w:r w:rsidRPr="00FD7E8B">
              <w:t xml:space="preserve"> of the draft Recommendation ITU-T </w:t>
            </w:r>
            <w:proofErr w:type="spellStart"/>
            <w:proofErr w:type="gramStart"/>
            <w:r w:rsidRPr="00FD7E8B">
              <w:t>H.OIMSArch</w:t>
            </w:r>
            <w:proofErr w:type="spellEnd"/>
            <w:proofErr w:type="gramEnd"/>
            <w:r w:rsidRPr="00FD7E8B">
              <w:t>: "Architecture for on-demand service based on interactive multimedia streaming"</w:t>
            </w:r>
            <w:r>
              <w:rPr>
                <w:lang w:val="en-US"/>
              </w:rPr>
              <w:t xml:space="preserve">, updating the </w:t>
            </w:r>
            <w:r w:rsidR="00437BA6">
              <w:rPr>
                <w:rFonts w:hint="eastAsia"/>
                <w:lang w:val="en-US" w:eastAsia="zh-CN"/>
              </w:rPr>
              <w:t>functional units</w:t>
            </w:r>
            <w:r>
              <w:rPr>
                <w:lang w:val="en-US"/>
              </w:rPr>
              <w:t xml:space="preserve"> of OIMS. The baseline text is found in </w:t>
            </w:r>
            <w:r>
              <w:t>SG16-TD156/WP1 (2023-07)</w:t>
            </w:r>
            <w:r w:rsidR="00C81C35">
              <w:t>.</w:t>
            </w:r>
          </w:p>
        </w:tc>
      </w:tr>
    </w:tbl>
    <w:p w14:paraId="2B4D5440" w14:textId="77777777" w:rsidR="008A5257" w:rsidRDefault="008A5257" w:rsidP="00725817"/>
    <w:p w14:paraId="50A5D252" w14:textId="77777777" w:rsidR="0012464F" w:rsidRDefault="0012464F">
      <w:pPr>
        <w:spacing w:before="0"/>
      </w:pPr>
      <w:r>
        <w:br w:type="page"/>
      </w:r>
    </w:p>
    <w:p w14:paraId="0482810A" w14:textId="77777777" w:rsidR="008A5257" w:rsidRDefault="008A5257" w:rsidP="00725817">
      <w:pPr>
        <w:rPr>
          <w:lang w:eastAsia="zh-CN"/>
        </w:rPr>
      </w:pPr>
    </w:p>
    <w:p w14:paraId="1D9D09AB" w14:textId="77777777" w:rsidR="002D401F" w:rsidRPr="002D401F" w:rsidRDefault="002D401F" w:rsidP="002D401F">
      <w:pPr>
        <w:pStyle w:val="21"/>
        <w:numPr>
          <w:ilvl w:val="0"/>
          <w:numId w:val="0"/>
        </w:numPr>
        <w:ind w:leftChars="18" w:left="618" w:hangingChars="235" w:hanging="575"/>
        <w:rPr>
          <w:lang w:val="en-US" w:eastAsia="zh-CN"/>
        </w:rPr>
      </w:pPr>
      <w:bookmarkStart w:id="0" w:name="_Toc140521453"/>
      <w:bookmarkStart w:id="1" w:name="_Hlk184844271"/>
      <w:r>
        <w:rPr>
          <w:rFonts w:hint="eastAsia"/>
          <w:lang w:val="en-US" w:eastAsia="zh-CN"/>
        </w:rPr>
        <w:t>7.2</w:t>
      </w:r>
      <w:r>
        <w:rPr>
          <w:lang w:val="en-US" w:eastAsia="zh-CN"/>
        </w:rPr>
        <w:tab/>
      </w:r>
      <w:r>
        <w:rPr>
          <w:lang w:val="en-US" w:eastAsia="zh-CN"/>
        </w:rPr>
        <w:tab/>
      </w:r>
      <w:r w:rsidRPr="002D401F">
        <w:rPr>
          <w:lang w:val="en-US" w:eastAsia="zh-CN"/>
        </w:rPr>
        <w:t>Functional units</w:t>
      </w:r>
      <w:bookmarkEnd w:id="0"/>
    </w:p>
    <w:p w14:paraId="2C889EF8" w14:textId="77777777" w:rsidR="002D401F" w:rsidRPr="002D401F" w:rsidRDefault="002D401F" w:rsidP="002D401F">
      <w:pPr>
        <w:rPr>
          <w:rFonts w:eastAsia="宋体"/>
          <w:lang w:val="en-US" w:eastAsia="zh-CN"/>
        </w:rPr>
      </w:pPr>
      <w:r w:rsidRPr="002D401F">
        <w:rPr>
          <w:rFonts w:eastAsia="宋体" w:hint="eastAsia"/>
          <w:lang w:val="en-US" w:eastAsia="zh-CN"/>
        </w:rPr>
        <w:t>This clau</w:t>
      </w:r>
      <w:r w:rsidRPr="002D401F">
        <w:rPr>
          <w:rFonts w:eastAsia="宋体"/>
          <w:lang w:val="en-US" w:eastAsia="zh-CN"/>
        </w:rPr>
        <w:t>s</w:t>
      </w:r>
      <w:r w:rsidRPr="002D401F">
        <w:rPr>
          <w:rFonts w:eastAsia="宋体" w:hint="eastAsia"/>
          <w:lang w:val="en-US" w:eastAsia="zh-CN"/>
        </w:rPr>
        <w:t xml:space="preserve">e defines the OIMS functional </w:t>
      </w:r>
      <w:del w:id="2" w:author="Jing REN" w:date="2024-12-11T21:22:00Z" w16du:dateUtc="2024-12-11T13:22:00Z">
        <w:r w:rsidRPr="002D401F" w:rsidDel="002D401F">
          <w:rPr>
            <w:rFonts w:eastAsia="宋体" w:hint="eastAsia"/>
            <w:lang w:val="en-US" w:eastAsia="zh-CN"/>
          </w:rPr>
          <w:delText>modules</w:delText>
        </w:r>
      </w:del>
      <w:ins w:id="3" w:author="Jing REN" w:date="2024-12-11T21:23:00Z" w16du:dateUtc="2024-12-11T13:23:00Z">
        <w:r>
          <w:rPr>
            <w:rFonts w:eastAsia="宋体"/>
            <w:lang w:val="en-US" w:eastAsia="zh-CN"/>
          </w:rPr>
          <w:t>units</w:t>
        </w:r>
        <w:r w:rsidR="007D0111">
          <w:rPr>
            <w:rFonts w:eastAsia="宋体"/>
            <w:lang w:val="en-US" w:eastAsia="zh-CN"/>
          </w:rPr>
          <w:t xml:space="preserve"> for the global scheduling node and worker node</w:t>
        </w:r>
      </w:ins>
      <w:r w:rsidRPr="002D401F">
        <w:rPr>
          <w:rFonts w:eastAsia="宋体" w:hint="eastAsia"/>
          <w:lang w:val="en-US" w:eastAsia="zh-CN"/>
        </w:rPr>
        <w:t>.</w:t>
      </w:r>
    </w:p>
    <w:p w14:paraId="10474C44" w14:textId="77777777" w:rsidR="002D401F" w:rsidRPr="002D401F" w:rsidRDefault="00FF7C2C" w:rsidP="002D401F">
      <w:pPr>
        <w:pStyle w:val="af5"/>
        <w:keepNext/>
        <w:keepLines/>
        <w:numPr>
          <w:ilvl w:val="2"/>
          <w:numId w:val="22"/>
        </w:numPr>
        <w:tabs>
          <w:tab w:val="left" w:pos="794"/>
          <w:tab w:val="left" w:pos="1191"/>
          <w:tab w:val="left" w:pos="1588"/>
          <w:tab w:val="left" w:pos="1985"/>
        </w:tabs>
        <w:overflowPunct w:val="0"/>
        <w:autoSpaceDE w:val="0"/>
        <w:autoSpaceDN w:val="0"/>
        <w:adjustRightInd w:val="0"/>
        <w:spacing w:before="160"/>
        <w:textAlignment w:val="baseline"/>
        <w:outlineLvl w:val="2"/>
        <w:rPr>
          <w:rFonts w:eastAsia="Times New Roman"/>
          <w:b/>
          <w:szCs w:val="20"/>
          <w:lang w:val="en-US" w:eastAsia="en-US"/>
        </w:rPr>
      </w:pPr>
      <w:bookmarkStart w:id="4" w:name="_Toc140521454"/>
      <w:ins w:id="5" w:author="Jing REN" w:date="2024-12-11T21:23:00Z" w16du:dateUtc="2024-12-11T13:23:00Z">
        <w:r>
          <w:rPr>
            <w:rFonts w:eastAsia="Times New Roman"/>
            <w:b/>
            <w:szCs w:val="20"/>
            <w:lang w:val="en-US" w:eastAsia="en-US"/>
          </w:rPr>
          <w:t xml:space="preserve">Functional units for the </w:t>
        </w:r>
      </w:ins>
      <w:ins w:id="6" w:author="Jing REN" w:date="2024-12-11T21:24:00Z" w16du:dateUtc="2024-12-11T13:24:00Z">
        <w:r w:rsidR="00DF09F4">
          <w:rPr>
            <w:rFonts w:eastAsia="Times New Roman"/>
            <w:b/>
            <w:szCs w:val="20"/>
            <w:lang w:val="en-US" w:eastAsia="en-US"/>
          </w:rPr>
          <w:t>g</w:t>
        </w:r>
      </w:ins>
      <w:ins w:id="7" w:author="Jing REN" w:date="2024-12-11T21:23:00Z" w16du:dateUtc="2024-12-11T13:23:00Z">
        <w:r>
          <w:rPr>
            <w:rFonts w:eastAsia="Times New Roman"/>
            <w:b/>
            <w:szCs w:val="20"/>
            <w:lang w:val="en-US" w:eastAsia="en-US"/>
          </w:rPr>
          <w:t xml:space="preserve">lobal </w:t>
        </w:r>
      </w:ins>
      <w:ins w:id="8" w:author="Jing REN" w:date="2024-12-11T21:24:00Z" w16du:dateUtc="2024-12-11T13:24:00Z">
        <w:r w:rsidR="00DF09F4">
          <w:rPr>
            <w:rFonts w:eastAsia="Times New Roman"/>
            <w:b/>
            <w:szCs w:val="20"/>
            <w:lang w:val="en-US" w:eastAsia="en-US"/>
          </w:rPr>
          <w:t>s</w:t>
        </w:r>
        <w:r>
          <w:rPr>
            <w:rFonts w:eastAsia="Times New Roman"/>
            <w:b/>
            <w:szCs w:val="20"/>
            <w:lang w:val="en-US" w:eastAsia="en-US"/>
          </w:rPr>
          <w:t xml:space="preserve">cheduling </w:t>
        </w:r>
        <w:r w:rsidR="00DF09F4">
          <w:rPr>
            <w:rFonts w:eastAsia="Times New Roman"/>
            <w:b/>
            <w:szCs w:val="20"/>
            <w:lang w:val="en-US" w:eastAsia="en-US"/>
          </w:rPr>
          <w:t>n</w:t>
        </w:r>
        <w:r>
          <w:rPr>
            <w:rFonts w:eastAsia="Times New Roman"/>
            <w:b/>
            <w:szCs w:val="20"/>
            <w:lang w:val="en-US" w:eastAsia="en-US"/>
          </w:rPr>
          <w:t>ode</w:t>
        </w:r>
      </w:ins>
      <w:del w:id="9" w:author="Jing REN" w:date="2024-12-11T21:24:00Z" w16du:dateUtc="2024-12-11T13:24:00Z">
        <w:r w:rsidR="002D401F" w:rsidRPr="002D401F" w:rsidDel="00FF7C2C">
          <w:rPr>
            <w:rFonts w:eastAsia="Times New Roman"/>
            <w:b/>
            <w:szCs w:val="20"/>
            <w:lang w:val="en-US" w:eastAsia="en-US"/>
          </w:rPr>
          <w:delText>Demand scheduling module</w:delText>
        </w:r>
      </w:del>
      <w:bookmarkEnd w:id="4"/>
    </w:p>
    <w:p w14:paraId="1A457AB6" w14:textId="77777777" w:rsidR="00DF09F4" w:rsidRPr="002053F9" w:rsidRDefault="00DF09F4" w:rsidP="002053F9">
      <w:pPr>
        <w:rPr>
          <w:ins w:id="10" w:author="Jing REN" w:date="2024-12-11T21:24:00Z" w16du:dateUtc="2024-12-11T13:24:00Z"/>
          <w:rFonts w:eastAsia="楷体"/>
          <w:lang w:val="en-US" w:eastAsia="zh-CN"/>
        </w:rPr>
      </w:pPr>
      <w:bookmarkStart w:id="11" w:name="_Hlk184844802"/>
      <w:ins w:id="12" w:author="Jing REN" w:date="2024-12-11T21:24:00Z" w16du:dateUtc="2024-12-11T13:24:00Z">
        <w:r>
          <w:rPr>
            <w:rFonts w:eastAsia="楷体"/>
            <w:lang w:val="en-US"/>
          </w:rPr>
          <w:t xml:space="preserve">The global scheduling node is </w:t>
        </w:r>
      </w:ins>
      <w:ins w:id="13" w:author="Jing REN" w:date="2024-12-11T21:28:00Z" w16du:dateUtc="2024-12-11T13:28:00Z">
        <w:r w:rsidR="002053F9">
          <w:rPr>
            <w:rFonts w:eastAsia="楷体" w:hint="eastAsia"/>
            <w:lang w:val="en-US" w:eastAsia="zh-CN"/>
          </w:rPr>
          <w:t>designed</w:t>
        </w:r>
      </w:ins>
      <w:ins w:id="14" w:author="Jing REN" w:date="2024-12-11T21:24:00Z" w16du:dateUtc="2024-12-11T13:24:00Z">
        <w:r>
          <w:rPr>
            <w:rFonts w:eastAsia="楷体"/>
            <w:lang w:val="en-US"/>
          </w:rPr>
          <w:t xml:space="preserve"> </w:t>
        </w:r>
      </w:ins>
      <w:ins w:id="15" w:author="Jing REN" w:date="2024-12-11T21:29:00Z" w16du:dateUtc="2024-12-11T13:29:00Z">
        <w:r w:rsidR="002053F9">
          <w:rPr>
            <w:rFonts w:eastAsia="楷体"/>
            <w:lang w:val="en-US" w:eastAsia="zh-CN"/>
          </w:rPr>
          <w:t xml:space="preserve">to </w:t>
        </w:r>
      </w:ins>
      <w:ins w:id="16" w:author="Jing REN" w:date="2024-12-11T21:25:00Z" w16du:dateUtc="2024-12-11T13:25:00Z">
        <w:r w:rsidR="002053F9" w:rsidRPr="002053F9">
          <w:rPr>
            <w:rFonts w:eastAsia="楷体"/>
            <w:lang w:val="en-US"/>
          </w:rPr>
          <w:t>handl</w:t>
        </w:r>
      </w:ins>
      <w:ins w:id="17" w:author="Jing REN" w:date="2024-12-11T21:29:00Z" w16du:dateUtc="2024-12-11T13:29:00Z">
        <w:r w:rsidR="002053F9">
          <w:rPr>
            <w:rFonts w:eastAsia="楷体"/>
            <w:lang w:val="en-US"/>
          </w:rPr>
          <w:t>e</w:t>
        </w:r>
      </w:ins>
      <w:ins w:id="18" w:author="Jing REN" w:date="2024-12-11T21:25:00Z" w16du:dateUtc="2024-12-11T13:25:00Z">
        <w:r w:rsidR="002053F9" w:rsidRPr="002053F9">
          <w:rPr>
            <w:rFonts w:eastAsia="楷体"/>
            <w:lang w:val="en-US"/>
          </w:rPr>
          <w:t xml:space="preserve"> </w:t>
        </w:r>
      </w:ins>
      <w:ins w:id="19" w:author="Jing REN" w:date="2024-12-11T21:29:00Z" w16du:dateUtc="2024-12-11T13:29:00Z">
        <w:r w:rsidR="002053F9">
          <w:rPr>
            <w:rFonts w:eastAsia="楷体"/>
            <w:lang w:val="en-US"/>
          </w:rPr>
          <w:t xml:space="preserve">users’ </w:t>
        </w:r>
      </w:ins>
      <w:ins w:id="20" w:author="Jing REN" w:date="2024-12-11T21:25:00Z" w16du:dateUtc="2024-12-11T13:25:00Z">
        <w:r w:rsidR="002053F9" w:rsidRPr="002053F9">
          <w:rPr>
            <w:rFonts w:eastAsia="楷体"/>
            <w:lang w:val="en-US"/>
          </w:rPr>
          <w:t xml:space="preserve">access requests and </w:t>
        </w:r>
      </w:ins>
      <w:ins w:id="21" w:author="Jing REN" w:date="2024-12-11T21:30:00Z" w16du:dateUtc="2024-12-11T13:30:00Z">
        <w:r w:rsidR="002053F9" w:rsidRPr="002053F9">
          <w:rPr>
            <w:rFonts w:eastAsia="楷体"/>
            <w:lang w:val="en-US"/>
          </w:rPr>
          <w:t>orchestrat</w:t>
        </w:r>
        <w:r w:rsidR="002053F9">
          <w:rPr>
            <w:rFonts w:eastAsia="楷体"/>
            <w:lang w:val="en-US"/>
          </w:rPr>
          <w:t>e</w:t>
        </w:r>
        <w:r w:rsidR="002053F9" w:rsidRPr="002053F9">
          <w:rPr>
            <w:rFonts w:eastAsia="楷体"/>
            <w:lang w:val="en-US"/>
          </w:rPr>
          <w:t xml:space="preserve"> worker nodes to deliver on-demand services</w:t>
        </w:r>
      </w:ins>
      <w:ins w:id="22" w:author="Jing REN" w:date="2024-12-11T21:25:00Z" w16du:dateUtc="2024-12-11T13:25:00Z">
        <w:r w:rsidR="002053F9" w:rsidRPr="002053F9">
          <w:rPr>
            <w:rFonts w:eastAsia="楷体"/>
            <w:lang w:val="en-US"/>
          </w:rPr>
          <w:t>.</w:t>
        </w:r>
        <w:r w:rsidR="002053F9">
          <w:rPr>
            <w:rFonts w:eastAsia="楷体"/>
            <w:lang w:val="en-US"/>
          </w:rPr>
          <w:t xml:space="preserve"> </w:t>
        </w:r>
        <w:bookmarkEnd w:id="11"/>
        <w:r w:rsidR="002053F9">
          <w:rPr>
            <w:rFonts w:eastAsia="楷体"/>
            <w:lang w:val="en-US"/>
          </w:rPr>
          <w:t>It</w:t>
        </w:r>
      </w:ins>
      <w:ins w:id="23" w:author="Jing REN" w:date="2024-12-11T21:31:00Z" w16du:dateUtc="2024-12-11T13:31:00Z">
        <w:r w:rsidR="002053F9">
          <w:rPr>
            <w:rFonts w:eastAsia="楷体"/>
            <w:lang w:val="en-US"/>
          </w:rPr>
          <w:t xml:space="preserve"> consists of three modules, i.e., demand scheduling module, </w:t>
        </w:r>
      </w:ins>
      <w:ins w:id="24" w:author="Jing REN" w:date="2024-12-11T21:32:00Z" w16du:dateUtc="2024-12-11T13:32:00Z">
        <w:r w:rsidR="002053F9">
          <w:rPr>
            <w:rFonts w:eastAsia="楷体"/>
            <w:lang w:val="en-US"/>
          </w:rPr>
          <w:t>e</w:t>
        </w:r>
      </w:ins>
      <w:ins w:id="25" w:author="Jing REN" w:date="2024-12-11T21:31:00Z" w16du:dateUtc="2024-12-11T13:31:00Z">
        <w:r w:rsidR="002053F9" w:rsidRPr="002053F9">
          <w:rPr>
            <w:rFonts w:eastAsia="楷体"/>
            <w:lang w:val="en-US"/>
          </w:rPr>
          <w:t>ndorsement management module</w:t>
        </w:r>
      </w:ins>
      <w:ins w:id="26" w:author="Jing REN" w:date="2024-12-11T21:32:00Z" w16du:dateUtc="2024-12-11T13:32:00Z">
        <w:r w:rsidR="002053F9">
          <w:rPr>
            <w:rFonts w:eastAsia="楷体"/>
            <w:lang w:val="en-US"/>
          </w:rPr>
          <w:t>, and a</w:t>
        </w:r>
        <w:r w:rsidR="002053F9" w:rsidRPr="002053F9">
          <w:rPr>
            <w:rFonts w:eastAsia="楷体"/>
            <w:lang w:val="en-US"/>
          </w:rPr>
          <w:t>uthentication module</w:t>
        </w:r>
        <w:r w:rsidR="002053F9">
          <w:rPr>
            <w:rFonts w:eastAsia="楷体"/>
            <w:lang w:val="en-US"/>
          </w:rPr>
          <w:t>.</w:t>
        </w:r>
      </w:ins>
    </w:p>
    <w:p w14:paraId="76815FD2" w14:textId="77777777" w:rsidR="002D401F" w:rsidRPr="002D401F" w:rsidDel="00946865" w:rsidRDefault="002D401F" w:rsidP="002D401F">
      <w:pPr>
        <w:rPr>
          <w:del w:id="27" w:author="Jing REN" w:date="2024-12-11T21:32:00Z" w16du:dateUtc="2024-12-11T13:32:00Z"/>
          <w:rFonts w:eastAsia="楷体"/>
        </w:rPr>
      </w:pPr>
      <w:r w:rsidRPr="002D401F">
        <w:rPr>
          <w:rFonts w:eastAsia="楷体"/>
        </w:rPr>
        <w:t xml:space="preserve">The demand scheduling module is responsible for coordinating suitable </w:t>
      </w:r>
      <w:r w:rsidRPr="002D401F">
        <w:rPr>
          <w:rFonts w:eastAsia="楷体" w:hint="eastAsia"/>
        </w:rPr>
        <w:t>worker</w:t>
      </w:r>
      <w:r w:rsidRPr="002D401F">
        <w:rPr>
          <w:rFonts w:eastAsia="楷体"/>
        </w:rPr>
        <w:t xml:space="preserve"> nodes to provide services to users based on the specific content of user </w:t>
      </w:r>
      <w:r w:rsidRPr="002D401F">
        <w:rPr>
          <w:rFonts w:eastAsia="楷体" w:hint="eastAsia"/>
        </w:rPr>
        <w:t>demand</w:t>
      </w:r>
      <w:r w:rsidRPr="002D401F">
        <w:rPr>
          <w:rFonts w:eastAsia="楷体"/>
        </w:rPr>
        <w:t>. The demand scheduling module will use some scheduling strategies (e.g., ML reasoning) to arrange appropriate worker nodes to provide services to users based on the information of each worker node provided by the endorsement management module. After obtaining the scheduling results, the demand scheduling module will notify the application instance manager module on the corresponding rendering worker nodes to initiate pre-execution preparations.</w:t>
      </w:r>
    </w:p>
    <w:p w14:paraId="5C45F4F9" w14:textId="77777777" w:rsidR="002D401F" w:rsidRPr="00946865" w:rsidRDefault="002D401F" w:rsidP="007B5B26">
      <w:pPr>
        <w:rPr>
          <w:rFonts w:eastAsia="Times New Roman"/>
          <w:b/>
          <w:szCs w:val="20"/>
          <w:lang w:val="en-US" w:eastAsia="en-US"/>
          <w:rPrChange w:id="28" w:author="Jing REN" w:date="2024-12-11T21:32:00Z" w16du:dateUtc="2024-12-11T13:32:00Z">
            <w:rPr>
              <w:lang w:val="en-US" w:eastAsia="en-US"/>
            </w:rPr>
          </w:rPrChange>
        </w:rPr>
      </w:pPr>
      <w:bookmarkStart w:id="29" w:name="_Toc140521455"/>
      <w:del w:id="30" w:author="Jing REN" w:date="2024-12-11T21:32:00Z" w16du:dateUtc="2024-12-11T13:32:00Z">
        <w:r w:rsidRPr="00946865" w:rsidDel="00946865">
          <w:rPr>
            <w:rFonts w:eastAsia="Times New Roman"/>
            <w:b/>
            <w:szCs w:val="20"/>
            <w:lang w:val="en-US" w:eastAsia="en-US"/>
            <w:rPrChange w:id="31" w:author="Jing REN" w:date="2024-12-11T21:32:00Z" w16du:dateUtc="2024-12-11T13:32:00Z">
              <w:rPr>
                <w:lang w:val="en-US" w:eastAsia="en-US"/>
              </w:rPr>
            </w:rPrChange>
          </w:rPr>
          <w:delText>Endorsement management module</w:delText>
        </w:r>
      </w:del>
      <w:bookmarkEnd w:id="29"/>
    </w:p>
    <w:p w14:paraId="02D3CDB3" w14:textId="77777777" w:rsidR="002D401F" w:rsidRPr="002D401F" w:rsidRDefault="002D401F" w:rsidP="002D401F">
      <w:pPr>
        <w:rPr>
          <w:rFonts w:eastAsia="楷体"/>
        </w:rPr>
      </w:pPr>
      <w:r w:rsidRPr="002D401F">
        <w:rPr>
          <w:rFonts w:eastAsia="楷体"/>
        </w:rPr>
        <w:t xml:space="preserve">The endorsement management module is responsible for maintaining the status of all </w:t>
      </w:r>
      <w:r w:rsidRPr="002D401F">
        <w:rPr>
          <w:rFonts w:eastAsia="楷体" w:hint="eastAsia"/>
        </w:rPr>
        <w:t>worker</w:t>
      </w:r>
      <w:r w:rsidRPr="002D401F">
        <w:rPr>
          <w:rFonts w:eastAsia="楷体"/>
        </w:rPr>
        <w:t xml:space="preserve"> nodes</w:t>
      </w:r>
      <w:r w:rsidRPr="002D401F">
        <w:rPr>
          <w:rFonts w:eastAsia="楷体" w:hint="eastAsia"/>
        </w:rPr>
        <w:t xml:space="preserve"> </w:t>
      </w:r>
      <w:r w:rsidRPr="002D401F">
        <w:rPr>
          <w:rFonts w:eastAsia="楷体"/>
        </w:rPr>
        <w:t xml:space="preserve">in the </w:t>
      </w:r>
      <w:r w:rsidRPr="002D401F">
        <w:rPr>
          <w:rFonts w:eastAsia="楷体" w:hint="eastAsia"/>
        </w:rPr>
        <w:t>entire</w:t>
      </w:r>
      <w:r w:rsidRPr="002D401F">
        <w:rPr>
          <w:rFonts w:eastAsia="楷体"/>
        </w:rPr>
        <w:t xml:space="preserve"> system, which can be divided into two parts: historical endorsement management and </w:t>
      </w:r>
      <w:proofErr w:type="gramStart"/>
      <w:r w:rsidRPr="002D401F">
        <w:rPr>
          <w:rFonts w:eastAsia="楷体"/>
        </w:rPr>
        <w:t>current status</w:t>
      </w:r>
      <w:proofErr w:type="gramEnd"/>
      <w:r w:rsidRPr="002D401F">
        <w:rPr>
          <w:rFonts w:eastAsia="楷体"/>
        </w:rPr>
        <w:t xml:space="preserve"> management. Historical endorsement refers to the service records provided by each worker node in history. The specific information includes the service type, service quality, service load, and other details. This information is stored in a relational database. Such information is part of the basis for the demand scheduling module to schedule worker nodes for user demands. Additionally, the </w:t>
      </w:r>
      <w:proofErr w:type="gramStart"/>
      <w:r w:rsidRPr="002D401F">
        <w:rPr>
          <w:rFonts w:eastAsia="楷体"/>
        </w:rPr>
        <w:t>current status</w:t>
      </w:r>
      <w:proofErr w:type="gramEnd"/>
      <w:r w:rsidRPr="002D401F">
        <w:rPr>
          <w:rFonts w:eastAsia="楷体"/>
        </w:rPr>
        <w:t xml:space="preserve"> refers to the current online status of each worker node, including workload, geographical location, and other information, which will also be used as reference information for the demand scheduling module. The </w:t>
      </w:r>
      <w:proofErr w:type="gramStart"/>
      <w:r w:rsidRPr="002D401F">
        <w:rPr>
          <w:rFonts w:eastAsia="楷体"/>
        </w:rPr>
        <w:t>current status</w:t>
      </w:r>
      <w:proofErr w:type="gramEnd"/>
      <w:r w:rsidRPr="002D401F">
        <w:rPr>
          <w:rFonts w:eastAsia="楷体"/>
        </w:rPr>
        <w:t xml:space="preserve"> information will also be stored in a relational database.</w:t>
      </w:r>
    </w:p>
    <w:p w14:paraId="12870C52" w14:textId="77777777" w:rsidR="002D401F" w:rsidRPr="002D401F" w:rsidDel="00946865" w:rsidRDefault="002D401F" w:rsidP="002D401F">
      <w:pPr>
        <w:keepNext/>
        <w:keepLines/>
        <w:numPr>
          <w:ilvl w:val="2"/>
          <w:numId w:val="22"/>
        </w:numPr>
        <w:tabs>
          <w:tab w:val="left" w:pos="794"/>
          <w:tab w:val="left" w:pos="1191"/>
          <w:tab w:val="left" w:pos="1588"/>
          <w:tab w:val="left" w:pos="1985"/>
        </w:tabs>
        <w:overflowPunct w:val="0"/>
        <w:autoSpaceDE w:val="0"/>
        <w:autoSpaceDN w:val="0"/>
        <w:adjustRightInd w:val="0"/>
        <w:spacing w:before="160"/>
        <w:textAlignment w:val="baseline"/>
        <w:outlineLvl w:val="2"/>
        <w:rPr>
          <w:del w:id="32" w:author="Jing REN" w:date="2024-12-11T21:32:00Z" w16du:dateUtc="2024-12-11T13:32:00Z"/>
          <w:rFonts w:eastAsia="Times New Roman"/>
          <w:b/>
          <w:szCs w:val="20"/>
          <w:lang w:val="en-US" w:eastAsia="en-US"/>
        </w:rPr>
      </w:pPr>
      <w:bookmarkStart w:id="33" w:name="_Hlk184845151"/>
      <w:bookmarkStart w:id="34" w:name="_Toc140521456"/>
      <w:del w:id="35" w:author="Jing REN" w:date="2024-12-11T21:32:00Z" w16du:dateUtc="2024-12-11T13:32:00Z">
        <w:r w:rsidRPr="002D401F" w:rsidDel="00946865">
          <w:rPr>
            <w:rFonts w:eastAsia="Times New Roman"/>
            <w:b/>
            <w:szCs w:val="20"/>
            <w:lang w:val="en-US" w:eastAsia="en-US"/>
          </w:rPr>
          <w:delText>Authentication module</w:delText>
        </w:r>
        <w:bookmarkEnd w:id="33"/>
        <w:r w:rsidRPr="002D401F" w:rsidDel="00946865">
          <w:rPr>
            <w:rFonts w:eastAsia="Times New Roman"/>
            <w:b/>
            <w:szCs w:val="20"/>
            <w:lang w:val="en-US" w:eastAsia="en-US"/>
          </w:rPr>
          <w:delText>.</w:delText>
        </w:r>
        <w:bookmarkEnd w:id="34"/>
      </w:del>
    </w:p>
    <w:p w14:paraId="61F0536C" w14:textId="77777777" w:rsidR="002D401F" w:rsidRDefault="002D401F" w:rsidP="002D401F">
      <w:pPr>
        <w:rPr>
          <w:rFonts w:eastAsia="楷体"/>
        </w:rPr>
      </w:pPr>
      <w:r w:rsidRPr="002D401F">
        <w:rPr>
          <w:rFonts w:eastAsia="楷体"/>
        </w:rPr>
        <w:t>The authentication module is responsible for authenticating all users and worker nodes that access the platform. Only authenticated worker nodes and users are eligible to provide and access relevant services. Taking user authentication as an example, user registration information will be stored in a relational database, and the request credentials issued to users will be stored in a key-value database. When users send requests to the platform, they need to include the relevant legitimate request credentials. The authentication module will perform authentication based on the credentials provided by the user and the credentials in the key-value database. Only after successful authentication, further responses to user requests will be provided.</w:t>
      </w:r>
    </w:p>
    <w:p w14:paraId="58AD4C00" w14:textId="77777777" w:rsidR="007B5B26" w:rsidRPr="002D401F" w:rsidRDefault="007B5B26" w:rsidP="007B5B26">
      <w:pPr>
        <w:pStyle w:val="af5"/>
        <w:keepNext/>
        <w:keepLines/>
        <w:numPr>
          <w:ilvl w:val="2"/>
          <w:numId w:val="22"/>
        </w:numPr>
        <w:tabs>
          <w:tab w:val="left" w:pos="794"/>
          <w:tab w:val="left" w:pos="1191"/>
          <w:tab w:val="left" w:pos="1588"/>
          <w:tab w:val="left" w:pos="1985"/>
        </w:tabs>
        <w:overflowPunct w:val="0"/>
        <w:autoSpaceDE w:val="0"/>
        <w:autoSpaceDN w:val="0"/>
        <w:adjustRightInd w:val="0"/>
        <w:spacing w:before="160"/>
        <w:textAlignment w:val="baseline"/>
        <w:outlineLvl w:val="2"/>
        <w:rPr>
          <w:ins w:id="36" w:author="Jing REN" w:date="2024-12-11T22:00:00Z" w16du:dateUtc="2024-12-11T14:00:00Z"/>
          <w:rFonts w:eastAsia="Times New Roman"/>
          <w:b/>
          <w:szCs w:val="20"/>
          <w:lang w:val="en-US" w:eastAsia="en-US"/>
        </w:rPr>
      </w:pPr>
      <w:ins w:id="37" w:author="Jing REN" w:date="2024-12-11T22:00:00Z" w16du:dateUtc="2024-12-11T14:00:00Z">
        <w:r>
          <w:rPr>
            <w:rFonts w:eastAsia="Times New Roman"/>
            <w:b/>
            <w:szCs w:val="20"/>
            <w:lang w:val="en-US" w:eastAsia="en-US"/>
          </w:rPr>
          <w:t xml:space="preserve">Functional units for the </w:t>
        </w:r>
        <w:r>
          <w:rPr>
            <w:rFonts w:eastAsia="Times New Roman" w:hint="eastAsia"/>
            <w:b/>
            <w:szCs w:val="20"/>
            <w:lang w:val="en-US" w:eastAsia="zh-CN"/>
          </w:rPr>
          <w:t>worker node</w:t>
        </w:r>
      </w:ins>
    </w:p>
    <w:p w14:paraId="137630C8" w14:textId="289034E2" w:rsidR="007B5B26" w:rsidRPr="007B5B26" w:rsidRDefault="007B5B26" w:rsidP="002D401F">
      <w:pPr>
        <w:rPr>
          <w:rFonts w:eastAsia="楷体"/>
          <w:lang w:val="en-US"/>
        </w:rPr>
      </w:pPr>
      <w:ins w:id="38" w:author="Jing REN" w:date="2024-12-11T22:00:00Z" w16du:dateUtc="2024-12-11T14:00:00Z">
        <w:r w:rsidRPr="005C65A9">
          <w:rPr>
            <w:rFonts w:eastAsia="楷体"/>
          </w:rPr>
          <w:t xml:space="preserve">The </w:t>
        </w:r>
        <w:r>
          <w:rPr>
            <w:rFonts w:eastAsia="楷体" w:hint="eastAsia"/>
            <w:lang w:eastAsia="zh-CN"/>
          </w:rPr>
          <w:t>worker node</w:t>
        </w:r>
        <w:r w:rsidRPr="005C65A9">
          <w:rPr>
            <w:rFonts w:eastAsia="楷体"/>
          </w:rPr>
          <w:t xml:space="preserve"> is </w:t>
        </w:r>
        <w:r w:rsidRPr="005C65A9">
          <w:rPr>
            <w:rFonts w:eastAsia="楷体" w:hint="eastAsia"/>
          </w:rPr>
          <w:t>designed</w:t>
        </w:r>
        <w:r w:rsidRPr="005C65A9">
          <w:rPr>
            <w:rFonts w:eastAsia="楷体"/>
          </w:rPr>
          <w:t xml:space="preserve"> to </w:t>
        </w:r>
        <w:r>
          <w:rPr>
            <w:rFonts w:eastAsia="楷体" w:hint="eastAsia"/>
            <w:lang w:eastAsia="zh-CN"/>
          </w:rPr>
          <w:t>deliver on-demand</w:t>
        </w:r>
        <w:r>
          <w:rPr>
            <w:rFonts w:eastAsia="楷体"/>
            <w:lang w:eastAsia="zh-CN"/>
          </w:rPr>
          <w:t xml:space="preserve"> services to user, which </w:t>
        </w:r>
        <w:r w:rsidRPr="005C65A9">
          <w:rPr>
            <w:rFonts w:eastAsia="楷体"/>
          </w:rPr>
          <w:t xml:space="preserve">consists of </w:t>
        </w:r>
        <w:r>
          <w:rPr>
            <w:rFonts w:eastAsia="楷体"/>
          </w:rPr>
          <w:t>the storage module, APP instance, and worker node resident program.</w:t>
        </w:r>
      </w:ins>
    </w:p>
    <w:bookmarkEnd w:id="1"/>
    <w:p w14:paraId="7DF40365" w14:textId="7B59384A" w:rsidR="00AD488D" w:rsidRPr="003F369A" w:rsidRDefault="007B5B26" w:rsidP="00AD488D">
      <w:pPr>
        <w:rPr>
          <w:moveTo w:id="39" w:author="Jing REN" w:date="2024-12-11T21:59:00Z" w16du:dateUtc="2024-12-11T13:59:00Z"/>
          <w:rFonts w:eastAsia="宋体"/>
          <w:lang w:eastAsia="zh-CN"/>
        </w:rPr>
      </w:pPr>
      <w:ins w:id="40" w:author="Jing REN" w:date="2024-12-11T22:00:00Z" w16du:dateUtc="2024-12-11T14:00:00Z">
        <w:r>
          <w:rPr>
            <w:rFonts w:eastAsia="宋体"/>
            <w:lang w:val="en-US" w:eastAsia="zh-CN"/>
          </w:rPr>
          <w:t>The w</w:t>
        </w:r>
      </w:ins>
      <w:moveToRangeStart w:id="41" w:author="Jing REN" w:date="2024-12-11T21:59:00Z" w:name="move184846782"/>
      <w:moveTo w:id="42" w:author="Jing REN" w:date="2024-12-11T21:59:00Z" w16du:dateUtc="2024-12-11T13:59:00Z">
        <w:del w:id="43" w:author="Jing REN" w:date="2024-12-11T22:00:00Z" w16du:dateUtc="2024-12-11T14:00:00Z">
          <w:r w:rsidR="00AD488D" w:rsidRPr="003F369A" w:rsidDel="007B5B26">
            <w:rPr>
              <w:rFonts w:eastAsia="宋体"/>
              <w:lang w:eastAsia="zh-CN"/>
            </w:rPr>
            <w:delText>W</w:delText>
          </w:r>
        </w:del>
        <w:proofErr w:type="spellStart"/>
        <w:r w:rsidR="00AD488D" w:rsidRPr="003F369A">
          <w:rPr>
            <w:rFonts w:eastAsia="宋体"/>
            <w:lang w:eastAsia="zh-CN"/>
          </w:rPr>
          <w:t>ork</w:t>
        </w:r>
        <w:r w:rsidR="00AD488D" w:rsidRPr="003F369A">
          <w:rPr>
            <w:rFonts w:eastAsia="宋体" w:hint="eastAsia"/>
            <w:lang w:eastAsia="zh-CN"/>
          </w:rPr>
          <w:t>er</w:t>
        </w:r>
        <w:proofErr w:type="spellEnd"/>
        <w:r w:rsidR="00AD488D" w:rsidRPr="003F369A">
          <w:rPr>
            <w:rFonts w:eastAsia="宋体"/>
            <w:lang w:eastAsia="zh-CN"/>
          </w:rPr>
          <w:t xml:space="preserve"> node resident program is responsible for the management and scheduling of the whole work node. Among them, the</w:t>
        </w:r>
      </w:moveTo>
    </w:p>
    <w:p w14:paraId="15334835" w14:textId="77777777" w:rsidR="00AD488D" w:rsidRPr="003F369A" w:rsidRDefault="00AD488D" w:rsidP="00AD488D">
      <w:pPr>
        <w:numPr>
          <w:ilvl w:val="0"/>
          <w:numId w:val="26"/>
        </w:numPr>
        <w:overflowPunct w:val="0"/>
        <w:autoSpaceDE w:val="0"/>
        <w:autoSpaceDN w:val="0"/>
        <w:adjustRightInd w:val="0"/>
        <w:ind w:left="567" w:hanging="567"/>
        <w:textAlignment w:val="baseline"/>
        <w:rPr>
          <w:moveTo w:id="44" w:author="Jing REN" w:date="2024-12-11T21:59:00Z" w16du:dateUtc="2024-12-11T13:59:00Z"/>
          <w:rFonts w:eastAsia="宋体"/>
          <w:lang w:eastAsia="zh-CN"/>
        </w:rPr>
      </w:pPr>
      <w:moveTo w:id="45" w:author="Jing REN" w:date="2024-12-11T21:59:00Z" w16du:dateUtc="2024-12-11T13:59:00Z">
        <w:r w:rsidRPr="003F369A">
          <w:rPr>
            <w:rFonts w:eastAsia="宋体"/>
            <w:lang w:eastAsia="zh-CN"/>
          </w:rPr>
          <w:t xml:space="preserve">Monitoring module is responsible for tracking and reporting the </w:t>
        </w:r>
        <w:proofErr w:type="gramStart"/>
        <w:r w:rsidRPr="003F369A">
          <w:rPr>
            <w:rFonts w:eastAsia="宋体"/>
            <w:lang w:eastAsia="zh-CN"/>
          </w:rPr>
          <w:t>current status</w:t>
        </w:r>
        <w:proofErr w:type="gramEnd"/>
        <w:r w:rsidRPr="003F369A">
          <w:rPr>
            <w:rFonts w:eastAsia="宋体"/>
            <w:lang w:eastAsia="zh-CN"/>
          </w:rPr>
          <w:t xml:space="preserve"> of the worker node, including the current running application instance, current CPU load, current memory load, current storage space, current network bandwidth, etc. The monitoring module collects the information of the worker node periodically and reports it to the status management service in the endorsement management module of the global scheduling node, which we have described above.</w:t>
        </w:r>
      </w:moveTo>
    </w:p>
    <w:p w14:paraId="6B65DF29" w14:textId="77777777" w:rsidR="00AD488D" w:rsidRPr="003F369A" w:rsidRDefault="00AD488D" w:rsidP="00AD488D">
      <w:pPr>
        <w:numPr>
          <w:ilvl w:val="0"/>
          <w:numId w:val="26"/>
        </w:numPr>
        <w:overflowPunct w:val="0"/>
        <w:autoSpaceDE w:val="0"/>
        <w:autoSpaceDN w:val="0"/>
        <w:adjustRightInd w:val="0"/>
        <w:ind w:left="567" w:hanging="567"/>
        <w:textAlignment w:val="baseline"/>
        <w:rPr>
          <w:moveTo w:id="46" w:author="Jing REN" w:date="2024-12-11T21:59:00Z" w16du:dateUtc="2024-12-11T13:59:00Z"/>
          <w:rFonts w:eastAsia="宋体"/>
          <w:lang w:eastAsia="zh-CN"/>
        </w:rPr>
      </w:pPr>
      <w:moveTo w:id="47" w:author="Jing REN" w:date="2024-12-11T21:59:00Z" w16du:dateUtc="2024-12-11T13:59:00Z">
        <w:r w:rsidRPr="003F369A">
          <w:rPr>
            <w:rFonts w:eastAsia="宋体"/>
            <w:lang w:eastAsia="zh-CN"/>
          </w:rPr>
          <w:t xml:space="preserve">The logging module is responsible for recording all the operation information of the current worker node, including the operation information of the application instance container and various scheduling information, and alerting the status management service in the </w:t>
        </w:r>
        <w:r w:rsidRPr="003F369A">
          <w:rPr>
            <w:rFonts w:eastAsia="宋体"/>
            <w:lang w:eastAsia="zh-CN"/>
          </w:rPr>
          <w:lastRenderedPageBreak/>
          <w:t>endorsement management module of the global scheduling node when an error occurs, so as to facilitate the platform maintenance personnel to locate and correct the error and update the endorsement information in the global scheduling node.</w:t>
        </w:r>
      </w:moveTo>
    </w:p>
    <w:p w14:paraId="3E2F13CB" w14:textId="77777777" w:rsidR="00AD488D" w:rsidRPr="003F369A" w:rsidDel="007B5B26" w:rsidRDefault="00AD488D" w:rsidP="00AD488D">
      <w:pPr>
        <w:numPr>
          <w:ilvl w:val="0"/>
          <w:numId w:val="27"/>
        </w:numPr>
        <w:overflowPunct w:val="0"/>
        <w:autoSpaceDE w:val="0"/>
        <w:autoSpaceDN w:val="0"/>
        <w:adjustRightInd w:val="0"/>
        <w:ind w:left="567" w:hanging="567"/>
        <w:textAlignment w:val="baseline"/>
        <w:rPr>
          <w:del w:id="48" w:author="Jing REN" w:date="2024-12-11T22:00:00Z" w16du:dateUtc="2024-12-11T14:00:00Z"/>
          <w:moveTo w:id="49" w:author="Jing REN" w:date="2024-12-11T21:59:00Z" w16du:dateUtc="2024-12-11T13:59:00Z"/>
          <w:rFonts w:eastAsia="宋体"/>
          <w:lang w:eastAsia="zh-CN"/>
        </w:rPr>
      </w:pPr>
      <w:moveTo w:id="50" w:author="Jing REN" w:date="2024-12-11T21:59:00Z" w16du:dateUtc="2024-12-11T13:59:00Z">
        <w:r w:rsidRPr="003F369A">
          <w:rPr>
            <w:rFonts w:eastAsia="宋体"/>
            <w:lang w:eastAsia="zh-CN"/>
          </w:rPr>
          <w:t>The application instance manager is responsible for receiving scheduling requests from the global scheduling node, obtaining resources such as runtime files and runtime environment from the storage management of other worker nodes, and then starting the corresponding application instance. Similarly, after the application instance finishes running, it needs to reclaim the resources allocated to the application instance and report the end information to the global scheduling node so that the latter can update the historical endorsement and status information.</w:t>
        </w:r>
      </w:moveTo>
    </w:p>
    <w:p w14:paraId="2F171BCD" w14:textId="77777777" w:rsidR="00AD488D" w:rsidRPr="007B5B26" w:rsidRDefault="00AD488D">
      <w:pPr>
        <w:numPr>
          <w:ilvl w:val="0"/>
          <w:numId w:val="27"/>
        </w:numPr>
        <w:overflowPunct w:val="0"/>
        <w:autoSpaceDE w:val="0"/>
        <w:autoSpaceDN w:val="0"/>
        <w:adjustRightInd w:val="0"/>
        <w:ind w:left="567" w:hanging="567"/>
        <w:textAlignment w:val="baseline"/>
        <w:rPr>
          <w:moveTo w:id="51" w:author="Jing REN" w:date="2024-12-11T21:59:00Z" w16du:dateUtc="2024-12-11T13:59:00Z"/>
          <w:rFonts w:eastAsia="宋体"/>
          <w:lang w:val="en-US" w:eastAsia="zh-CN"/>
        </w:rPr>
        <w:pPrChange w:id="52" w:author="Jing REN" w:date="2024-12-11T22:00:00Z" w16du:dateUtc="2024-12-11T14:00:00Z">
          <w:pPr/>
        </w:pPrChange>
      </w:pPr>
    </w:p>
    <w:p w14:paraId="24926523" w14:textId="77777777" w:rsidR="00AD488D" w:rsidRPr="003F369A" w:rsidRDefault="00AD488D" w:rsidP="00AD488D">
      <w:pPr>
        <w:rPr>
          <w:moveTo w:id="53" w:author="Jing REN" w:date="2024-12-11T21:59:00Z" w16du:dateUtc="2024-12-11T13:59:00Z"/>
          <w:rFonts w:eastAsia="宋体"/>
          <w:lang w:eastAsia="zh-CN"/>
        </w:rPr>
      </w:pPr>
      <w:moveTo w:id="54" w:author="Jing REN" w:date="2024-12-11T21:59:00Z" w16du:dateUtc="2024-12-11T13:59:00Z">
        <w:r w:rsidRPr="003F369A">
          <w:rPr>
            <w:rFonts w:eastAsia="宋体"/>
            <w:lang w:eastAsia="zh-CN"/>
          </w:rPr>
          <w:t>The application instance is responsible for running the specific user-specified application and pushing the flow to the user. Application instances run in containers. Several application instances exist on a worker node, and each application instance represents an application. In the application instance container:</w:t>
        </w:r>
      </w:moveTo>
    </w:p>
    <w:p w14:paraId="1F3EA524" w14:textId="77777777" w:rsidR="00AD488D" w:rsidRPr="003F369A" w:rsidRDefault="00AD488D" w:rsidP="00AD488D">
      <w:pPr>
        <w:numPr>
          <w:ilvl w:val="0"/>
          <w:numId w:val="23"/>
        </w:numPr>
        <w:overflowPunct w:val="0"/>
        <w:autoSpaceDE w:val="0"/>
        <w:autoSpaceDN w:val="0"/>
        <w:adjustRightInd w:val="0"/>
        <w:ind w:left="567" w:hanging="567"/>
        <w:textAlignment w:val="baseline"/>
        <w:rPr>
          <w:moveTo w:id="55" w:author="Jing REN" w:date="2024-12-11T21:59:00Z" w16du:dateUtc="2024-12-11T13:59:00Z"/>
          <w:rFonts w:eastAsia="宋体"/>
          <w:lang w:eastAsia="zh-CN"/>
        </w:rPr>
      </w:pPr>
      <w:moveTo w:id="56" w:author="Jing REN" w:date="2024-12-11T21:59:00Z" w16du:dateUtc="2024-12-11T13:59:00Z">
        <w:r w:rsidRPr="003F369A">
          <w:rPr>
            <w:rFonts w:eastAsia="宋体"/>
            <w:lang w:eastAsia="zh-CN"/>
          </w:rPr>
          <w:t xml:space="preserve">Web server is responsible for establishing application layer connections such as </w:t>
        </w:r>
        <w:proofErr w:type="spellStart"/>
        <w:r w:rsidRPr="003F369A">
          <w:rPr>
            <w:rFonts w:eastAsia="宋体"/>
            <w:lang w:eastAsia="zh-CN"/>
          </w:rPr>
          <w:t>Websocket</w:t>
        </w:r>
        <w:proofErr w:type="spellEnd"/>
        <w:r w:rsidRPr="003F369A">
          <w:rPr>
            <w:rFonts w:eastAsia="宋体"/>
            <w:lang w:eastAsia="zh-CN"/>
          </w:rPr>
          <w:t xml:space="preserve"> and WebRTC with the user</w:t>
        </w:r>
      </w:moveTo>
    </w:p>
    <w:p w14:paraId="41521D1C" w14:textId="77777777" w:rsidR="00AD488D" w:rsidRPr="003F369A" w:rsidRDefault="00AD488D" w:rsidP="00AD488D">
      <w:pPr>
        <w:numPr>
          <w:ilvl w:val="0"/>
          <w:numId w:val="23"/>
        </w:numPr>
        <w:overflowPunct w:val="0"/>
        <w:autoSpaceDE w:val="0"/>
        <w:autoSpaceDN w:val="0"/>
        <w:adjustRightInd w:val="0"/>
        <w:ind w:left="567" w:hanging="567"/>
        <w:textAlignment w:val="baseline"/>
        <w:rPr>
          <w:moveTo w:id="57" w:author="Jing REN" w:date="2024-12-11T21:59:00Z" w16du:dateUtc="2024-12-11T13:59:00Z"/>
          <w:rFonts w:eastAsia="宋体"/>
          <w:lang w:eastAsia="zh-CN"/>
        </w:rPr>
      </w:pPr>
      <w:moveTo w:id="58" w:author="Jing REN" w:date="2024-12-11T21:59:00Z" w16du:dateUtc="2024-12-11T13:59:00Z">
        <w:r w:rsidRPr="003F369A">
          <w:rPr>
            <w:rFonts w:eastAsia="宋体"/>
            <w:lang w:eastAsia="zh-CN"/>
          </w:rPr>
          <w:t>the push module is responsible for pushing audio and video streams from the virtual environment to the user based on the WebRTC connection established by the Web server</w:t>
        </w:r>
      </w:moveTo>
    </w:p>
    <w:p w14:paraId="06339C82" w14:textId="77777777" w:rsidR="00AD488D" w:rsidRPr="003F369A" w:rsidRDefault="00AD488D" w:rsidP="00AD488D">
      <w:pPr>
        <w:numPr>
          <w:ilvl w:val="0"/>
          <w:numId w:val="23"/>
        </w:numPr>
        <w:overflowPunct w:val="0"/>
        <w:autoSpaceDE w:val="0"/>
        <w:autoSpaceDN w:val="0"/>
        <w:adjustRightInd w:val="0"/>
        <w:ind w:left="567" w:hanging="567"/>
        <w:textAlignment w:val="baseline"/>
        <w:rPr>
          <w:moveTo w:id="59" w:author="Jing REN" w:date="2024-12-11T21:59:00Z" w16du:dateUtc="2024-12-11T13:59:00Z"/>
          <w:rFonts w:eastAsia="宋体"/>
          <w:lang w:eastAsia="zh-CN"/>
        </w:rPr>
      </w:pPr>
      <w:moveTo w:id="60" w:author="Jing REN" w:date="2024-12-11T21:59:00Z" w16du:dateUtc="2024-12-11T13:59:00Z">
        <w:r w:rsidRPr="003F369A">
          <w:rPr>
            <w:rFonts w:eastAsia="宋体"/>
            <w:lang w:eastAsia="zh-CN"/>
          </w:rPr>
          <w:t>The Interaction Module is responsible for transferring the user's keyboard and mouse input to the virtual environment</w:t>
        </w:r>
      </w:moveTo>
    </w:p>
    <w:p w14:paraId="0507D8D5" w14:textId="77777777" w:rsidR="00AD488D" w:rsidRPr="003F369A" w:rsidDel="007B5B26" w:rsidRDefault="00AD488D" w:rsidP="00AD488D">
      <w:pPr>
        <w:numPr>
          <w:ilvl w:val="0"/>
          <w:numId w:val="25"/>
        </w:numPr>
        <w:overflowPunct w:val="0"/>
        <w:autoSpaceDE w:val="0"/>
        <w:autoSpaceDN w:val="0"/>
        <w:adjustRightInd w:val="0"/>
        <w:ind w:left="567" w:hanging="567"/>
        <w:textAlignment w:val="baseline"/>
        <w:rPr>
          <w:del w:id="61" w:author="Jing REN" w:date="2024-12-11T22:00:00Z" w16du:dateUtc="2024-12-11T14:00:00Z"/>
          <w:moveTo w:id="62" w:author="Jing REN" w:date="2024-12-11T21:59:00Z" w16du:dateUtc="2024-12-11T13:59:00Z"/>
          <w:rFonts w:eastAsia="宋体"/>
          <w:lang w:eastAsia="zh-CN"/>
        </w:rPr>
      </w:pPr>
      <w:moveTo w:id="63" w:author="Jing REN" w:date="2024-12-11T21:59:00Z" w16du:dateUtc="2024-12-11T13:59:00Z">
        <w:r w:rsidRPr="003F369A">
          <w:rPr>
            <w:rFonts w:eastAsia="宋体"/>
            <w:lang w:eastAsia="zh-CN"/>
          </w:rPr>
          <w:t>The virtual environment is responsible for running the application itself</w:t>
        </w:r>
      </w:moveTo>
    </w:p>
    <w:p w14:paraId="1916204C" w14:textId="77777777" w:rsidR="00AD488D" w:rsidRPr="007B5B26" w:rsidRDefault="00AD488D">
      <w:pPr>
        <w:numPr>
          <w:ilvl w:val="0"/>
          <w:numId w:val="25"/>
        </w:numPr>
        <w:overflowPunct w:val="0"/>
        <w:autoSpaceDE w:val="0"/>
        <w:autoSpaceDN w:val="0"/>
        <w:adjustRightInd w:val="0"/>
        <w:ind w:left="567" w:hanging="567"/>
        <w:textAlignment w:val="baseline"/>
        <w:rPr>
          <w:moveTo w:id="64" w:author="Jing REN" w:date="2024-12-11T21:59:00Z" w16du:dateUtc="2024-12-11T13:59:00Z"/>
          <w:rFonts w:eastAsia="宋体"/>
          <w:lang w:val="en-US" w:eastAsia="zh-CN"/>
        </w:rPr>
        <w:pPrChange w:id="65" w:author="Jing REN" w:date="2024-12-11T22:00:00Z" w16du:dateUtc="2024-12-11T14:00:00Z">
          <w:pPr/>
        </w:pPrChange>
      </w:pPr>
    </w:p>
    <w:p w14:paraId="00E1D0F1" w14:textId="77777777" w:rsidR="00AD488D" w:rsidRPr="003F369A" w:rsidRDefault="00AD488D" w:rsidP="00AD488D">
      <w:pPr>
        <w:rPr>
          <w:moveTo w:id="66" w:author="Jing REN" w:date="2024-12-11T21:59:00Z" w16du:dateUtc="2024-12-11T13:59:00Z"/>
          <w:rFonts w:eastAsia="宋体"/>
          <w:lang w:eastAsia="zh-CN"/>
        </w:rPr>
      </w:pPr>
      <w:moveTo w:id="67" w:author="Jing REN" w:date="2024-12-11T21:59:00Z" w16du:dateUtc="2024-12-11T13:59:00Z">
        <w:r w:rsidRPr="003F369A">
          <w:rPr>
            <w:rFonts w:eastAsia="宋体"/>
            <w:lang w:eastAsia="zh-CN"/>
          </w:rPr>
          <w:t xml:space="preserve">Storage management is responsible for storing the [1] runtime environment and [2] runtime files required for the application to run, </w:t>
        </w:r>
        <w:proofErr w:type="gramStart"/>
        <w:r w:rsidRPr="003F369A">
          <w:rPr>
            <w:rFonts w:eastAsia="宋体"/>
            <w:lang w:eastAsia="zh-CN"/>
          </w:rPr>
          <w:t>where</w:t>
        </w:r>
        <w:proofErr w:type="gramEnd"/>
      </w:moveTo>
    </w:p>
    <w:p w14:paraId="72194C0B" w14:textId="77777777" w:rsidR="00AD488D" w:rsidRPr="003F369A" w:rsidRDefault="00AD488D" w:rsidP="00AD488D">
      <w:pPr>
        <w:numPr>
          <w:ilvl w:val="0"/>
          <w:numId w:val="24"/>
        </w:numPr>
        <w:overflowPunct w:val="0"/>
        <w:autoSpaceDE w:val="0"/>
        <w:autoSpaceDN w:val="0"/>
        <w:adjustRightInd w:val="0"/>
        <w:ind w:left="567" w:hanging="567"/>
        <w:textAlignment w:val="baseline"/>
        <w:rPr>
          <w:moveTo w:id="68" w:author="Jing REN" w:date="2024-12-11T21:59:00Z" w16du:dateUtc="2024-12-11T13:59:00Z"/>
          <w:rFonts w:eastAsia="宋体"/>
          <w:lang w:eastAsia="zh-CN"/>
        </w:rPr>
      </w:pPr>
      <w:moveTo w:id="69" w:author="Jing REN" w:date="2024-12-11T21:59:00Z" w16du:dateUtc="2024-12-11T13:59:00Z">
        <w:r w:rsidRPr="003F369A">
          <w:rPr>
            <w:rFonts w:eastAsia="宋体"/>
            <w:lang w:eastAsia="zh-CN"/>
          </w:rPr>
          <w:t>Since the storage of the runtime environment relies on a hierarchical implementation of the underlying Docker image, the runtime environment storage here refers specifically to an image repository. When the current worker node or other worker nodes have relevant runtime environment requirements, they can pull the required image hierarchy from this image repository to build the target image.</w:t>
        </w:r>
      </w:moveTo>
    </w:p>
    <w:p w14:paraId="4F873F6D" w14:textId="77777777" w:rsidR="00AD488D" w:rsidRPr="003F369A" w:rsidRDefault="00AD488D" w:rsidP="00AD488D">
      <w:pPr>
        <w:numPr>
          <w:ilvl w:val="0"/>
          <w:numId w:val="24"/>
        </w:numPr>
        <w:overflowPunct w:val="0"/>
        <w:autoSpaceDE w:val="0"/>
        <w:autoSpaceDN w:val="0"/>
        <w:adjustRightInd w:val="0"/>
        <w:ind w:left="567" w:hanging="567"/>
        <w:textAlignment w:val="baseline"/>
        <w:rPr>
          <w:moveTo w:id="70" w:author="Jing REN" w:date="2024-12-11T21:59:00Z" w16du:dateUtc="2024-12-11T13:59:00Z"/>
          <w:rFonts w:eastAsia="宋体"/>
          <w:lang w:eastAsia="zh-CN"/>
        </w:rPr>
      </w:pPr>
      <w:moveTo w:id="71" w:author="Jing REN" w:date="2024-12-11T21:59:00Z" w16du:dateUtc="2024-12-11T13:59:00Z">
        <w:r w:rsidRPr="003F369A">
          <w:rPr>
            <w:rFonts w:eastAsia="宋体"/>
            <w:lang w:eastAsia="zh-CN"/>
          </w:rPr>
          <w:t>The runtime file store is responsible for storing the files needed to run the application. When the current worker node or another worker node has a runtime file requirement, it can be mounted from the corresponding disk directory for use by the application.</w:t>
        </w:r>
      </w:moveTo>
    </w:p>
    <w:moveToRangeEnd w:id="41"/>
    <w:p w14:paraId="33BEBC1C" w14:textId="77777777" w:rsidR="003F369A" w:rsidRDefault="003F369A" w:rsidP="003F369A">
      <w:pPr>
        <w:rPr>
          <w:ins w:id="72" w:author="Jing REN" w:date="2024-12-11T21:59:00Z" w16du:dateUtc="2024-12-11T13:59:00Z"/>
          <w:rFonts w:eastAsia="楷体"/>
          <w:lang w:val="en-US" w:eastAsia="zh-CN"/>
        </w:rPr>
      </w:pPr>
    </w:p>
    <w:p w14:paraId="08A1C6D1" w14:textId="77777777" w:rsidR="003F369A" w:rsidRPr="003F369A" w:rsidRDefault="003F369A" w:rsidP="003F369A">
      <w:pPr>
        <w:rPr>
          <w:rFonts w:eastAsia="楷体"/>
          <w:lang w:val="en-US" w:eastAsia="zh-CN"/>
        </w:rPr>
      </w:pPr>
    </w:p>
    <w:p w14:paraId="637A1AAE" w14:textId="77777777" w:rsidR="0012464F" w:rsidRDefault="0012464F" w:rsidP="00725817">
      <w:pPr>
        <w:rPr>
          <w:rFonts w:eastAsia="楷体"/>
          <w:lang w:val="en-US"/>
        </w:rPr>
      </w:pPr>
    </w:p>
    <w:p w14:paraId="5E5E6C89" w14:textId="77777777" w:rsidR="003F369A" w:rsidRPr="003F369A" w:rsidRDefault="003F369A" w:rsidP="003F369A">
      <w:pPr>
        <w:jc w:val="center"/>
        <w:rPr>
          <w:rFonts w:eastAsia="楷体"/>
          <w:b/>
          <w:bCs/>
          <w:sz w:val="28"/>
          <w:szCs w:val="28"/>
          <w:lang w:val="en-US"/>
        </w:rPr>
      </w:pPr>
      <w:r w:rsidRPr="003F369A">
        <w:rPr>
          <w:rFonts w:eastAsia="宋体"/>
          <w:b/>
          <w:bCs/>
          <w:sz w:val="28"/>
          <w:szCs w:val="28"/>
        </w:rPr>
        <w:t>Appendix I</w:t>
      </w:r>
    </w:p>
    <w:p w14:paraId="6776B01D" w14:textId="1A25A576" w:rsidR="003F369A" w:rsidRPr="003F369A" w:rsidDel="007B5B26" w:rsidRDefault="003F369A" w:rsidP="003F369A">
      <w:pPr>
        <w:keepNext/>
        <w:keepLines/>
        <w:tabs>
          <w:tab w:val="left" w:pos="794"/>
          <w:tab w:val="left" w:pos="1191"/>
          <w:tab w:val="left" w:pos="1588"/>
          <w:tab w:val="left" w:pos="1985"/>
        </w:tabs>
        <w:overflowPunct w:val="0"/>
        <w:autoSpaceDE w:val="0"/>
        <w:autoSpaceDN w:val="0"/>
        <w:adjustRightInd w:val="0"/>
        <w:spacing w:before="240"/>
        <w:textAlignment w:val="baseline"/>
        <w:outlineLvl w:val="1"/>
        <w:rPr>
          <w:del w:id="73" w:author="Jing REN" w:date="2024-12-11T22:01:00Z" w16du:dateUtc="2024-12-11T14:01:00Z"/>
          <w:rFonts w:eastAsia="Times New Roman"/>
          <w:b/>
          <w:szCs w:val="20"/>
          <w:lang w:eastAsia="en-US"/>
        </w:rPr>
      </w:pPr>
      <w:bookmarkStart w:id="74" w:name="_Toc140521482"/>
      <w:bookmarkStart w:id="75" w:name="_Hlk184846633"/>
      <w:del w:id="76" w:author="Jing REN" w:date="2024-12-11T22:01:00Z" w16du:dateUtc="2024-12-11T14:01:00Z">
        <w:r w:rsidRPr="003F369A" w:rsidDel="007B5B26">
          <w:rPr>
            <w:rFonts w:eastAsia="Times New Roman"/>
            <w:b/>
            <w:szCs w:val="20"/>
            <w:lang w:eastAsia="en-US"/>
          </w:rPr>
          <w:delText>I.2</w:delText>
        </w:r>
        <w:r w:rsidRPr="003F369A" w:rsidDel="007B5B26">
          <w:rPr>
            <w:rFonts w:eastAsia="Times New Roman"/>
            <w:b/>
            <w:szCs w:val="20"/>
            <w:lang w:eastAsia="en-US"/>
          </w:rPr>
          <w:tab/>
          <w:delText xml:space="preserve">An example </w:delText>
        </w:r>
        <w:r w:rsidRPr="003F369A" w:rsidDel="007B5B26">
          <w:rPr>
            <w:rFonts w:eastAsia="宋体" w:hint="eastAsia"/>
            <w:b/>
            <w:szCs w:val="20"/>
            <w:lang w:eastAsia="en-US"/>
          </w:rPr>
          <w:delText>desig</w:delText>
        </w:r>
        <w:r w:rsidRPr="003F369A" w:rsidDel="007B5B26">
          <w:rPr>
            <w:rFonts w:eastAsia="宋体"/>
            <w:b/>
            <w:szCs w:val="20"/>
            <w:lang w:eastAsia="en-US"/>
          </w:rPr>
          <w:delText>n of worker node</w:delText>
        </w:r>
        <w:bookmarkEnd w:id="74"/>
      </w:del>
    </w:p>
    <w:p w14:paraId="4F4F3B66" w14:textId="69AD710C" w:rsidR="003F369A" w:rsidRPr="003F369A" w:rsidDel="00AD488D" w:rsidRDefault="003F369A" w:rsidP="003F369A">
      <w:pPr>
        <w:rPr>
          <w:moveFrom w:id="77" w:author="Jing REN" w:date="2024-12-11T21:59:00Z" w16du:dateUtc="2024-12-11T13:59:00Z"/>
          <w:rFonts w:eastAsia="宋体"/>
          <w:lang w:eastAsia="zh-CN"/>
        </w:rPr>
      </w:pPr>
      <w:moveFromRangeStart w:id="78" w:author="Jing REN" w:date="2024-12-11T21:59:00Z" w:name="move184846782"/>
      <w:moveFrom w:id="79" w:author="Jing REN" w:date="2024-12-11T21:59:00Z" w16du:dateUtc="2024-12-11T13:59:00Z">
        <w:r w:rsidRPr="003F369A" w:rsidDel="00AD488D">
          <w:rPr>
            <w:rFonts w:eastAsia="宋体" w:hint="eastAsia"/>
            <w:lang w:eastAsia="zh-CN"/>
          </w:rPr>
          <w:t>There</w:t>
        </w:r>
        <w:r w:rsidRPr="003F369A" w:rsidDel="00AD488D">
          <w:rPr>
            <w:rFonts w:eastAsia="宋体"/>
            <w:lang w:eastAsia="zh-CN"/>
          </w:rPr>
          <w:t xml:space="preserve"> are three major function blocks in one worker node: worker node resident programs, application instances, and storage management. Each is described below.</w:t>
        </w:r>
      </w:moveFrom>
    </w:p>
    <w:p w14:paraId="2DA6A35A" w14:textId="5BC16E15" w:rsidR="003F369A" w:rsidRPr="003F369A" w:rsidDel="00AD488D" w:rsidRDefault="003F369A" w:rsidP="003F369A">
      <w:pPr>
        <w:rPr>
          <w:moveFrom w:id="80" w:author="Jing REN" w:date="2024-12-11T21:59:00Z" w16du:dateUtc="2024-12-11T13:59:00Z"/>
          <w:rFonts w:eastAsia="宋体"/>
          <w:lang w:eastAsia="zh-CN"/>
        </w:rPr>
      </w:pPr>
      <w:moveFrom w:id="81" w:author="Jing REN" w:date="2024-12-11T21:59:00Z" w16du:dateUtc="2024-12-11T13:59:00Z">
        <w:r w:rsidRPr="003F369A" w:rsidDel="00AD488D">
          <w:rPr>
            <w:rFonts w:eastAsia="宋体"/>
            <w:lang w:eastAsia="zh-CN"/>
          </w:rPr>
          <w:t>Work</w:t>
        </w:r>
        <w:r w:rsidRPr="003F369A" w:rsidDel="00AD488D">
          <w:rPr>
            <w:rFonts w:eastAsia="宋体" w:hint="eastAsia"/>
            <w:lang w:eastAsia="zh-CN"/>
          </w:rPr>
          <w:t>er</w:t>
        </w:r>
        <w:r w:rsidRPr="003F369A" w:rsidDel="00AD488D">
          <w:rPr>
            <w:rFonts w:eastAsia="宋体"/>
            <w:lang w:eastAsia="zh-CN"/>
          </w:rPr>
          <w:t xml:space="preserve"> node resident program is responsible for the management and scheduling of the whole work node. Among them, the</w:t>
        </w:r>
      </w:moveFrom>
    </w:p>
    <w:p w14:paraId="6CD591BA" w14:textId="3B9E659A" w:rsidR="003F369A" w:rsidRPr="003F369A" w:rsidDel="00AD488D" w:rsidRDefault="003F369A" w:rsidP="003F369A">
      <w:pPr>
        <w:numPr>
          <w:ilvl w:val="0"/>
          <w:numId w:val="26"/>
        </w:numPr>
        <w:overflowPunct w:val="0"/>
        <w:autoSpaceDE w:val="0"/>
        <w:autoSpaceDN w:val="0"/>
        <w:adjustRightInd w:val="0"/>
        <w:ind w:left="567" w:hanging="567"/>
        <w:textAlignment w:val="baseline"/>
        <w:rPr>
          <w:moveFrom w:id="82" w:author="Jing REN" w:date="2024-12-11T21:59:00Z" w16du:dateUtc="2024-12-11T13:59:00Z"/>
          <w:rFonts w:eastAsia="宋体"/>
          <w:lang w:eastAsia="zh-CN"/>
        </w:rPr>
      </w:pPr>
      <w:moveFrom w:id="83" w:author="Jing REN" w:date="2024-12-11T21:59:00Z" w16du:dateUtc="2024-12-11T13:59:00Z">
        <w:r w:rsidRPr="003F369A" w:rsidDel="00AD488D">
          <w:rPr>
            <w:rFonts w:eastAsia="宋体"/>
            <w:lang w:eastAsia="zh-CN"/>
          </w:rPr>
          <w:t>Monitoring module is responsible for tracking and reporting the current status of the worker node, including the current running application instance, current CPU load, current memory load, current storage space, current network bandwidth, etc. The monitoring module collects the information of the worker node periodically and reports it to the status management service in the endorsement management module of the global scheduling node, which we have described above.</w:t>
        </w:r>
      </w:moveFrom>
    </w:p>
    <w:p w14:paraId="58448B33" w14:textId="6620C487" w:rsidR="003F369A" w:rsidRPr="003F369A" w:rsidDel="00AD488D" w:rsidRDefault="003F369A" w:rsidP="003F369A">
      <w:pPr>
        <w:numPr>
          <w:ilvl w:val="0"/>
          <w:numId w:val="26"/>
        </w:numPr>
        <w:overflowPunct w:val="0"/>
        <w:autoSpaceDE w:val="0"/>
        <w:autoSpaceDN w:val="0"/>
        <w:adjustRightInd w:val="0"/>
        <w:ind w:left="567" w:hanging="567"/>
        <w:textAlignment w:val="baseline"/>
        <w:rPr>
          <w:moveFrom w:id="84" w:author="Jing REN" w:date="2024-12-11T21:59:00Z" w16du:dateUtc="2024-12-11T13:59:00Z"/>
          <w:rFonts w:eastAsia="宋体"/>
          <w:lang w:eastAsia="zh-CN"/>
        </w:rPr>
      </w:pPr>
      <w:moveFrom w:id="85" w:author="Jing REN" w:date="2024-12-11T21:59:00Z" w16du:dateUtc="2024-12-11T13:59:00Z">
        <w:r w:rsidRPr="003F369A" w:rsidDel="00AD488D">
          <w:rPr>
            <w:rFonts w:eastAsia="宋体"/>
            <w:lang w:eastAsia="zh-CN"/>
          </w:rPr>
          <w:t>The logging module is responsible for recording all the operation information of the current worker node, including the operation information of the application instance container and various scheduling information, and alerting the status management service in the endorsement management module of the global scheduling node when an error occurs, so as to facilitate the platform maintenance personnel to locate and correct the error and update the endorsement information in the global scheduling node.</w:t>
        </w:r>
      </w:moveFrom>
    </w:p>
    <w:p w14:paraId="589CFC51" w14:textId="178ACB51" w:rsidR="003F369A" w:rsidRPr="003F369A" w:rsidDel="00AD488D" w:rsidRDefault="003F369A" w:rsidP="003F369A">
      <w:pPr>
        <w:numPr>
          <w:ilvl w:val="0"/>
          <w:numId w:val="27"/>
        </w:numPr>
        <w:overflowPunct w:val="0"/>
        <w:autoSpaceDE w:val="0"/>
        <w:autoSpaceDN w:val="0"/>
        <w:adjustRightInd w:val="0"/>
        <w:ind w:left="567" w:hanging="567"/>
        <w:textAlignment w:val="baseline"/>
        <w:rPr>
          <w:moveFrom w:id="86" w:author="Jing REN" w:date="2024-12-11T21:59:00Z" w16du:dateUtc="2024-12-11T13:59:00Z"/>
          <w:rFonts w:eastAsia="宋体"/>
          <w:lang w:eastAsia="zh-CN"/>
        </w:rPr>
      </w:pPr>
      <w:moveFrom w:id="87" w:author="Jing REN" w:date="2024-12-11T21:59:00Z" w16du:dateUtc="2024-12-11T13:59:00Z">
        <w:r w:rsidRPr="003F369A" w:rsidDel="00AD488D">
          <w:rPr>
            <w:rFonts w:eastAsia="宋体"/>
            <w:lang w:eastAsia="zh-CN"/>
          </w:rPr>
          <w:t>The application instance manager is responsible for receiving scheduling requests from the global scheduling node, obtaining resources such as runtime files and runtime environment from the storage management of other worker nodes, and then starting the corresponding application instance. Similarly, after the application instance finishes running, it needs to reclaim the resources allocated to the application instance and report the end information to the global scheduling node so that the latter can update the historical endorsement and status information.</w:t>
        </w:r>
      </w:moveFrom>
    </w:p>
    <w:p w14:paraId="198892A2" w14:textId="42A69A19" w:rsidR="003F369A" w:rsidRPr="003F369A" w:rsidDel="00AD488D" w:rsidRDefault="003F369A" w:rsidP="003F369A">
      <w:pPr>
        <w:rPr>
          <w:moveFrom w:id="88" w:author="Jing REN" w:date="2024-12-11T21:59:00Z" w16du:dateUtc="2024-12-11T13:59:00Z"/>
          <w:rFonts w:eastAsia="宋体"/>
          <w:lang w:eastAsia="zh-CN"/>
        </w:rPr>
      </w:pPr>
    </w:p>
    <w:p w14:paraId="276E1736" w14:textId="62A12C77" w:rsidR="003F369A" w:rsidRPr="003F369A" w:rsidDel="00AD488D" w:rsidRDefault="003F369A" w:rsidP="003F369A">
      <w:pPr>
        <w:rPr>
          <w:moveFrom w:id="89" w:author="Jing REN" w:date="2024-12-11T21:59:00Z" w16du:dateUtc="2024-12-11T13:59:00Z"/>
          <w:rFonts w:eastAsia="宋体"/>
          <w:lang w:eastAsia="zh-CN"/>
        </w:rPr>
      </w:pPr>
      <w:moveFrom w:id="90" w:author="Jing REN" w:date="2024-12-11T21:59:00Z" w16du:dateUtc="2024-12-11T13:59:00Z">
        <w:r w:rsidRPr="003F369A" w:rsidDel="00AD488D">
          <w:rPr>
            <w:rFonts w:eastAsia="宋体"/>
            <w:lang w:eastAsia="zh-CN"/>
          </w:rPr>
          <w:t>The application instance is responsible for running the specific user-specified application and pushing the flow to the user. Application instances run in containers. Several application instances exist on a worker node, and each application instance represents an application. In the application instance container:</w:t>
        </w:r>
      </w:moveFrom>
    </w:p>
    <w:p w14:paraId="457D3B99" w14:textId="480B029F" w:rsidR="003F369A" w:rsidRPr="003F369A" w:rsidDel="00AD488D" w:rsidRDefault="003F369A" w:rsidP="003F369A">
      <w:pPr>
        <w:numPr>
          <w:ilvl w:val="0"/>
          <w:numId w:val="23"/>
        </w:numPr>
        <w:overflowPunct w:val="0"/>
        <w:autoSpaceDE w:val="0"/>
        <w:autoSpaceDN w:val="0"/>
        <w:adjustRightInd w:val="0"/>
        <w:ind w:left="567" w:hanging="567"/>
        <w:textAlignment w:val="baseline"/>
        <w:rPr>
          <w:moveFrom w:id="91" w:author="Jing REN" w:date="2024-12-11T21:59:00Z" w16du:dateUtc="2024-12-11T13:59:00Z"/>
          <w:rFonts w:eastAsia="宋体"/>
          <w:lang w:eastAsia="zh-CN"/>
        </w:rPr>
      </w:pPr>
      <w:moveFrom w:id="92" w:author="Jing REN" w:date="2024-12-11T21:59:00Z" w16du:dateUtc="2024-12-11T13:59:00Z">
        <w:r w:rsidRPr="003F369A" w:rsidDel="00AD488D">
          <w:rPr>
            <w:rFonts w:eastAsia="宋体"/>
            <w:lang w:eastAsia="zh-CN"/>
          </w:rPr>
          <w:t>Web server is responsible for establishing application layer connections such as Websocket and WebRTC with the user</w:t>
        </w:r>
      </w:moveFrom>
    </w:p>
    <w:p w14:paraId="70643345" w14:textId="17CA960D" w:rsidR="003F369A" w:rsidRPr="003F369A" w:rsidDel="00AD488D" w:rsidRDefault="003F369A" w:rsidP="003F369A">
      <w:pPr>
        <w:numPr>
          <w:ilvl w:val="0"/>
          <w:numId w:val="23"/>
        </w:numPr>
        <w:overflowPunct w:val="0"/>
        <w:autoSpaceDE w:val="0"/>
        <w:autoSpaceDN w:val="0"/>
        <w:adjustRightInd w:val="0"/>
        <w:ind w:left="567" w:hanging="567"/>
        <w:textAlignment w:val="baseline"/>
        <w:rPr>
          <w:moveFrom w:id="93" w:author="Jing REN" w:date="2024-12-11T21:59:00Z" w16du:dateUtc="2024-12-11T13:59:00Z"/>
          <w:rFonts w:eastAsia="宋体"/>
          <w:lang w:eastAsia="zh-CN"/>
        </w:rPr>
      </w:pPr>
      <w:moveFrom w:id="94" w:author="Jing REN" w:date="2024-12-11T21:59:00Z" w16du:dateUtc="2024-12-11T13:59:00Z">
        <w:r w:rsidRPr="003F369A" w:rsidDel="00AD488D">
          <w:rPr>
            <w:rFonts w:eastAsia="宋体"/>
            <w:lang w:eastAsia="zh-CN"/>
          </w:rPr>
          <w:t>the push module is responsible for pushing audio and video streams from the virtual environment to the user based on the WebRTC connection established by the Web server</w:t>
        </w:r>
      </w:moveFrom>
    </w:p>
    <w:p w14:paraId="4F0FE456" w14:textId="47B86917" w:rsidR="003F369A" w:rsidRPr="003F369A" w:rsidDel="00AD488D" w:rsidRDefault="003F369A" w:rsidP="003F369A">
      <w:pPr>
        <w:numPr>
          <w:ilvl w:val="0"/>
          <w:numId w:val="23"/>
        </w:numPr>
        <w:overflowPunct w:val="0"/>
        <w:autoSpaceDE w:val="0"/>
        <w:autoSpaceDN w:val="0"/>
        <w:adjustRightInd w:val="0"/>
        <w:ind w:left="567" w:hanging="567"/>
        <w:textAlignment w:val="baseline"/>
        <w:rPr>
          <w:moveFrom w:id="95" w:author="Jing REN" w:date="2024-12-11T21:59:00Z" w16du:dateUtc="2024-12-11T13:59:00Z"/>
          <w:rFonts w:eastAsia="宋体"/>
          <w:lang w:eastAsia="zh-CN"/>
        </w:rPr>
      </w:pPr>
      <w:moveFrom w:id="96" w:author="Jing REN" w:date="2024-12-11T21:59:00Z" w16du:dateUtc="2024-12-11T13:59:00Z">
        <w:r w:rsidRPr="003F369A" w:rsidDel="00AD488D">
          <w:rPr>
            <w:rFonts w:eastAsia="宋体"/>
            <w:lang w:eastAsia="zh-CN"/>
          </w:rPr>
          <w:t>The Interaction Module is responsible for transferring the user's keyboard and mouse input to the virtual environment</w:t>
        </w:r>
      </w:moveFrom>
    </w:p>
    <w:p w14:paraId="2FB7A444" w14:textId="2A65FC82" w:rsidR="003F369A" w:rsidRPr="003F369A" w:rsidDel="00AD488D" w:rsidRDefault="003F369A" w:rsidP="003F369A">
      <w:pPr>
        <w:numPr>
          <w:ilvl w:val="0"/>
          <w:numId w:val="25"/>
        </w:numPr>
        <w:overflowPunct w:val="0"/>
        <w:autoSpaceDE w:val="0"/>
        <w:autoSpaceDN w:val="0"/>
        <w:adjustRightInd w:val="0"/>
        <w:ind w:left="567" w:hanging="567"/>
        <w:textAlignment w:val="baseline"/>
        <w:rPr>
          <w:moveFrom w:id="97" w:author="Jing REN" w:date="2024-12-11T21:59:00Z" w16du:dateUtc="2024-12-11T13:59:00Z"/>
          <w:rFonts w:eastAsia="宋体"/>
          <w:lang w:eastAsia="zh-CN"/>
        </w:rPr>
      </w:pPr>
      <w:moveFrom w:id="98" w:author="Jing REN" w:date="2024-12-11T21:59:00Z" w16du:dateUtc="2024-12-11T13:59:00Z">
        <w:r w:rsidRPr="003F369A" w:rsidDel="00AD488D">
          <w:rPr>
            <w:rFonts w:eastAsia="宋体"/>
            <w:lang w:eastAsia="zh-CN"/>
          </w:rPr>
          <w:t>The virtual environment is responsible for running the application itself</w:t>
        </w:r>
      </w:moveFrom>
    </w:p>
    <w:p w14:paraId="33258332" w14:textId="2594BFCD" w:rsidR="003F369A" w:rsidRPr="003F369A" w:rsidDel="00AD488D" w:rsidRDefault="003F369A" w:rsidP="003F369A">
      <w:pPr>
        <w:rPr>
          <w:moveFrom w:id="99" w:author="Jing REN" w:date="2024-12-11T21:59:00Z" w16du:dateUtc="2024-12-11T13:59:00Z"/>
          <w:rFonts w:eastAsia="宋体"/>
          <w:lang w:eastAsia="zh-CN"/>
        </w:rPr>
      </w:pPr>
    </w:p>
    <w:p w14:paraId="4126DB5F" w14:textId="7692CEE7" w:rsidR="003F369A" w:rsidRPr="003F369A" w:rsidDel="00AD488D" w:rsidRDefault="003F369A" w:rsidP="003F369A">
      <w:pPr>
        <w:rPr>
          <w:moveFrom w:id="100" w:author="Jing REN" w:date="2024-12-11T21:59:00Z" w16du:dateUtc="2024-12-11T13:59:00Z"/>
          <w:rFonts w:eastAsia="宋体"/>
          <w:lang w:eastAsia="zh-CN"/>
        </w:rPr>
      </w:pPr>
      <w:moveFrom w:id="101" w:author="Jing REN" w:date="2024-12-11T21:59:00Z" w16du:dateUtc="2024-12-11T13:59:00Z">
        <w:r w:rsidRPr="003F369A" w:rsidDel="00AD488D">
          <w:rPr>
            <w:rFonts w:eastAsia="宋体"/>
            <w:lang w:eastAsia="zh-CN"/>
          </w:rPr>
          <w:t>Storage management is responsible for storing the [1] runtime environment and [2] runtime files required for the application to run, where</w:t>
        </w:r>
      </w:moveFrom>
    </w:p>
    <w:p w14:paraId="0ABAACEC" w14:textId="36AAC35C" w:rsidR="003F369A" w:rsidRPr="003F369A" w:rsidDel="00AD488D" w:rsidRDefault="003F369A" w:rsidP="003F369A">
      <w:pPr>
        <w:numPr>
          <w:ilvl w:val="0"/>
          <w:numId w:val="24"/>
        </w:numPr>
        <w:overflowPunct w:val="0"/>
        <w:autoSpaceDE w:val="0"/>
        <w:autoSpaceDN w:val="0"/>
        <w:adjustRightInd w:val="0"/>
        <w:ind w:left="567" w:hanging="567"/>
        <w:textAlignment w:val="baseline"/>
        <w:rPr>
          <w:moveFrom w:id="102" w:author="Jing REN" w:date="2024-12-11T21:59:00Z" w16du:dateUtc="2024-12-11T13:59:00Z"/>
          <w:rFonts w:eastAsia="宋体"/>
          <w:lang w:eastAsia="zh-CN"/>
        </w:rPr>
      </w:pPr>
      <w:moveFrom w:id="103" w:author="Jing REN" w:date="2024-12-11T21:59:00Z" w16du:dateUtc="2024-12-11T13:59:00Z">
        <w:r w:rsidRPr="003F369A" w:rsidDel="00AD488D">
          <w:rPr>
            <w:rFonts w:eastAsia="宋体"/>
            <w:lang w:eastAsia="zh-CN"/>
          </w:rPr>
          <w:t>Since the storage of the runtime environment relies on a hierarchical implementation of the underlying Docker image, the runtime environment storage here refers specifically to an image repository. When the current worker node or other worker nodes have relevant runtime environment requirements, they can pull the required image hierarchy from this image repository to build the target image.</w:t>
        </w:r>
      </w:moveFrom>
    </w:p>
    <w:p w14:paraId="3688924E" w14:textId="3367795C" w:rsidR="003F369A" w:rsidRPr="003F369A" w:rsidDel="00AD488D" w:rsidRDefault="003F369A" w:rsidP="003F369A">
      <w:pPr>
        <w:numPr>
          <w:ilvl w:val="0"/>
          <w:numId w:val="24"/>
        </w:numPr>
        <w:overflowPunct w:val="0"/>
        <w:autoSpaceDE w:val="0"/>
        <w:autoSpaceDN w:val="0"/>
        <w:adjustRightInd w:val="0"/>
        <w:ind w:left="567" w:hanging="567"/>
        <w:textAlignment w:val="baseline"/>
        <w:rPr>
          <w:moveFrom w:id="104" w:author="Jing REN" w:date="2024-12-11T21:59:00Z" w16du:dateUtc="2024-12-11T13:59:00Z"/>
          <w:rFonts w:eastAsia="宋体"/>
          <w:lang w:eastAsia="zh-CN"/>
        </w:rPr>
      </w:pPr>
      <w:moveFrom w:id="105" w:author="Jing REN" w:date="2024-12-11T21:59:00Z" w16du:dateUtc="2024-12-11T13:59:00Z">
        <w:r w:rsidRPr="003F369A" w:rsidDel="00AD488D">
          <w:rPr>
            <w:rFonts w:eastAsia="宋体"/>
            <w:lang w:eastAsia="zh-CN"/>
          </w:rPr>
          <w:t>The runtime file store is responsible for storing the files needed to run the application. When the current worker node or another worker node has a runtime file requirement, it can be mounted from the corresponding disk directory for use by the application.</w:t>
        </w:r>
      </w:moveFrom>
    </w:p>
    <w:bookmarkEnd w:id="75"/>
    <w:moveFromRangeEnd w:id="78"/>
    <w:p w14:paraId="3061997F" w14:textId="77777777" w:rsidR="003F369A" w:rsidRPr="003F369A" w:rsidRDefault="003F369A" w:rsidP="00725817">
      <w:pPr>
        <w:rPr>
          <w:rFonts w:eastAsia="楷体"/>
        </w:rPr>
      </w:pPr>
    </w:p>
    <w:p w14:paraId="2B4A6AD7" w14:textId="77777777" w:rsidR="0012464F" w:rsidRPr="005C65A9" w:rsidRDefault="0012464F" w:rsidP="00725817">
      <w:pPr>
        <w:rPr>
          <w:rFonts w:eastAsia="楷体"/>
          <w:lang w:eastAsia="zh-CN"/>
        </w:rPr>
      </w:pPr>
    </w:p>
    <w:p w14:paraId="60F17B71" w14:textId="77777777" w:rsidR="008A5257" w:rsidRDefault="008A5257" w:rsidP="00725817">
      <w:pPr>
        <w:jc w:val="center"/>
      </w:pPr>
      <w:r>
        <w:t>_______________________</w:t>
      </w:r>
    </w:p>
    <w:p w14:paraId="2B1986E1" w14:textId="77777777" w:rsidR="008A5257" w:rsidRDefault="008A5257" w:rsidP="00725817"/>
    <w:sectPr w:rsidR="008A5257" w:rsidSect="00524CA0">
      <w:headerReference w:type="default" r:id="rId11"/>
      <w:pgSz w:w="11907" w:h="16840" w:code="9"/>
      <w:pgMar w:top="1134" w:right="1134" w:bottom="1134" w:left="1134" w:header="425"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3FDD5" w14:textId="77777777" w:rsidR="00294C2B" w:rsidRDefault="00294C2B">
      <w:pPr>
        <w:spacing w:before="0"/>
      </w:pPr>
      <w:r>
        <w:separator/>
      </w:r>
    </w:p>
  </w:endnote>
  <w:endnote w:type="continuationSeparator" w:id="0">
    <w:p w14:paraId="72E5A610" w14:textId="77777777" w:rsidR="00294C2B" w:rsidRDefault="00294C2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
    <w:altName w:val="MS Mincho"/>
    <w:panose1 w:val="020B0604020202020204"/>
    <w:charset w:val="80"/>
    <w:family w:val="auto"/>
    <w:pitch w:val="default"/>
    <w:sig w:usb0="00000000" w:usb1="00000000" w:usb2="00000010" w:usb3="00000000" w:csb0="00020000" w:csb1="00000000"/>
  </w:font>
  <w:font w:name="CG Times">
    <w:altName w:val="Times New Roman"/>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楷体">
    <w:altName w:val="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546A3" w14:textId="77777777" w:rsidR="00294C2B" w:rsidRDefault="00294C2B">
      <w:pPr>
        <w:spacing w:before="0"/>
      </w:pPr>
      <w:r>
        <w:separator/>
      </w:r>
    </w:p>
  </w:footnote>
  <w:footnote w:type="continuationSeparator" w:id="0">
    <w:p w14:paraId="437A51A2" w14:textId="77777777" w:rsidR="00294C2B" w:rsidRDefault="00294C2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09293" w14:textId="77777777" w:rsidR="001B5DF2" w:rsidRPr="00C42125" w:rsidRDefault="001B5DF2" w:rsidP="007E53E4">
    <w:pPr>
      <w:pStyle w:val="a9"/>
    </w:pPr>
    <w:r w:rsidRPr="00C42125">
      <w:t xml:space="preserve">- </w:t>
    </w:r>
    <w:r w:rsidRPr="00C42125">
      <w:fldChar w:fldCharType="begin"/>
    </w:r>
    <w:r w:rsidRPr="00C42125">
      <w:instrText xml:space="preserve"> PAGE  \* MERGEFORMAT </w:instrText>
    </w:r>
    <w:r w:rsidRPr="00C42125">
      <w:fldChar w:fldCharType="separate"/>
    </w:r>
    <w:r>
      <w:rPr>
        <w:noProof/>
      </w:rPr>
      <w:t>2</w:t>
    </w:r>
    <w:r w:rsidRPr="00C42125">
      <w:fldChar w:fldCharType="end"/>
    </w:r>
    <w:r w:rsidRPr="00C42125">
      <w:t xml:space="preserve"> -</w:t>
    </w:r>
  </w:p>
  <w:p w14:paraId="4B8407CA" w14:textId="7F5BEC0C" w:rsidR="001B5DF2" w:rsidRPr="00C42125" w:rsidRDefault="001B5DF2" w:rsidP="007E53E4">
    <w:pPr>
      <w:pStyle w:val="a9"/>
    </w:pPr>
    <w:r>
      <w:fldChar w:fldCharType="begin"/>
    </w:r>
    <w:r>
      <w:instrText xml:space="preserve"> STYLEREF  Docnumber  </w:instrText>
    </w:r>
    <w:r>
      <w:fldChar w:fldCharType="separate"/>
    </w:r>
    <w:r w:rsidR="00535261">
      <w:rPr>
        <w:noProof/>
      </w:rPr>
      <w:t>SG21-Cn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954880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A5A1CD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8582691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9B4400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392890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FE87B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3B899A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5EAF8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04ADD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0B8DD2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1">
    <w:nsid w:val="02CD27D4"/>
    <w:multiLevelType w:val="hybridMultilevel"/>
    <w:tmpl w:val="452641FE"/>
    <w:lvl w:ilvl="0" w:tplc="1F208C98">
      <w:start w:val="1"/>
      <w:numFmt w:val="decimal"/>
      <w:pStyle w:val="References"/>
      <w:lvlText w:val="[%1]"/>
      <w:lvlJc w:val="left"/>
      <w:pPr>
        <w:tabs>
          <w:tab w:val="num" w:pos="1418"/>
        </w:tabs>
        <w:ind w:left="1418" w:hanging="141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9E47EF"/>
    <w:multiLevelType w:val="multilevel"/>
    <w:tmpl w:val="B08C60F4"/>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EF6729"/>
    <w:multiLevelType w:val="hybridMultilevel"/>
    <w:tmpl w:val="CE46DF92"/>
    <w:lvl w:ilvl="0" w:tplc="DD9AFC08">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C2E1D"/>
    <w:multiLevelType w:val="hybridMultilevel"/>
    <w:tmpl w:val="94DC2E0C"/>
    <w:lvl w:ilvl="0" w:tplc="DD9AFC08">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F5726B"/>
    <w:multiLevelType w:val="hybridMultilevel"/>
    <w:tmpl w:val="792AD8D6"/>
    <w:lvl w:ilvl="0" w:tplc="DD9AFC08">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013ABE"/>
    <w:multiLevelType w:val="multilevel"/>
    <w:tmpl w:val="2E909B86"/>
    <w:lvl w:ilvl="0">
      <w:start w:val="1"/>
      <w:numFmt w:val="decimal"/>
      <w:pStyle w:val="1"/>
      <w:lvlText w:val="%1"/>
      <w:lvlJc w:val="left"/>
      <w:pPr>
        <w:tabs>
          <w:tab w:val="num" w:pos="432"/>
        </w:tabs>
        <w:ind w:left="432" w:hanging="432"/>
      </w:pPr>
      <w:rPr>
        <w:rFonts w:hint="default"/>
      </w:rPr>
    </w:lvl>
    <w:lvl w:ilvl="1">
      <w:start w:val="1"/>
      <w:numFmt w:val="decimal"/>
      <w:pStyle w:val="21"/>
      <w:lvlText w:val="%1.%2"/>
      <w:lvlJc w:val="left"/>
      <w:pPr>
        <w:tabs>
          <w:tab w:val="num" w:pos="576"/>
        </w:tabs>
        <w:ind w:left="576" w:hanging="576"/>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6" w15:restartNumberingAfterBreak="0">
    <w:nsid w:val="7B8027CD"/>
    <w:multiLevelType w:val="hybridMultilevel"/>
    <w:tmpl w:val="404633AE"/>
    <w:lvl w:ilvl="0" w:tplc="DD9AFC08">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C86231"/>
    <w:multiLevelType w:val="hybridMultilevel"/>
    <w:tmpl w:val="987C3882"/>
    <w:lvl w:ilvl="0" w:tplc="DD9AFC08">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9551085">
    <w:abstractNumId w:val="15"/>
  </w:num>
  <w:num w:numId="2" w16cid:durableId="657418386">
    <w:abstractNumId w:val="15"/>
  </w:num>
  <w:num w:numId="3" w16cid:durableId="1845628490">
    <w:abstractNumId w:val="15"/>
  </w:num>
  <w:num w:numId="4" w16cid:durableId="642735090">
    <w:abstractNumId w:val="15"/>
  </w:num>
  <w:num w:numId="5" w16cid:durableId="1790319154">
    <w:abstractNumId w:val="15"/>
  </w:num>
  <w:num w:numId="6" w16cid:durableId="268854134">
    <w:abstractNumId w:val="15"/>
  </w:num>
  <w:num w:numId="7" w16cid:durableId="856818092">
    <w:abstractNumId w:val="15"/>
  </w:num>
  <w:num w:numId="8" w16cid:durableId="1472862379">
    <w:abstractNumId w:val="15"/>
  </w:num>
  <w:num w:numId="9" w16cid:durableId="556283224">
    <w:abstractNumId w:val="15"/>
  </w:num>
  <w:num w:numId="10" w16cid:durableId="567038361">
    <w:abstractNumId w:val="10"/>
  </w:num>
  <w:num w:numId="11" w16cid:durableId="1035885593">
    <w:abstractNumId w:val="9"/>
  </w:num>
  <w:num w:numId="12" w16cid:durableId="875001493">
    <w:abstractNumId w:val="7"/>
  </w:num>
  <w:num w:numId="13" w16cid:durableId="2024941211">
    <w:abstractNumId w:val="6"/>
  </w:num>
  <w:num w:numId="14" w16cid:durableId="1169054046">
    <w:abstractNumId w:val="5"/>
  </w:num>
  <w:num w:numId="15" w16cid:durableId="1206797785">
    <w:abstractNumId w:val="4"/>
  </w:num>
  <w:num w:numId="16" w16cid:durableId="48458855">
    <w:abstractNumId w:val="8"/>
  </w:num>
  <w:num w:numId="17" w16cid:durableId="1464809162">
    <w:abstractNumId w:val="3"/>
  </w:num>
  <w:num w:numId="18" w16cid:durableId="308677520">
    <w:abstractNumId w:val="2"/>
  </w:num>
  <w:num w:numId="19" w16cid:durableId="467360415">
    <w:abstractNumId w:val="1"/>
  </w:num>
  <w:num w:numId="20" w16cid:durableId="1870072119">
    <w:abstractNumId w:val="0"/>
  </w:num>
  <w:num w:numId="21" w16cid:durableId="1422526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64701015">
    <w:abstractNumId w:val="11"/>
  </w:num>
  <w:num w:numId="23" w16cid:durableId="985469934">
    <w:abstractNumId w:val="12"/>
  </w:num>
  <w:num w:numId="24" w16cid:durableId="2029215583">
    <w:abstractNumId w:val="17"/>
  </w:num>
  <w:num w:numId="25" w16cid:durableId="1942763011">
    <w:abstractNumId w:val="13"/>
  </w:num>
  <w:num w:numId="26" w16cid:durableId="1964532333">
    <w:abstractNumId w:val="14"/>
  </w:num>
  <w:num w:numId="27" w16cid:durableId="168697840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ng REN">
    <w15:presenceInfo w15:providerId="Windows Live" w15:userId="d5b1ea38e34635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817"/>
    <w:rsid w:val="000002CE"/>
    <w:rsid w:val="00000339"/>
    <w:rsid w:val="0000085D"/>
    <w:rsid w:val="00000F80"/>
    <w:rsid w:val="00000FA8"/>
    <w:rsid w:val="0000742F"/>
    <w:rsid w:val="0001104D"/>
    <w:rsid w:val="00012EB5"/>
    <w:rsid w:val="00017655"/>
    <w:rsid w:val="00017D92"/>
    <w:rsid w:val="00017FE7"/>
    <w:rsid w:val="00022B29"/>
    <w:rsid w:val="00025502"/>
    <w:rsid w:val="00027A32"/>
    <w:rsid w:val="00030DBC"/>
    <w:rsid w:val="0003117B"/>
    <w:rsid w:val="0003257A"/>
    <w:rsid w:val="000346BA"/>
    <w:rsid w:val="0004493F"/>
    <w:rsid w:val="00050A24"/>
    <w:rsid w:val="00055464"/>
    <w:rsid w:val="0006330F"/>
    <w:rsid w:val="00063556"/>
    <w:rsid w:val="00065594"/>
    <w:rsid w:val="000661D3"/>
    <w:rsid w:val="000769E6"/>
    <w:rsid w:val="00077E88"/>
    <w:rsid w:val="0008099A"/>
    <w:rsid w:val="000842F4"/>
    <w:rsid w:val="00085268"/>
    <w:rsid w:val="00092930"/>
    <w:rsid w:val="00096D82"/>
    <w:rsid w:val="00097D70"/>
    <w:rsid w:val="000A1971"/>
    <w:rsid w:val="000A31CB"/>
    <w:rsid w:val="000A3F81"/>
    <w:rsid w:val="000B1D6F"/>
    <w:rsid w:val="000B286A"/>
    <w:rsid w:val="000B4350"/>
    <w:rsid w:val="000B594B"/>
    <w:rsid w:val="000B748C"/>
    <w:rsid w:val="000C1868"/>
    <w:rsid w:val="000C5FD9"/>
    <w:rsid w:val="000D7A19"/>
    <w:rsid w:val="000E2EF7"/>
    <w:rsid w:val="000E4E82"/>
    <w:rsid w:val="000E6414"/>
    <w:rsid w:val="000E716C"/>
    <w:rsid w:val="000F2E95"/>
    <w:rsid w:val="000F67F1"/>
    <w:rsid w:val="00103F3E"/>
    <w:rsid w:val="00106AAB"/>
    <w:rsid w:val="00110480"/>
    <w:rsid w:val="001113C7"/>
    <w:rsid w:val="00112783"/>
    <w:rsid w:val="00114606"/>
    <w:rsid w:val="00115B4C"/>
    <w:rsid w:val="00117A13"/>
    <w:rsid w:val="0012002D"/>
    <w:rsid w:val="00122669"/>
    <w:rsid w:val="00123A2B"/>
    <w:rsid w:val="0012464F"/>
    <w:rsid w:val="001266E6"/>
    <w:rsid w:val="00131282"/>
    <w:rsid w:val="00131D86"/>
    <w:rsid w:val="00134BB5"/>
    <w:rsid w:val="00137E61"/>
    <w:rsid w:val="00146FED"/>
    <w:rsid w:val="00147EE6"/>
    <w:rsid w:val="001528E6"/>
    <w:rsid w:val="00155DD6"/>
    <w:rsid w:val="00157413"/>
    <w:rsid w:val="001605F4"/>
    <w:rsid w:val="00161BAB"/>
    <w:rsid w:val="0016529A"/>
    <w:rsid w:val="001664ED"/>
    <w:rsid w:val="00166E75"/>
    <w:rsid w:val="00167647"/>
    <w:rsid w:val="00170248"/>
    <w:rsid w:val="00172670"/>
    <w:rsid w:val="00176C2F"/>
    <w:rsid w:val="00181DAE"/>
    <w:rsid w:val="00184A3C"/>
    <w:rsid w:val="001862D2"/>
    <w:rsid w:val="001871E3"/>
    <w:rsid w:val="001872B3"/>
    <w:rsid w:val="001942EC"/>
    <w:rsid w:val="001945B8"/>
    <w:rsid w:val="00196438"/>
    <w:rsid w:val="001A03CC"/>
    <w:rsid w:val="001A1E05"/>
    <w:rsid w:val="001A6E14"/>
    <w:rsid w:val="001A79B0"/>
    <w:rsid w:val="001B4799"/>
    <w:rsid w:val="001B4A85"/>
    <w:rsid w:val="001B5DF2"/>
    <w:rsid w:val="001B6D84"/>
    <w:rsid w:val="001C01DD"/>
    <w:rsid w:val="001C06CA"/>
    <w:rsid w:val="001C303F"/>
    <w:rsid w:val="001D0786"/>
    <w:rsid w:val="001D0A21"/>
    <w:rsid w:val="001D1EDB"/>
    <w:rsid w:val="001D240C"/>
    <w:rsid w:val="001D505A"/>
    <w:rsid w:val="001D5206"/>
    <w:rsid w:val="001D6401"/>
    <w:rsid w:val="001E031A"/>
    <w:rsid w:val="001E1E53"/>
    <w:rsid w:val="001E2CE2"/>
    <w:rsid w:val="001E3A97"/>
    <w:rsid w:val="001E58AB"/>
    <w:rsid w:val="001E5965"/>
    <w:rsid w:val="001E5E42"/>
    <w:rsid w:val="001E6C93"/>
    <w:rsid w:val="001E7D6A"/>
    <w:rsid w:val="001F0D74"/>
    <w:rsid w:val="001F5DA4"/>
    <w:rsid w:val="00201267"/>
    <w:rsid w:val="002027A2"/>
    <w:rsid w:val="00202AA7"/>
    <w:rsid w:val="002053F9"/>
    <w:rsid w:val="00213C1C"/>
    <w:rsid w:val="002157FB"/>
    <w:rsid w:val="00215E68"/>
    <w:rsid w:val="00216499"/>
    <w:rsid w:val="0022194A"/>
    <w:rsid w:val="00222121"/>
    <w:rsid w:val="00223009"/>
    <w:rsid w:val="00226A0F"/>
    <w:rsid w:val="00230922"/>
    <w:rsid w:val="002313E5"/>
    <w:rsid w:val="00233064"/>
    <w:rsid w:val="002341B0"/>
    <w:rsid w:val="00242B8D"/>
    <w:rsid w:val="00257576"/>
    <w:rsid w:val="00257A66"/>
    <w:rsid w:val="00260003"/>
    <w:rsid w:val="00262AC6"/>
    <w:rsid w:val="00263A01"/>
    <w:rsid w:val="002651A6"/>
    <w:rsid w:val="00265E0D"/>
    <w:rsid w:val="00265FC7"/>
    <w:rsid w:val="002706A2"/>
    <w:rsid w:val="00270DDF"/>
    <w:rsid w:val="00271D94"/>
    <w:rsid w:val="00272DCD"/>
    <w:rsid w:val="0027462B"/>
    <w:rsid w:val="00281AC7"/>
    <w:rsid w:val="0028651A"/>
    <w:rsid w:val="00287355"/>
    <w:rsid w:val="00294C2B"/>
    <w:rsid w:val="002A57C1"/>
    <w:rsid w:val="002A6E11"/>
    <w:rsid w:val="002B27EF"/>
    <w:rsid w:val="002B4844"/>
    <w:rsid w:val="002B49FE"/>
    <w:rsid w:val="002B4C67"/>
    <w:rsid w:val="002C69A4"/>
    <w:rsid w:val="002C6A7F"/>
    <w:rsid w:val="002D0969"/>
    <w:rsid w:val="002D372B"/>
    <w:rsid w:val="002D401F"/>
    <w:rsid w:val="002D66C8"/>
    <w:rsid w:val="002E2EC1"/>
    <w:rsid w:val="002E40ED"/>
    <w:rsid w:val="002E6279"/>
    <w:rsid w:val="002E712F"/>
    <w:rsid w:val="002F00D4"/>
    <w:rsid w:val="002F0B65"/>
    <w:rsid w:val="002F0B8A"/>
    <w:rsid w:val="002F21DA"/>
    <w:rsid w:val="002F316F"/>
    <w:rsid w:val="002F3A6A"/>
    <w:rsid w:val="002F3C86"/>
    <w:rsid w:val="002F5706"/>
    <w:rsid w:val="002F67EA"/>
    <w:rsid w:val="002F6AD3"/>
    <w:rsid w:val="00306040"/>
    <w:rsid w:val="00310082"/>
    <w:rsid w:val="003102A3"/>
    <w:rsid w:val="00310F96"/>
    <w:rsid w:val="00314E84"/>
    <w:rsid w:val="00315755"/>
    <w:rsid w:val="00325F11"/>
    <w:rsid w:val="0032690C"/>
    <w:rsid w:val="00327081"/>
    <w:rsid w:val="003331EE"/>
    <w:rsid w:val="00335A28"/>
    <w:rsid w:val="00337560"/>
    <w:rsid w:val="003429F2"/>
    <w:rsid w:val="00343245"/>
    <w:rsid w:val="00343BA0"/>
    <w:rsid w:val="00346B76"/>
    <w:rsid w:val="00347D06"/>
    <w:rsid w:val="00347FFC"/>
    <w:rsid w:val="00350363"/>
    <w:rsid w:val="00350AC2"/>
    <w:rsid w:val="00352738"/>
    <w:rsid w:val="003557E5"/>
    <w:rsid w:val="00357B31"/>
    <w:rsid w:val="0036170A"/>
    <w:rsid w:val="003666B3"/>
    <w:rsid w:val="003676EB"/>
    <w:rsid w:val="0037050B"/>
    <w:rsid w:val="00370AB3"/>
    <w:rsid w:val="00370CF4"/>
    <w:rsid w:val="00371451"/>
    <w:rsid w:val="0037341A"/>
    <w:rsid w:val="00374EBD"/>
    <w:rsid w:val="00376609"/>
    <w:rsid w:val="00377C74"/>
    <w:rsid w:val="0038320B"/>
    <w:rsid w:val="00383C8F"/>
    <w:rsid w:val="003850CD"/>
    <w:rsid w:val="00387228"/>
    <w:rsid w:val="003A121C"/>
    <w:rsid w:val="003A229D"/>
    <w:rsid w:val="003A39E0"/>
    <w:rsid w:val="003A76F6"/>
    <w:rsid w:val="003B197C"/>
    <w:rsid w:val="003B1D28"/>
    <w:rsid w:val="003B2A40"/>
    <w:rsid w:val="003B53B3"/>
    <w:rsid w:val="003C08EC"/>
    <w:rsid w:val="003C6DBB"/>
    <w:rsid w:val="003D0967"/>
    <w:rsid w:val="003D2C2B"/>
    <w:rsid w:val="003D2D24"/>
    <w:rsid w:val="003D3C3E"/>
    <w:rsid w:val="003D58F8"/>
    <w:rsid w:val="003D7964"/>
    <w:rsid w:val="003E152B"/>
    <w:rsid w:val="003E21BA"/>
    <w:rsid w:val="003E3BB5"/>
    <w:rsid w:val="003E440C"/>
    <w:rsid w:val="003F2B63"/>
    <w:rsid w:val="003F369A"/>
    <w:rsid w:val="003F5E9C"/>
    <w:rsid w:val="003F67A5"/>
    <w:rsid w:val="003F6921"/>
    <w:rsid w:val="003F7CBB"/>
    <w:rsid w:val="00402B6C"/>
    <w:rsid w:val="004032AC"/>
    <w:rsid w:val="00410D5A"/>
    <w:rsid w:val="00411475"/>
    <w:rsid w:val="00411C59"/>
    <w:rsid w:val="00412A4D"/>
    <w:rsid w:val="00412A89"/>
    <w:rsid w:val="00413D0A"/>
    <w:rsid w:val="004143C4"/>
    <w:rsid w:val="00415ABE"/>
    <w:rsid w:val="00417EED"/>
    <w:rsid w:val="00422C23"/>
    <w:rsid w:val="0042468A"/>
    <w:rsid w:val="00425055"/>
    <w:rsid w:val="00432526"/>
    <w:rsid w:val="00434345"/>
    <w:rsid w:val="00435BA6"/>
    <w:rsid w:val="004368E3"/>
    <w:rsid w:val="0043699C"/>
    <w:rsid w:val="00437BA6"/>
    <w:rsid w:val="004401F6"/>
    <w:rsid w:val="004429EC"/>
    <w:rsid w:val="00444079"/>
    <w:rsid w:val="00444228"/>
    <w:rsid w:val="00444784"/>
    <w:rsid w:val="004447A4"/>
    <w:rsid w:val="004454D3"/>
    <w:rsid w:val="00446162"/>
    <w:rsid w:val="00446B1C"/>
    <w:rsid w:val="00452887"/>
    <w:rsid w:val="0045405F"/>
    <w:rsid w:val="00454C7C"/>
    <w:rsid w:val="00455102"/>
    <w:rsid w:val="00460665"/>
    <w:rsid w:val="004607FB"/>
    <w:rsid w:val="00460ED4"/>
    <w:rsid w:val="0046182A"/>
    <w:rsid w:val="00461E5B"/>
    <w:rsid w:val="00462B6A"/>
    <w:rsid w:val="00464CC7"/>
    <w:rsid w:val="00465632"/>
    <w:rsid w:val="004669B1"/>
    <w:rsid w:val="00466AC2"/>
    <w:rsid w:val="00466E34"/>
    <w:rsid w:val="004717A9"/>
    <w:rsid w:val="0047347C"/>
    <w:rsid w:val="00473548"/>
    <w:rsid w:val="004753D9"/>
    <w:rsid w:val="00477426"/>
    <w:rsid w:val="004806F0"/>
    <w:rsid w:val="00480BF5"/>
    <w:rsid w:val="00481970"/>
    <w:rsid w:val="00481B8F"/>
    <w:rsid w:val="00483B57"/>
    <w:rsid w:val="00494B8A"/>
    <w:rsid w:val="004A019C"/>
    <w:rsid w:val="004A460E"/>
    <w:rsid w:val="004A66F3"/>
    <w:rsid w:val="004A6F37"/>
    <w:rsid w:val="004A7E65"/>
    <w:rsid w:val="004B17D1"/>
    <w:rsid w:val="004B1A33"/>
    <w:rsid w:val="004B1BCD"/>
    <w:rsid w:val="004B2E75"/>
    <w:rsid w:val="004B34BB"/>
    <w:rsid w:val="004B3BD0"/>
    <w:rsid w:val="004B4317"/>
    <w:rsid w:val="004B5105"/>
    <w:rsid w:val="004C2E42"/>
    <w:rsid w:val="004C3990"/>
    <w:rsid w:val="004C5F5E"/>
    <w:rsid w:val="004C6C19"/>
    <w:rsid w:val="004D054B"/>
    <w:rsid w:val="004D0FFC"/>
    <w:rsid w:val="004D217C"/>
    <w:rsid w:val="004D53AD"/>
    <w:rsid w:val="004D5D51"/>
    <w:rsid w:val="004E1D1B"/>
    <w:rsid w:val="004E2A77"/>
    <w:rsid w:val="004E7413"/>
    <w:rsid w:val="004F18BB"/>
    <w:rsid w:val="004F467F"/>
    <w:rsid w:val="004F4EB6"/>
    <w:rsid w:val="00500C55"/>
    <w:rsid w:val="00502C16"/>
    <w:rsid w:val="00504261"/>
    <w:rsid w:val="00507D55"/>
    <w:rsid w:val="00510C3D"/>
    <w:rsid w:val="00514399"/>
    <w:rsid w:val="005166B9"/>
    <w:rsid w:val="00517C7D"/>
    <w:rsid w:val="00522154"/>
    <w:rsid w:val="005231C9"/>
    <w:rsid w:val="00524AFA"/>
    <w:rsid w:val="00524CA0"/>
    <w:rsid w:val="0052618A"/>
    <w:rsid w:val="00527984"/>
    <w:rsid w:val="005307FF"/>
    <w:rsid w:val="00534578"/>
    <w:rsid w:val="00535261"/>
    <w:rsid w:val="00542167"/>
    <w:rsid w:val="0054509D"/>
    <w:rsid w:val="00547A8B"/>
    <w:rsid w:val="00547CC9"/>
    <w:rsid w:val="00553C5C"/>
    <w:rsid w:val="00554DAD"/>
    <w:rsid w:val="00555133"/>
    <w:rsid w:val="00560C65"/>
    <w:rsid w:val="005614F6"/>
    <w:rsid w:val="005633B4"/>
    <w:rsid w:val="005674BA"/>
    <w:rsid w:val="00572091"/>
    <w:rsid w:val="005741DA"/>
    <w:rsid w:val="00574F82"/>
    <w:rsid w:val="00575F9B"/>
    <w:rsid w:val="005771A3"/>
    <w:rsid w:val="0057782F"/>
    <w:rsid w:val="005815CC"/>
    <w:rsid w:val="00583141"/>
    <w:rsid w:val="0058633E"/>
    <w:rsid w:val="00590C8C"/>
    <w:rsid w:val="00591B85"/>
    <w:rsid w:val="00593191"/>
    <w:rsid w:val="00593340"/>
    <w:rsid w:val="00595B26"/>
    <w:rsid w:val="00597535"/>
    <w:rsid w:val="005A2A95"/>
    <w:rsid w:val="005B0D58"/>
    <w:rsid w:val="005B1C8B"/>
    <w:rsid w:val="005B29FD"/>
    <w:rsid w:val="005B5835"/>
    <w:rsid w:val="005B5F01"/>
    <w:rsid w:val="005B60D2"/>
    <w:rsid w:val="005B66FC"/>
    <w:rsid w:val="005C083A"/>
    <w:rsid w:val="005C6264"/>
    <w:rsid w:val="005C65A9"/>
    <w:rsid w:val="005D22F9"/>
    <w:rsid w:val="005D3BE6"/>
    <w:rsid w:val="005D572B"/>
    <w:rsid w:val="005D633F"/>
    <w:rsid w:val="005D6FA8"/>
    <w:rsid w:val="005D7328"/>
    <w:rsid w:val="005E3DA5"/>
    <w:rsid w:val="005E4B83"/>
    <w:rsid w:val="005E51E1"/>
    <w:rsid w:val="005E5474"/>
    <w:rsid w:val="005E7AFD"/>
    <w:rsid w:val="005F0F28"/>
    <w:rsid w:val="005F23F2"/>
    <w:rsid w:val="005F2709"/>
    <w:rsid w:val="005F2DB2"/>
    <w:rsid w:val="005F3636"/>
    <w:rsid w:val="005F4B8F"/>
    <w:rsid w:val="005F6550"/>
    <w:rsid w:val="005F6894"/>
    <w:rsid w:val="005F6B17"/>
    <w:rsid w:val="006041E5"/>
    <w:rsid w:val="0060474D"/>
    <w:rsid w:val="00615D97"/>
    <w:rsid w:val="00616390"/>
    <w:rsid w:val="00621FC0"/>
    <w:rsid w:val="00624344"/>
    <w:rsid w:val="006246ED"/>
    <w:rsid w:val="0062543A"/>
    <w:rsid w:val="00627024"/>
    <w:rsid w:val="006334FD"/>
    <w:rsid w:val="006336BF"/>
    <w:rsid w:val="006361D0"/>
    <w:rsid w:val="006401EA"/>
    <w:rsid w:val="0064100A"/>
    <w:rsid w:val="00641D2A"/>
    <w:rsid w:val="006440F8"/>
    <w:rsid w:val="00652934"/>
    <w:rsid w:val="00656BDC"/>
    <w:rsid w:val="00657999"/>
    <w:rsid w:val="0066061E"/>
    <w:rsid w:val="00661C0F"/>
    <w:rsid w:val="00667CAF"/>
    <w:rsid w:val="00670127"/>
    <w:rsid w:val="00671B96"/>
    <w:rsid w:val="00672840"/>
    <w:rsid w:val="00672A32"/>
    <w:rsid w:val="00672C0A"/>
    <w:rsid w:val="006731B0"/>
    <w:rsid w:val="00673355"/>
    <w:rsid w:val="006733BC"/>
    <w:rsid w:val="006851ED"/>
    <w:rsid w:val="006871D2"/>
    <w:rsid w:val="00691155"/>
    <w:rsid w:val="0069505A"/>
    <w:rsid w:val="0069505B"/>
    <w:rsid w:val="006A1E43"/>
    <w:rsid w:val="006A20A8"/>
    <w:rsid w:val="006A2774"/>
    <w:rsid w:val="006A3DF0"/>
    <w:rsid w:val="006A43C1"/>
    <w:rsid w:val="006B1676"/>
    <w:rsid w:val="006B1D1B"/>
    <w:rsid w:val="006B5FAD"/>
    <w:rsid w:val="006C20B0"/>
    <w:rsid w:val="006C2430"/>
    <w:rsid w:val="006C2AC8"/>
    <w:rsid w:val="006C40DE"/>
    <w:rsid w:val="006C538F"/>
    <w:rsid w:val="006C6EAE"/>
    <w:rsid w:val="006C72D3"/>
    <w:rsid w:val="006D0765"/>
    <w:rsid w:val="006D1DA9"/>
    <w:rsid w:val="006D1F7B"/>
    <w:rsid w:val="006D6A9B"/>
    <w:rsid w:val="006E1652"/>
    <w:rsid w:val="006E3E05"/>
    <w:rsid w:val="006E43E8"/>
    <w:rsid w:val="006E550A"/>
    <w:rsid w:val="006E7742"/>
    <w:rsid w:val="006E7AB0"/>
    <w:rsid w:val="006F117E"/>
    <w:rsid w:val="006F6A15"/>
    <w:rsid w:val="0070068E"/>
    <w:rsid w:val="00707C72"/>
    <w:rsid w:val="0071032C"/>
    <w:rsid w:val="00711C6A"/>
    <w:rsid w:val="0071243A"/>
    <w:rsid w:val="00712802"/>
    <w:rsid w:val="007139EE"/>
    <w:rsid w:val="007164A1"/>
    <w:rsid w:val="00721FE0"/>
    <w:rsid w:val="007231AD"/>
    <w:rsid w:val="007238CA"/>
    <w:rsid w:val="00723B74"/>
    <w:rsid w:val="00725817"/>
    <w:rsid w:val="007262D6"/>
    <w:rsid w:val="00726B8B"/>
    <w:rsid w:val="00733084"/>
    <w:rsid w:val="007371B9"/>
    <w:rsid w:val="0074553A"/>
    <w:rsid w:val="007472FB"/>
    <w:rsid w:val="00753305"/>
    <w:rsid w:val="00753F94"/>
    <w:rsid w:val="00755A6D"/>
    <w:rsid w:val="00760549"/>
    <w:rsid w:val="00761CA4"/>
    <w:rsid w:val="00762E3F"/>
    <w:rsid w:val="00764015"/>
    <w:rsid w:val="007641D3"/>
    <w:rsid w:val="00766078"/>
    <w:rsid w:val="00766B94"/>
    <w:rsid w:val="0077101F"/>
    <w:rsid w:val="00771B16"/>
    <w:rsid w:val="00774F2B"/>
    <w:rsid w:val="007760D0"/>
    <w:rsid w:val="00780AF7"/>
    <w:rsid w:val="00783489"/>
    <w:rsid w:val="007862F5"/>
    <w:rsid w:val="0078663F"/>
    <w:rsid w:val="00793444"/>
    <w:rsid w:val="007935B0"/>
    <w:rsid w:val="00793CD3"/>
    <w:rsid w:val="00794834"/>
    <w:rsid w:val="0079581B"/>
    <w:rsid w:val="00796096"/>
    <w:rsid w:val="00796FCB"/>
    <w:rsid w:val="007977C4"/>
    <w:rsid w:val="007A096C"/>
    <w:rsid w:val="007A4E4C"/>
    <w:rsid w:val="007A522A"/>
    <w:rsid w:val="007A7398"/>
    <w:rsid w:val="007B3431"/>
    <w:rsid w:val="007B40F5"/>
    <w:rsid w:val="007B5558"/>
    <w:rsid w:val="007B5B26"/>
    <w:rsid w:val="007C11F2"/>
    <w:rsid w:val="007C43E2"/>
    <w:rsid w:val="007C7042"/>
    <w:rsid w:val="007D0111"/>
    <w:rsid w:val="007D2F0F"/>
    <w:rsid w:val="007D2F42"/>
    <w:rsid w:val="007D7074"/>
    <w:rsid w:val="007E1D1A"/>
    <w:rsid w:val="007F107B"/>
    <w:rsid w:val="007F5562"/>
    <w:rsid w:val="008062A5"/>
    <w:rsid w:val="00807B28"/>
    <w:rsid w:val="00811118"/>
    <w:rsid w:val="00814C73"/>
    <w:rsid w:val="00821E6D"/>
    <w:rsid w:val="00823B5F"/>
    <w:rsid w:val="00823E8E"/>
    <w:rsid w:val="00831BDA"/>
    <w:rsid w:val="0083402B"/>
    <w:rsid w:val="00840CDC"/>
    <w:rsid w:val="00846658"/>
    <w:rsid w:val="00847782"/>
    <w:rsid w:val="00850AFE"/>
    <w:rsid w:val="00852B99"/>
    <w:rsid w:val="00855010"/>
    <w:rsid w:val="00855AA6"/>
    <w:rsid w:val="00855B71"/>
    <w:rsid w:val="0085720D"/>
    <w:rsid w:val="008579FD"/>
    <w:rsid w:val="00862429"/>
    <w:rsid w:val="00862F6E"/>
    <w:rsid w:val="008709E6"/>
    <w:rsid w:val="00870CFD"/>
    <w:rsid w:val="00877486"/>
    <w:rsid w:val="008800C6"/>
    <w:rsid w:val="00882DF8"/>
    <w:rsid w:val="0088492F"/>
    <w:rsid w:val="008879EF"/>
    <w:rsid w:val="00887A32"/>
    <w:rsid w:val="00890884"/>
    <w:rsid w:val="0089140E"/>
    <w:rsid w:val="00891EC9"/>
    <w:rsid w:val="00893909"/>
    <w:rsid w:val="00894717"/>
    <w:rsid w:val="008A20A2"/>
    <w:rsid w:val="008A5257"/>
    <w:rsid w:val="008A79CD"/>
    <w:rsid w:val="008A7C9E"/>
    <w:rsid w:val="008B1D6B"/>
    <w:rsid w:val="008B2841"/>
    <w:rsid w:val="008B2FC9"/>
    <w:rsid w:val="008B3D3F"/>
    <w:rsid w:val="008C25C8"/>
    <w:rsid w:val="008C2962"/>
    <w:rsid w:val="008C2F86"/>
    <w:rsid w:val="008C38B8"/>
    <w:rsid w:val="008C5677"/>
    <w:rsid w:val="008C71ED"/>
    <w:rsid w:val="008D0751"/>
    <w:rsid w:val="008D31AC"/>
    <w:rsid w:val="008D3778"/>
    <w:rsid w:val="008E3321"/>
    <w:rsid w:val="008E3FAA"/>
    <w:rsid w:val="008E3FD0"/>
    <w:rsid w:val="008E5942"/>
    <w:rsid w:val="008E5B8F"/>
    <w:rsid w:val="008E7D3D"/>
    <w:rsid w:val="008F24C6"/>
    <w:rsid w:val="008F55EA"/>
    <w:rsid w:val="008F6E82"/>
    <w:rsid w:val="008F729C"/>
    <w:rsid w:val="008F7D58"/>
    <w:rsid w:val="00900222"/>
    <w:rsid w:val="0090354F"/>
    <w:rsid w:val="00906CD8"/>
    <w:rsid w:val="009142BB"/>
    <w:rsid w:val="009168AF"/>
    <w:rsid w:val="009177BB"/>
    <w:rsid w:val="00920E41"/>
    <w:rsid w:val="00921601"/>
    <w:rsid w:val="009232E9"/>
    <w:rsid w:val="0092642F"/>
    <w:rsid w:val="00926E88"/>
    <w:rsid w:val="00932726"/>
    <w:rsid w:val="0093606E"/>
    <w:rsid w:val="00940E93"/>
    <w:rsid w:val="00944925"/>
    <w:rsid w:val="00944AAC"/>
    <w:rsid w:val="0094660D"/>
    <w:rsid w:val="00946865"/>
    <w:rsid w:val="00951D2A"/>
    <w:rsid w:val="009529FD"/>
    <w:rsid w:val="00953111"/>
    <w:rsid w:val="00955E8A"/>
    <w:rsid w:val="00956489"/>
    <w:rsid w:val="00960F92"/>
    <w:rsid w:val="009627DC"/>
    <w:rsid w:val="00964783"/>
    <w:rsid w:val="00964FDC"/>
    <w:rsid w:val="009659E4"/>
    <w:rsid w:val="00976863"/>
    <w:rsid w:val="0098004D"/>
    <w:rsid w:val="00980114"/>
    <w:rsid w:val="00980403"/>
    <w:rsid w:val="00983BA0"/>
    <w:rsid w:val="009847FC"/>
    <w:rsid w:val="00993F54"/>
    <w:rsid w:val="0099550B"/>
    <w:rsid w:val="009961B2"/>
    <w:rsid w:val="009A0558"/>
    <w:rsid w:val="009A0FF0"/>
    <w:rsid w:val="009A383F"/>
    <w:rsid w:val="009A629B"/>
    <w:rsid w:val="009A7F21"/>
    <w:rsid w:val="009B20B2"/>
    <w:rsid w:val="009B3D53"/>
    <w:rsid w:val="009B7695"/>
    <w:rsid w:val="009B7E38"/>
    <w:rsid w:val="009C17D4"/>
    <w:rsid w:val="009C1C09"/>
    <w:rsid w:val="009C2246"/>
    <w:rsid w:val="009C7254"/>
    <w:rsid w:val="009C7DBA"/>
    <w:rsid w:val="009C7F12"/>
    <w:rsid w:val="009D04CC"/>
    <w:rsid w:val="009D1404"/>
    <w:rsid w:val="009D1536"/>
    <w:rsid w:val="009D1ABE"/>
    <w:rsid w:val="009D2D99"/>
    <w:rsid w:val="009D43A1"/>
    <w:rsid w:val="009D4B30"/>
    <w:rsid w:val="009D5964"/>
    <w:rsid w:val="009E05FB"/>
    <w:rsid w:val="009E2EB0"/>
    <w:rsid w:val="009E45A6"/>
    <w:rsid w:val="009E4C27"/>
    <w:rsid w:val="009E5F5B"/>
    <w:rsid w:val="009E6409"/>
    <w:rsid w:val="009E7974"/>
    <w:rsid w:val="009E7BCC"/>
    <w:rsid w:val="009F2824"/>
    <w:rsid w:val="009F6454"/>
    <w:rsid w:val="00A01EE1"/>
    <w:rsid w:val="00A02421"/>
    <w:rsid w:val="00A10A16"/>
    <w:rsid w:val="00A113F2"/>
    <w:rsid w:val="00A12E8B"/>
    <w:rsid w:val="00A13A4E"/>
    <w:rsid w:val="00A16B22"/>
    <w:rsid w:val="00A270F6"/>
    <w:rsid w:val="00A3107C"/>
    <w:rsid w:val="00A31EDE"/>
    <w:rsid w:val="00A3317A"/>
    <w:rsid w:val="00A33885"/>
    <w:rsid w:val="00A35E0F"/>
    <w:rsid w:val="00A376AD"/>
    <w:rsid w:val="00A4137D"/>
    <w:rsid w:val="00A41716"/>
    <w:rsid w:val="00A41EB0"/>
    <w:rsid w:val="00A421DD"/>
    <w:rsid w:val="00A44E77"/>
    <w:rsid w:val="00A4614E"/>
    <w:rsid w:val="00A46AE4"/>
    <w:rsid w:val="00A50EBA"/>
    <w:rsid w:val="00A51324"/>
    <w:rsid w:val="00A52F64"/>
    <w:rsid w:val="00A564AE"/>
    <w:rsid w:val="00A62887"/>
    <w:rsid w:val="00A64EF2"/>
    <w:rsid w:val="00A67788"/>
    <w:rsid w:val="00A7057D"/>
    <w:rsid w:val="00A71A73"/>
    <w:rsid w:val="00A72130"/>
    <w:rsid w:val="00A74048"/>
    <w:rsid w:val="00A74697"/>
    <w:rsid w:val="00A74E00"/>
    <w:rsid w:val="00A74ED9"/>
    <w:rsid w:val="00A76ABC"/>
    <w:rsid w:val="00A77A81"/>
    <w:rsid w:val="00A8104D"/>
    <w:rsid w:val="00A81DD7"/>
    <w:rsid w:val="00A836F6"/>
    <w:rsid w:val="00A90A92"/>
    <w:rsid w:val="00A91B6A"/>
    <w:rsid w:val="00A9519D"/>
    <w:rsid w:val="00A952C4"/>
    <w:rsid w:val="00AA14F4"/>
    <w:rsid w:val="00AA2313"/>
    <w:rsid w:val="00AA3B47"/>
    <w:rsid w:val="00AA7BFE"/>
    <w:rsid w:val="00AB0693"/>
    <w:rsid w:val="00AB258E"/>
    <w:rsid w:val="00AB274D"/>
    <w:rsid w:val="00AB3976"/>
    <w:rsid w:val="00AB4538"/>
    <w:rsid w:val="00AC20C3"/>
    <w:rsid w:val="00AC2669"/>
    <w:rsid w:val="00AC3107"/>
    <w:rsid w:val="00AC6353"/>
    <w:rsid w:val="00AC66BE"/>
    <w:rsid w:val="00AC7AAE"/>
    <w:rsid w:val="00AD0060"/>
    <w:rsid w:val="00AD1E9E"/>
    <w:rsid w:val="00AD1ECD"/>
    <w:rsid w:val="00AD2326"/>
    <w:rsid w:val="00AD488D"/>
    <w:rsid w:val="00AD5160"/>
    <w:rsid w:val="00AD5EBC"/>
    <w:rsid w:val="00AD70AE"/>
    <w:rsid w:val="00AD718C"/>
    <w:rsid w:val="00AD7AD8"/>
    <w:rsid w:val="00AE06BF"/>
    <w:rsid w:val="00AE14EC"/>
    <w:rsid w:val="00AE1BBA"/>
    <w:rsid w:val="00AE2CD6"/>
    <w:rsid w:val="00AE55AB"/>
    <w:rsid w:val="00AE5A26"/>
    <w:rsid w:val="00AF031A"/>
    <w:rsid w:val="00AF0E98"/>
    <w:rsid w:val="00AF4B26"/>
    <w:rsid w:val="00B00BB8"/>
    <w:rsid w:val="00B02348"/>
    <w:rsid w:val="00B04944"/>
    <w:rsid w:val="00B060E3"/>
    <w:rsid w:val="00B10963"/>
    <w:rsid w:val="00B12259"/>
    <w:rsid w:val="00B1257A"/>
    <w:rsid w:val="00B12D14"/>
    <w:rsid w:val="00B1358A"/>
    <w:rsid w:val="00B1425A"/>
    <w:rsid w:val="00B14E45"/>
    <w:rsid w:val="00B16E08"/>
    <w:rsid w:val="00B17455"/>
    <w:rsid w:val="00B21F02"/>
    <w:rsid w:val="00B221CB"/>
    <w:rsid w:val="00B242CB"/>
    <w:rsid w:val="00B250FE"/>
    <w:rsid w:val="00B32463"/>
    <w:rsid w:val="00B33205"/>
    <w:rsid w:val="00B33913"/>
    <w:rsid w:val="00B33DFA"/>
    <w:rsid w:val="00B35004"/>
    <w:rsid w:val="00B451A9"/>
    <w:rsid w:val="00B46698"/>
    <w:rsid w:val="00B54C4B"/>
    <w:rsid w:val="00B615D9"/>
    <w:rsid w:val="00B641D0"/>
    <w:rsid w:val="00B648E0"/>
    <w:rsid w:val="00B65759"/>
    <w:rsid w:val="00B67496"/>
    <w:rsid w:val="00B75495"/>
    <w:rsid w:val="00B76944"/>
    <w:rsid w:val="00B8109D"/>
    <w:rsid w:val="00B8179B"/>
    <w:rsid w:val="00B84329"/>
    <w:rsid w:val="00B846A3"/>
    <w:rsid w:val="00B906EE"/>
    <w:rsid w:val="00B912E0"/>
    <w:rsid w:val="00B9268E"/>
    <w:rsid w:val="00B94B9A"/>
    <w:rsid w:val="00B959B9"/>
    <w:rsid w:val="00B974E8"/>
    <w:rsid w:val="00B9764D"/>
    <w:rsid w:val="00BA2256"/>
    <w:rsid w:val="00BA2B4C"/>
    <w:rsid w:val="00BA3F2D"/>
    <w:rsid w:val="00BA451B"/>
    <w:rsid w:val="00BB0838"/>
    <w:rsid w:val="00BB2183"/>
    <w:rsid w:val="00BB411B"/>
    <w:rsid w:val="00BB46A0"/>
    <w:rsid w:val="00BB7122"/>
    <w:rsid w:val="00BC031E"/>
    <w:rsid w:val="00BC1F8A"/>
    <w:rsid w:val="00BC27D4"/>
    <w:rsid w:val="00BC41A0"/>
    <w:rsid w:val="00BD0091"/>
    <w:rsid w:val="00BD06A6"/>
    <w:rsid w:val="00BD3ACE"/>
    <w:rsid w:val="00BD6C74"/>
    <w:rsid w:val="00BE498F"/>
    <w:rsid w:val="00BE735C"/>
    <w:rsid w:val="00BE787E"/>
    <w:rsid w:val="00BF0878"/>
    <w:rsid w:val="00BF3358"/>
    <w:rsid w:val="00BF5690"/>
    <w:rsid w:val="00BF639B"/>
    <w:rsid w:val="00C0104E"/>
    <w:rsid w:val="00C02937"/>
    <w:rsid w:val="00C0323E"/>
    <w:rsid w:val="00C036F7"/>
    <w:rsid w:val="00C03E5B"/>
    <w:rsid w:val="00C04058"/>
    <w:rsid w:val="00C06B27"/>
    <w:rsid w:val="00C070A0"/>
    <w:rsid w:val="00C076C1"/>
    <w:rsid w:val="00C10877"/>
    <w:rsid w:val="00C13153"/>
    <w:rsid w:val="00C142A5"/>
    <w:rsid w:val="00C16FA2"/>
    <w:rsid w:val="00C24E33"/>
    <w:rsid w:val="00C27945"/>
    <w:rsid w:val="00C31D81"/>
    <w:rsid w:val="00C352EA"/>
    <w:rsid w:val="00C35898"/>
    <w:rsid w:val="00C40D49"/>
    <w:rsid w:val="00C42100"/>
    <w:rsid w:val="00C43515"/>
    <w:rsid w:val="00C44450"/>
    <w:rsid w:val="00C44893"/>
    <w:rsid w:val="00C44E1B"/>
    <w:rsid w:val="00C45C0E"/>
    <w:rsid w:val="00C4740B"/>
    <w:rsid w:val="00C4763B"/>
    <w:rsid w:val="00C5021E"/>
    <w:rsid w:val="00C5592B"/>
    <w:rsid w:val="00C603DE"/>
    <w:rsid w:val="00C61742"/>
    <w:rsid w:val="00C61D2C"/>
    <w:rsid w:val="00C62383"/>
    <w:rsid w:val="00C639C6"/>
    <w:rsid w:val="00C63CB5"/>
    <w:rsid w:val="00C6485D"/>
    <w:rsid w:val="00C64E15"/>
    <w:rsid w:val="00C668D3"/>
    <w:rsid w:val="00C672A3"/>
    <w:rsid w:val="00C802CE"/>
    <w:rsid w:val="00C81734"/>
    <w:rsid w:val="00C81C35"/>
    <w:rsid w:val="00C83124"/>
    <w:rsid w:val="00C839F2"/>
    <w:rsid w:val="00C8468B"/>
    <w:rsid w:val="00C939FC"/>
    <w:rsid w:val="00C9502D"/>
    <w:rsid w:val="00C97908"/>
    <w:rsid w:val="00CA0B6A"/>
    <w:rsid w:val="00CA0E12"/>
    <w:rsid w:val="00CA1EC3"/>
    <w:rsid w:val="00CA318C"/>
    <w:rsid w:val="00CA577E"/>
    <w:rsid w:val="00CA6505"/>
    <w:rsid w:val="00CA7227"/>
    <w:rsid w:val="00CB588D"/>
    <w:rsid w:val="00CB7D42"/>
    <w:rsid w:val="00CC37DB"/>
    <w:rsid w:val="00CC795E"/>
    <w:rsid w:val="00CD0289"/>
    <w:rsid w:val="00CD24B3"/>
    <w:rsid w:val="00CD3809"/>
    <w:rsid w:val="00CD4ACC"/>
    <w:rsid w:val="00CE2E7F"/>
    <w:rsid w:val="00CF1AB3"/>
    <w:rsid w:val="00CF1F92"/>
    <w:rsid w:val="00CF3243"/>
    <w:rsid w:val="00CF44F8"/>
    <w:rsid w:val="00D002DE"/>
    <w:rsid w:val="00D00D82"/>
    <w:rsid w:val="00D0442B"/>
    <w:rsid w:val="00D06403"/>
    <w:rsid w:val="00D11F7F"/>
    <w:rsid w:val="00D22FC6"/>
    <w:rsid w:val="00D25E27"/>
    <w:rsid w:val="00D305B5"/>
    <w:rsid w:val="00D32900"/>
    <w:rsid w:val="00D34EC4"/>
    <w:rsid w:val="00D36843"/>
    <w:rsid w:val="00D36E81"/>
    <w:rsid w:val="00D42D8D"/>
    <w:rsid w:val="00D43B84"/>
    <w:rsid w:val="00D45DE4"/>
    <w:rsid w:val="00D50156"/>
    <w:rsid w:val="00D50BAD"/>
    <w:rsid w:val="00D50DD7"/>
    <w:rsid w:val="00D5167B"/>
    <w:rsid w:val="00D51AFF"/>
    <w:rsid w:val="00D53F49"/>
    <w:rsid w:val="00D561D6"/>
    <w:rsid w:val="00D671C7"/>
    <w:rsid w:val="00D672BA"/>
    <w:rsid w:val="00D6768B"/>
    <w:rsid w:val="00D67CAA"/>
    <w:rsid w:val="00D70D16"/>
    <w:rsid w:val="00D72F49"/>
    <w:rsid w:val="00D80ACE"/>
    <w:rsid w:val="00D816A5"/>
    <w:rsid w:val="00D816D3"/>
    <w:rsid w:val="00D820B5"/>
    <w:rsid w:val="00D84133"/>
    <w:rsid w:val="00D84CB7"/>
    <w:rsid w:val="00D84E12"/>
    <w:rsid w:val="00D91255"/>
    <w:rsid w:val="00D9273D"/>
    <w:rsid w:val="00D93DA6"/>
    <w:rsid w:val="00D942F3"/>
    <w:rsid w:val="00D94AE1"/>
    <w:rsid w:val="00D97365"/>
    <w:rsid w:val="00D97E90"/>
    <w:rsid w:val="00DA080F"/>
    <w:rsid w:val="00DA15E2"/>
    <w:rsid w:val="00DA1DE9"/>
    <w:rsid w:val="00DA2BE1"/>
    <w:rsid w:val="00DA50CD"/>
    <w:rsid w:val="00DA59D4"/>
    <w:rsid w:val="00DA7C58"/>
    <w:rsid w:val="00DB4F52"/>
    <w:rsid w:val="00DB511E"/>
    <w:rsid w:val="00DB676C"/>
    <w:rsid w:val="00DC08E9"/>
    <w:rsid w:val="00DC0A63"/>
    <w:rsid w:val="00DC5217"/>
    <w:rsid w:val="00DD136D"/>
    <w:rsid w:val="00DD16BB"/>
    <w:rsid w:val="00DD2F98"/>
    <w:rsid w:val="00DD514A"/>
    <w:rsid w:val="00DD7CC3"/>
    <w:rsid w:val="00DE2BD6"/>
    <w:rsid w:val="00DE415F"/>
    <w:rsid w:val="00DE68D8"/>
    <w:rsid w:val="00DE7E61"/>
    <w:rsid w:val="00DF09F4"/>
    <w:rsid w:val="00DF1FFD"/>
    <w:rsid w:val="00DF5BCA"/>
    <w:rsid w:val="00DF6239"/>
    <w:rsid w:val="00DF7859"/>
    <w:rsid w:val="00E00C83"/>
    <w:rsid w:val="00E016C3"/>
    <w:rsid w:val="00E016E9"/>
    <w:rsid w:val="00E01A5E"/>
    <w:rsid w:val="00E01DAD"/>
    <w:rsid w:val="00E02E8F"/>
    <w:rsid w:val="00E041DB"/>
    <w:rsid w:val="00E05A81"/>
    <w:rsid w:val="00E133E2"/>
    <w:rsid w:val="00E150D6"/>
    <w:rsid w:val="00E16A67"/>
    <w:rsid w:val="00E203FE"/>
    <w:rsid w:val="00E223A9"/>
    <w:rsid w:val="00E232FF"/>
    <w:rsid w:val="00E254A6"/>
    <w:rsid w:val="00E27939"/>
    <w:rsid w:val="00E27E41"/>
    <w:rsid w:val="00E322CF"/>
    <w:rsid w:val="00E34BBF"/>
    <w:rsid w:val="00E35418"/>
    <w:rsid w:val="00E36F50"/>
    <w:rsid w:val="00E50C94"/>
    <w:rsid w:val="00E52824"/>
    <w:rsid w:val="00E52D35"/>
    <w:rsid w:val="00E5305A"/>
    <w:rsid w:val="00E628BB"/>
    <w:rsid w:val="00E62B7F"/>
    <w:rsid w:val="00E7406F"/>
    <w:rsid w:val="00E75037"/>
    <w:rsid w:val="00E77DE2"/>
    <w:rsid w:val="00E77E6E"/>
    <w:rsid w:val="00E809A7"/>
    <w:rsid w:val="00E84405"/>
    <w:rsid w:val="00E85AB7"/>
    <w:rsid w:val="00E86A5D"/>
    <w:rsid w:val="00E86AE9"/>
    <w:rsid w:val="00E908D6"/>
    <w:rsid w:val="00E91056"/>
    <w:rsid w:val="00E93343"/>
    <w:rsid w:val="00E95565"/>
    <w:rsid w:val="00E9664D"/>
    <w:rsid w:val="00EA1377"/>
    <w:rsid w:val="00EA4AEB"/>
    <w:rsid w:val="00EA4E00"/>
    <w:rsid w:val="00EA51DE"/>
    <w:rsid w:val="00EA6BD4"/>
    <w:rsid w:val="00EA6E19"/>
    <w:rsid w:val="00EA6FA7"/>
    <w:rsid w:val="00EA7A51"/>
    <w:rsid w:val="00EB000D"/>
    <w:rsid w:val="00EB22C2"/>
    <w:rsid w:val="00EB2D68"/>
    <w:rsid w:val="00EB5397"/>
    <w:rsid w:val="00EB6D19"/>
    <w:rsid w:val="00EB6E6A"/>
    <w:rsid w:val="00EC00CA"/>
    <w:rsid w:val="00EC2769"/>
    <w:rsid w:val="00EC4AAC"/>
    <w:rsid w:val="00EC4E42"/>
    <w:rsid w:val="00EC7452"/>
    <w:rsid w:val="00EC784D"/>
    <w:rsid w:val="00ED4081"/>
    <w:rsid w:val="00ED5BA8"/>
    <w:rsid w:val="00EF23EE"/>
    <w:rsid w:val="00EF2EBB"/>
    <w:rsid w:val="00EF32A4"/>
    <w:rsid w:val="00EF39B8"/>
    <w:rsid w:val="00EF3E94"/>
    <w:rsid w:val="00EF591D"/>
    <w:rsid w:val="00F01F9E"/>
    <w:rsid w:val="00F02A93"/>
    <w:rsid w:val="00F03019"/>
    <w:rsid w:val="00F104F7"/>
    <w:rsid w:val="00F127BF"/>
    <w:rsid w:val="00F13B70"/>
    <w:rsid w:val="00F150E2"/>
    <w:rsid w:val="00F154A1"/>
    <w:rsid w:val="00F20162"/>
    <w:rsid w:val="00F208FE"/>
    <w:rsid w:val="00F226EE"/>
    <w:rsid w:val="00F303CD"/>
    <w:rsid w:val="00F31F9C"/>
    <w:rsid w:val="00F32A61"/>
    <w:rsid w:val="00F3586C"/>
    <w:rsid w:val="00F35C9D"/>
    <w:rsid w:val="00F36239"/>
    <w:rsid w:val="00F36F66"/>
    <w:rsid w:val="00F412E9"/>
    <w:rsid w:val="00F41AE8"/>
    <w:rsid w:val="00F4765B"/>
    <w:rsid w:val="00F51057"/>
    <w:rsid w:val="00F52079"/>
    <w:rsid w:val="00F53560"/>
    <w:rsid w:val="00F57B8B"/>
    <w:rsid w:val="00F60788"/>
    <w:rsid w:val="00F627E9"/>
    <w:rsid w:val="00F65790"/>
    <w:rsid w:val="00F67057"/>
    <w:rsid w:val="00F67CCC"/>
    <w:rsid w:val="00F72643"/>
    <w:rsid w:val="00F72E45"/>
    <w:rsid w:val="00F731D9"/>
    <w:rsid w:val="00F736E6"/>
    <w:rsid w:val="00F770A6"/>
    <w:rsid w:val="00F80F4D"/>
    <w:rsid w:val="00F82906"/>
    <w:rsid w:val="00F873DF"/>
    <w:rsid w:val="00F94445"/>
    <w:rsid w:val="00F96940"/>
    <w:rsid w:val="00FA1AF9"/>
    <w:rsid w:val="00FA57E6"/>
    <w:rsid w:val="00FA5E82"/>
    <w:rsid w:val="00FA6F95"/>
    <w:rsid w:val="00FB2166"/>
    <w:rsid w:val="00FC1B22"/>
    <w:rsid w:val="00FC253A"/>
    <w:rsid w:val="00FC4278"/>
    <w:rsid w:val="00FC5DDE"/>
    <w:rsid w:val="00FC7293"/>
    <w:rsid w:val="00FC73A2"/>
    <w:rsid w:val="00FC7ACB"/>
    <w:rsid w:val="00FD75C2"/>
    <w:rsid w:val="00FD7E8B"/>
    <w:rsid w:val="00FF1E0E"/>
    <w:rsid w:val="00FF4AC9"/>
    <w:rsid w:val="00FF55C6"/>
    <w:rsid w:val="00FF623F"/>
    <w:rsid w:val="00FF7C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5B67"/>
  <w15:chartTrackingRefBased/>
  <w15:docId w15:val="{608CFFC0-A3A2-48B7-A36A-9BEF80D0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5C65A9"/>
    <w:pPr>
      <w:spacing w:before="120"/>
    </w:pPr>
    <w:rPr>
      <w:sz w:val="24"/>
      <w:szCs w:val="24"/>
      <w:lang w:val="en-GB" w:eastAsia="ja-JP"/>
    </w:rPr>
  </w:style>
  <w:style w:type="paragraph" w:styleId="1">
    <w:name w:val="heading 1"/>
    <w:basedOn w:val="a1"/>
    <w:next w:val="a1"/>
    <w:link w:val="10"/>
    <w:rsid w:val="004B1A33"/>
    <w:pPr>
      <w:keepNext/>
      <w:numPr>
        <w:numId w:val="9"/>
      </w:numPr>
      <w:spacing w:before="240" w:after="60"/>
      <w:outlineLvl w:val="0"/>
    </w:pPr>
    <w:rPr>
      <w:rFonts w:cs="Arial"/>
      <w:b/>
      <w:bCs/>
      <w:kern w:val="32"/>
      <w:szCs w:val="32"/>
    </w:rPr>
  </w:style>
  <w:style w:type="paragraph" w:styleId="21">
    <w:name w:val="heading 2"/>
    <w:basedOn w:val="a1"/>
    <w:next w:val="a1"/>
    <w:link w:val="22"/>
    <w:rsid w:val="00BB46A0"/>
    <w:pPr>
      <w:keepNext/>
      <w:numPr>
        <w:ilvl w:val="1"/>
        <w:numId w:val="9"/>
      </w:numPr>
      <w:spacing w:before="240" w:after="60"/>
      <w:outlineLvl w:val="1"/>
    </w:pPr>
    <w:rPr>
      <w:rFonts w:eastAsia="MS Mincho" w:cs="Arial"/>
      <w:b/>
      <w:bCs/>
      <w:iCs/>
      <w:szCs w:val="28"/>
    </w:rPr>
  </w:style>
  <w:style w:type="paragraph" w:styleId="31">
    <w:name w:val="heading 3"/>
    <w:basedOn w:val="a1"/>
    <w:next w:val="a1"/>
    <w:link w:val="32"/>
    <w:rsid w:val="00BB46A0"/>
    <w:pPr>
      <w:keepNext/>
      <w:numPr>
        <w:ilvl w:val="2"/>
        <w:numId w:val="9"/>
      </w:numPr>
      <w:spacing w:before="240" w:after="60"/>
      <w:outlineLvl w:val="2"/>
    </w:pPr>
    <w:rPr>
      <w:rFonts w:eastAsia="MS Mincho" w:cs="Arial"/>
      <w:b/>
      <w:bCs/>
      <w:szCs w:val="26"/>
    </w:rPr>
  </w:style>
  <w:style w:type="paragraph" w:styleId="41">
    <w:name w:val="heading 4"/>
    <w:basedOn w:val="a1"/>
    <w:next w:val="a1"/>
    <w:link w:val="42"/>
    <w:qFormat/>
    <w:rsid w:val="00BB46A0"/>
    <w:pPr>
      <w:keepNext/>
      <w:numPr>
        <w:ilvl w:val="3"/>
        <w:numId w:val="9"/>
      </w:numPr>
      <w:spacing w:before="240" w:after="60"/>
      <w:outlineLvl w:val="3"/>
    </w:pPr>
    <w:rPr>
      <w:rFonts w:eastAsia="MS Mincho"/>
      <w:b/>
      <w:bCs/>
      <w:szCs w:val="28"/>
    </w:rPr>
  </w:style>
  <w:style w:type="paragraph" w:styleId="51">
    <w:name w:val="heading 5"/>
    <w:basedOn w:val="a1"/>
    <w:next w:val="a1"/>
    <w:link w:val="52"/>
    <w:qFormat/>
    <w:rsid w:val="00BB46A0"/>
    <w:pPr>
      <w:numPr>
        <w:ilvl w:val="4"/>
        <w:numId w:val="9"/>
      </w:numPr>
      <w:spacing w:before="240" w:after="60"/>
      <w:outlineLvl w:val="4"/>
    </w:pPr>
    <w:rPr>
      <w:rFonts w:eastAsia="MS Mincho"/>
      <w:b/>
      <w:bCs/>
      <w:i/>
      <w:iCs/>
      <w:szCs w:val="26"/>
    </w:rPr>
  </w:style>
  <w:style w:type="paragraph" w:styleId="6">
    <w:name w:val="heading 6"/>
    <w:basedOn w:val="a1"/>
    <w:next w:val="a1"/>
    <w:link w:val="60"/>
    <w:rsid w:val="00BB46A0"/>
    <w:pPr>
      <w:numPr>
        <w:ilvl w:val="5"/>
        <w:numId w:val="9"/>
      </w:numPr>
      <w:spacing w:before="240" w:after="60"/>
      <w:outlineLvl w:val="5"/>
    </w:pPr>
    <w:rPr>
      <w:rFonts w:eastAsia="MS Mincho"/>
      <w:b/>
      <w:bCs/>
      <w:szCs w:val="20"/>
    </w:rPr>
  </w:style>
  <w:style w:type="paragraph" w:styleId="7">
    <w:name w:val="heading 7"/>
    <w:basedOn w:val="a1"/>
    <w:next w:val="a1"/>
    <w:link w:val="70"/>
    <w:rsid w:val="00BB46A0"/>
    <w:pPr>
      <w:numPr>
        <w:ilvl w:val="6"/>
        <w:numId w:val="9"/>
      </w:numPr>
      <w:spacing w:before="240" w:after="60"/>
      <w:outlineLvl w:val="6"/>
    </w:pPr>
    <w:rPr>
      <w:rFonts w:eastAsia="MS Mincho"/>
    </w:rPr>
  </w:style>
  <w:style w:type="paragraph" w:styleId="8">
    <w:name w:val="heading 8"/>
    <w:basedOn w:val="a1"/>
    <w:next w:val="a1"/>
    <w:link w:val="80"/>
    <w:rsid w:val="00BB46A0"/>
    <w:pPr>
      <w:numPr>
        <w:ilvl w:val="7"/>
        <w:numId w:val="9"/>
      </w:numPr>
      <w:spacing w:before="240" w:after="60"/>
      <w:outlineLvl w:val="7"/>
    </w:pPr>
    <w:rPr>
      <w:rFonts w:eastAsia="MS Mincho"/>
      <w:i/>
      <w:iCs/>
    </w:rPr>
  </w:style>
  <w:style w:type="paragraph" w:styleId="9">
    <w:name w:val="heading 9"/>
    <w:basedOn w:val="a1"/>
    <w:next w:val="a1"/>
    <w:link w:val="90"/>
    <w:rsid w:val="00BB46A0"/>
    <w:pPr>
      <w:numPr>
        <w:ilvl w:val="8"/>
        <w:numId w:val="9"/>
      </w:numPr>
      <w:spacing w:before="240" w:after="60"/>
      <w:outlineLvl w:val="8"/>
    </w:pPr>
    <w:rPr>
      <w:rFonts w:eastAsia="MS Mincho" w:cs="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rrectionSeparatorBegin">
    <w:name w:val="Correction Separator Begin"/>
    <w:basedOn w:val="a1"/>
    <w:rsid w:val="00524CA0"/>
    <w:pPr>
      <w:keepNext/>
      <w:pBdr>
        <w:bottom w:val="single" w:sz="12" w:space="1" w:color="auto"/>
      </w:pBdr>
      <w:spacing w:before="240" w:after="240"/>
      <w:ind w:left="1440" w:right="1440"/>
      <w:jc w:val="center"/>
    </w:pPr>
    <w:rPr>
      <w:rFonts w:eastAsia="Times New Roman"/>
      <w:b/>
      <w:i/>
      <w:sz w:val="20"/>
      <w:szCs w:val="20"/>
      <w:lang w:val="en-US" w:eastAsia="en-US"/>
    </w:rPr>
  </w:style>
  <w:style w:type="paragraph" w:customStyle="1" w:styleId="CorrectionSeparatorEnd">
    <w:name w:val="Correction Separator End"/>
    <w:basedOn w:val="a1"/>
    <w:rsid w:val="00524CA0"/>
    <w:pPr>
      <w:pBdr>
        <w:top w:val="single" w:sz="12" w:space="1" w:color="auto"/>
      </w:pBdr>
      <w:spacing w:before="240" w:after="240"/>
      <w:ind w:left="1440" w:right="1440"/>
      <w:jc w:val="center"/>
    </w:pPr>
    <w:rPr>
      <w:rFonts w:eastAsia="Times New Roman"/>
      <w:b/>
      <w:i/>
      <w:sz w:val="20"/>
      <w:szCs w:val="20"/>
      <w:lang w:val="en-US" w:eastAsia="en-US"/>
    </w:rPr>
  </w:style>
  <w:style w:type="paragraph" w:customStyle="1" w:styleId="Figure">
    <w:name w:val="Figure"/>
    <w:basedOn w:val="a1"/>
    <w:next w:val="a1"/>
    <w:rsid w:val="00524CA0"/>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Cs w:val="20"/>
      <w:lang w:eastAsia="en-US"/>
    </w:rPr>
  </w:style>
  <w:style w:type="paragraph" w:customStyle="1" w:styleId="FigureNotitle">
    <w:name w:val="Figure_No &amp; title"/>
    <w:basedOn w:val="a1"/>
    <w:next w:val="a1"/>
    <w:qFormat/>
    <w:rsid w:val="00524CA0"/>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rPr>
  </w:style>
  <w:style w:type="character" w:customStyle="1" w:styleId="10">
    <w:name w:val="标题 1 字符"/>
    <w:basedOn w:val="a2"/>
    <w:link w:val="1"/>
    <w:rsid w:val="004B1A33"/>
    <w:rPr>
      <w:rFonts w:cs="Arial"/>
      <w:b/>
      <w:bCs/>
      <w:kern w:val="32"/>
      <w:sz w:val="24"/>
      <w:szCs w:val="32"/>
      <w:lang w:val="en-GB" w:eastAsia="ja-JP"/>
    </w:rPr>
  </w:style>
  <w:style w:type="paragraph" w:customStyle="1" w:styleId="Heading1Centered">
    <w:name w:val="Heading 1 Centered"/>
    <w:basedOn w:val="1"/>
    <w:rsid w:val="00BB46A0"/>
    <w:pPr>
      <w:keepLines/>
      <w:numPr>
        <w:numId w:val="0"/>
      </w:numPr>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kern w:val="0"/>
      <w:szCs w:val="20"/>
      <w:lang w:eastAsia="en-US"/>
    </w:rPr>
  </w:style>
  <w:style w:type="character" w:customStyle="1" w:styleId="22">
    <w:name w:val="标题 2 字符"/>
    <w:basedOn w:val="a2"/>
    <w:link w:val="21"/>
    <w:rsid w:val="00BB46A0"/>
    <w:rPr>
      <w:rFonts w:ascii="Times New Roman" w:eastAsia="MS Mincho" w:hAnsi="Times New Roman" w:cs="Arial"/>
      <w:b/>
      <w:bCs/>
      <w:iCs/>
      <w:sz w:val="24"/>
      <w:szCs w:val="28"/>
      <w:lang w:val="en-GB" w:eastAsia="ja-JP"/>
    </w:rPr>
  </w:style>
  <w:style w:type="character" w:customStyle="1" w:styleId="32">
    <w:name w:val="标题 3 字符"/>
    <w:basedOn w:val="a2"/>
    <w:link w:val="31"/>
    <w:rsid w:val="00BB46A0"/>
    <w:rPr>
      <w:rFonts w:ascii="Times New Roman" w:eastAsia="MS Mincho" w:hAnsi="Times New Roman" w:cs="Arial"/>
      <w:b/>
      <w:bCs/>
      <w:sz w:val="24"/>
      <w:szCs w:val="26"/>
      <w:lang w:val="en-GB" w:eastAsia="ja-JP"/>
    </w:rPr>
  </w:style>
  <w:style w:type="character" w:customStyle="1" w:styleId="42">
    <w:name w:val="标题 4 字符"/>
    <w:basedOn w:val="a2"/>
    <w:link w:val="41"/>
    <w:rsid w:val="00BB46A0"/>
    <w:rPr>
      <w:rFonts w:ascii="Times New Roman" w:eastAsia="MS Mincho" w:hAnsi="Times New Roman" w:cs="Times New Roman"/>
      <w:b/>
      <w:bCs/>
      <w:sz w:val="24"/>
      <w:szCs w:val="28"/>
      <w:lang w:val="en-GB" w:eastAsia="ja-JP"/>
    </w:rPr>
  </w:style>
  <w:style w:type="character" w:customStyle="1" w:styleId="52">
    <w:name w:val="标题 5 字符"/>
    <w:basedOn w:val="a2"/>
    <w:link w:val="51"/>
    <w:rsid w:val="00BB46A0"/>
    <w:rPr>
      <w:rFonts w:ascii="Times New Roman" w:eastAsia="MS Mincho" w:hAnsi="Times New Roman" w:cs="Times New Roman"/>
      <w:b/>
      <w:bCs/>
      <w:i/>
      <w:iCs/>
      <w:sz w:val="24"/>
      <w:szCs w:val="26"/>
      <w:lang w:val="en-GB" w:eastAsia="ja-JP"/>
    </w:rPr>
  </w:style>
  <w:style w:type="character" w:customStyle="1" w:styleId="60">
    <w:name w:val="标题 6 字符"/>
    <w:basedOn w:val="a2"/>
    <w:link w:val="6"/>
    <w:rsid w:val="00BB46A0"/>
    <w:rPr>
      <w:rFonts w:ascii="Times New Roman" w:eastAsia="MS Mincho" w:hAnsi="Times New Roman" w:cs="Times New Roman"/>
      <w:b/>
      <w:bCs/>
      <w:sz w:val="24"/>
      <w:lang w:val="en-GB" w:eastAsia="ja-JP"/>
    </w:rPr>
  </w:style>
  <w:style w:type="character" w:customStyle="1" w:styleId="70">
    <w:name w:val="标题 7 字符"/>
    <w:basedOn w:val="a2"/>
    <w:link w:val="7"/>
    <w:rsid w:val="00BB46A0"/>
    <w:rPr>
      <w:rFonts w:ascii="Times New Roman" w:eastAsia="MS Mincho" w:hAnsi="Times New Roman" w:cs="Times New Roman"/>
      <w:sz w:val="24"/>
      <w:szCs w:val="24"/>
      <w:lang w:val="en-GB" w:eastAsia="ja-JP"/>
    </w:rPr>
  </w:style>
  <w:style w:type="character" w:customStyle="1" w:styleId="80">
    <w:name w:val="标题 8 字符"/>
    <w:basedOn w:val="a2"/>
    <w:link w:val="8"/>
    <w:rsid w:val="00BB46A0"/>
    <w:rPr>
      <w:rFonts w:ascii="Times New Roman" w:eastAsia="MS Mincho" w:hAnsi="Times New Roman" w:cs="Times New Roman"/>
      <w:i/>
      <w:iCs/>
      <w:sz w:val="24"/>
      <w:szCs w:val="24"/>
      <w:lang w:val="en-GB" w:eastAsia="ja-JP"/>
    </w:rPr>
  </w:style>
  <w:style w:type="character" w:customStyle="1" w:styleId="90">
    <w:name w:val="标题 9 字符"/>
    <w:basedOn w:val="a2"/>
    <w:link w:val="9"/>
    <w:rsid w:val="00BB46A0"/>
    <w:rPr>
      <w:rFonts w:ascii="Times New Roman" w:eastAsia="MS Mincho" w:hAnsi="Times New Roman" w:cs="Arial"/>
      <w:sz w:val="24"/>
      <w:lang w:val="en-GB" w:eastAsia="ja-JP"/>
    </w:rPr>
  </w:style>
  <w:style w:type="paragraph" w:customStyle="1" w:styleId="Headingb">
    <w:name w:val="Heading_b"/>
    <w:basedOn w:val="a1"/>
    <w:next w:val="a1"/>
    <w:qFormat/>
    <w:rsid w:val="00524CA0"/>
    <w:pPr>
      <w:keepNext/>
      <w:tabs>
        <w:tab w:val="left" w:pos="794"/>
        <w:tab w:val="left" w:pos="1191"/>
        <w:tab w:val="left" w:pos="1588"/>
        <w:tab w:val="left" w:pos="1985"/>
      </w:tabs>
      <w:overflowPunct w:val="0"/>
      <w:autoSpaceDE w:val="0"/>
      <w:autoSpaceDN w:val="0"/>
      <w:adjustRightInd w:val="0"/>
      <w:spacing w:before="160"/>
      <w:textAlignment w:val="baseline"/>
    </w:pPr>
    <w:rPr>
      <w:b/>
      <w:szCs w:val="20"/>
    </w:rPr>
  </w:style>
  <w:style w:type="paragraph" w:customStyle="1" w:styleId="Headingi">
    <w:name w:val="Heading_i"/>
    <w:basedOn w:val="a1"/>
    <w:next w:val="a1"/>
    <w:rsid w:val="00524CA0"/>
    <w:pPr>
      <w:keepNext/>
      <w:tabs>
        <w:tab w:val="left" w:pos="794"/>
        <w:tab w:val="left" w:pos="1191"/>
        <w:tab w:val="left" w:pos="1588"/>
        <w:tab w:val="left" w:pos="1985"/>
      </w:tabs>
      <w:overflowPunct w:val="0"/>
      <w:autoSpaceDE w:val="0"/>
      <w:autoSpaceDN w:val="0"/>
      <w:adjustRightInd w:val="0"/>
      <w:spacing w:before="160"/>
      <w:textAlignment w:val="baseline"/>
    </w:pPr>
    <w:rPr>
      <w:i/>
      <w:szCs w:val="20"/>
    </w:rPr>
  </w:style>
  <w:style w:type="character" w:styleId="a5">
    <w:name w:val="Hyperlink"/>
    <w:basedOn w:val="a2"/>
    <w:uiPriority w:val="99"/>
    <w:rsid w:val="00524CA0"/>
    <w:rPr>
      <w:color w:val="0000FF"/>
      <w:u w:val="single"/>
    </w:rPr>
  </w:style>
  <w:style w:type="paragraph" w:customStyle="1" w:styleId="LSDeadline">
    <w:name w:val="LSDeadline"/>
    <w:basedOn w:val="LSTitle"/>
    <w:next w:val="a1"/>
    <w:rsid w:val="00CB588D"/>
    <w:rPr>
      <w:bCs w:val="0"/>
    </w:rPr>
  </w:style>
  <w:style w:type="paragraph" w:customStyle="1" w:styleId="LSSource">
    <w:name w:val="LSSource"/>
    <w:basedOn w:val="LSTitle"/>
    <w:next w:val="a1"/>
    <w:rsid w:val="00CB588D"/>
    <w:rPr>
      <w:bCs w:val="0"/>
    </w:rPr>
  </w:style>
  <w:style w:type="paragraph" w:customStyle="1" w:styleId="LSTitle">
    <w:name w:val="LSTitle"/>
    <w:basedOn w:val="a1"/>
    <w:next w:val="a1"/>
    <w:rsid w:val="00CB588D"/>
    <w:rPr>
      <w:rFonts w:eastAsiaTheme="minorHAnsi"/>
      <w:bCs/>
    </w:rPr>
  </w:style>
  <w:style w:type="paragraph" w:styleId="a6">
    <w:name w:val="Balloon Text"/>
    <w:basedOn w:val="a1"/>
    <w:link w:val="a7"/>
    <w:uiPriority w:val="99"/>
    <w:semiHidden/>
    <w:unhideWhenUsed/>
    <w:rsid w:val="00524CA0"/>
    <w:pPr>
      <w:spacing w:before="0"/>
    </w:pPr>
    <w:rPr>
      <w:rFonts w:ascii="Segoe UI" w:hAnsi="Segoe UI" w:cs="Segoe UI"/>
      <w:sz w:val="18"/>
      <w:szCs w:val="18"/>
    </w:rPr>
  </w:style>
  <w:style w:type="paragraph" w:customStyle="1" w:styleId="Note">
    <w:name w:val="Note"/>
    <w:basedOn w:val="a1"/>
    <w:rsid w:val="00524CA0"/>
    <w:pPr>
      <w:tabs>
        <w:tab w:val="left" w:pos="794"/>
        <w:tab w:val="left" w:pos="1191"/>
        <w:tab w:val="left" w:pos="1588"/>
        <w:tab w:val="left" w:pos="1985"/>
      </w:tabs>
      <w:overflowPunct w:val="0"/>
      <w:autoSpaceDE w:val="0"/>
      <w:autoSpaceDN w:val="0"/>
      <w:adjustRightInd w:val="0"/>
      <w:spacing w:before="80"/>
      <w:textAlignment w:val="baseline"/>
    </w:pPr>
    <w:rPr>
      <w:rFonts w:eastAsia="Times New Roman"/>
      <w:sz w:val="22"/>
      <w:szCs w:val="20"/>
      <w:lang w:eastAsia="en-US"/>
    </w:rPr>
  </w:style>
  <w:style w:type="paragraph" w:customStyle="1" w:styleId="RecNo">
    <w:name w:val="Rec_No"/>
    <w:basedOn w:val="a1"/>
    <w:next w:val="a1"/>
    <w:rsid w:val="00524CA0"/>
    <w:pPr>
      <w:keepNext/>
      <w:keepLines/>
      <w:tabs>
        <w:tab w:val="left" w:pos="794"/>
        <w:tab w:val="left" w:pos="1191"/>
        <w:tab w:val="left" w:pos="1588"/>
        <w:tab w:val="left" w:pos="1985"/>
      </w:tabs>
      <w:overflowPunct w:val="0"/>
      <w:autoSpaceDE w:val="0"/>
      <w:autoSpaceDN w:val="0"/>
      <w:adjustRightInd w:val="0"/>
      <w:spacing w:before="0"/>
      <w:textAlignment w:val="baseline"/>
    </w:pPr>
    <w:rPr>
      <w:b/>
      <w:sz w:val="28"/>
      <w:szCs w:val="20"/>
    </w:rPr>
  </w:style>
  <w:style w:type="paragraph" w:customStyle="1" w:styleId="Rectitle">
    <w:name w:val="Rec_title"/>
    <w:basedOn w:val="a1"/>
    <w:next w:val="a1"/>
    <w:rsid w:val="00524CA0"/>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z w:val="28"/>
      <w:szCs w:val="20"/>
    </w:rPr>
  </w:style>
  <w:style w:type="paragraph" w:customStyle="1" w:styleId="Reftext">
    <w:name w:val="Ref_text"/>
    <w:basedOn w:val="a1"/>
    <w:rsid w:val="00524CA0"/>
    <w:pPr>
      <w:overflowPunct w:val="0"/>
      <w:autoSpaceDE w:val="0"/>
      <w:autoSpaceDN w:val="0"/>
      <w:adjustRightInd w:val="0"/>
      <w:ind w:left="2268" w:hanging="2268"/>
      <w:textAlignment w:val="baseline"/>
    </w:pPr>
    <w:rPr>
      <w:rFonts w:eastAsia="Times New Roman"/>
      <w:szCs w:val="20"/>
      <w:lang w:eastAsia="en-US"/>
    </w:rPr>
  </w:style>
  <w:style w:type="paragraph" w:customStyle="1" w:styleId="TableNotitle">
    <w:name w:val="Table_No &amp; title"/>
    <w:basedOn w:val="a1"/>
    <w:next w:val="a1"/>
    <w:qFormat/>
    <w:rsid w:val="00524CA0"/>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b/>
      <w:szCs w:val="20"/>
    </w:rPr>
  </w:style>
  <w:style w:type="paragraph" w:styleId="TOC1">
    <w:name w:val="toc 1"/>
    <w:basedOn w:val="a1"/>
    <w:uiPriority w:val="39"/>
    <w:rsid w:val="00524CA0"/>
    <w:pPr>
      <w:keepLines/>
      <w:tabs>
        <w:tab w:val="left" w:pos="964"/>
        <w:tab w:val="right" w:leader="dot" w:pos="9639"/>
      </w:tabs>
      <w:overflowPunct w:val="0"/>
      <w:autoSpaceDE w:val="0"/>
      <w:autoSpaceDN w:val="0"/>
      <w:adjustRightInd w:val="0"/>
      <w:spacing w:before="240"/>
      <w:ind w:left="680" w:right="851" w:hanging="680"/>
      <w:textAlignment w:val="baseline"/>
    </w:pPr>
    <w:rPr>
      <w:rFonts w:eastAsia="Batang"/>
      <w:noProof/>
      <w:szCs w:val="20"/>
      <w:lang w:eastAsia="en-US"/>
    </w:rPr>
  </w:style>
  <w:style w:type="paragraph" w:styleId="TOC2">
    <w:name w:val="toc 2"/>
    <w:basedOn w:val="TOC1"/>
    <w:uiPriority w:val="39"/>
    <w:rsid w:val="00524CA0"/>
    <w:pPr>
      <w:tabs>
        <w:tab w:val="clear" w:pos="964"/>
      </w:tabs>
      <w:spacing w:before="80"/>
      <w:ind w:left="1531" w:hanging="851"/>
    </w:pPr>
  </w:style>
  <w:style w:type="paragraph" w:styleId="TOC3">
    <w:name w:val="toc 3"/>
    <w:basedOn w:val="TOC2"/>
    <w:rsid w:val="00524CA0"/>
    <w:pPr>
      <w:ind w:left="2269"/>
    </w:pPr>
  </w:style>
  <w:style w:type="paragraph" w:customStyle="1" w:styleId="Normalbeforetable">
    <w:name w:val="Normal before table"/>
    <w:basedOn w:val="a1"/>
    <w:rsid w:val="00524CA0"/>
    <w:pPr>
      <w:keepNext/>
      <w:spacing w:after="120"/>
    </w:pPr>
    <w:rPr>
      <w:rFonts w:eastAsia="????"/>
      <w:lang w:eastAsia="en-US"/>
    </w:rPr>
  </w:style>
  <w:style w:type="paragraph" w:customStyle="1" w:styleId="Tablehead">
    <w:name w:val="Table_head"/>
    <w:basedOn w:val="a1"/>
    <w:next w:val="a1"/>
    <w:rsid w:val="00524CA0"/>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b/>
      <w:sz w:val="22"/>
      <w:szCs w:val="20"/>
      <w:lang w:eastAsia="en-US"/>
    </w:rPr>
  </w:style>
  <w:style w:type="paragraph" w:customStyle="1" w:styleId="Tablelegend">
    <w:name w:val="Table_legend"/>
    <w:basedOn w:val="a1"/>
    <w:rsid w:val="00524C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40"/>
      <w:textAlignment w:val="baseline"/>
    </w:pPr>
    <w:rPr>
      <w:rFonts w:eastAsia="Times New Roman"/>
      <w:sz w:val="22"/>
      <w:szCs w:val="20"/>
      <w:lang w:eastAsia="en-US"/>
    </w:rPr>
  </w:style>
  <w:style w:type="paragraph" w:customStyle="1" w:styleId="Tabletext">
    <w:name w:val="Table_text"/>
    <w:basedOn w:val="a1"/>
    <w:rsid w:val="00524C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sz w:val="22"/>
      <w:szCs w:val="20"/>
      <w:lang w:eastAsia="en-US"/>
    </w:rPr>
  </w:style>
  <w:style w:type="paragraph" w:customStyle="1" w:styleId="Headingib">
    <w:name w:val="Heading_ib"/>
    <w:basedOn w:val="Headingi"/>
    <w:next w:val="a1"/>
    <w:qFormat/>
    <w:rsid w:val="00524CA0"/>
    <w:rPr>
      <w:b/>
      <w:bCs/>
    </w:rPr>
  </w:style>
  <w:style w:type="paragraph" w:customStyle="1" w:styleId="References">
    <w:name w:val="References"/>
    <w:basedOn w:val="a1"/>
    <w:rsid w:val="0077101F"/>
    <w:pPr>
      <w:widowControl w:val="0"/>
      <w:numPr>
        <w:numId w:val="10"/>
      </w:numPr>
      <w:overflowPunct w:val="0"/>
      <w:autoSpaceDE w:val="0"/>
      <w:autoSpaceDN w:val="0"/>
      <w:adjustRightInd w:val="0"/>
      <w:textAlignment w:val="baseline"/>
    </w:pPr>
    <w:rPr>
      <w:rFonts w:eastAsia="Times New Roman"/>
      <w:szCs w:val="20"/>
      <w:lang w:eastAsia="zh-CN"/>
    </w:rPr>
  </w:style>
  <w:style w:type="paragraph" w:customStyle="1" w:styleId="NormalITU">
    <w:name w:val="Normal_ITU"/>
    <w:basedOn w:val="a1"/>
    <w:rsid w:val="00C02937"/>
    <w:pPr>
      <w:autoSpaceDE w:val="0"/>
      <w:autoSpaceDN w:val="0"/>
      <w:adjustRightInd w:val="0"/>
    </w:pPr>
    <w:rPr>
      <w:rFonts w:cs="Arial"/>
      <w:szCs w:val="20"/>
      <w:lang w:val="en-US" w:eastAsia="en-US"/>
    </w:rPr>
  </w:style>
  <w:style w:type="paragraph" w:customStyle="1" w:styleId="AnnexNotitle">
    <w:name w:val="Annex_No &amp; title"/>
    <w:basedOn w:val="a1"/>
    <w:next w:val="a1"/>
    <w:rsid w:val="00524CA0"/>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b/>
      <w:sz w:val="28"/>
      <w:szCs w:val="20"/>
      <w:lang w:eastAsia="en-US"/>
    </w:rPr>
  </w:style>
  <w:style w:type="paragraph" w:customStyle="1" w:styleId="AppendixNotitle">
    <w:name w:val="Appendix_No &amp; title"/>
    <w:basedOn w:val="AnnexNotitle"/>
    <w:next w:val="a1"/>
    <w:rsid w:val="00524CA0"/>
  </w:style>
  <w:style w:type="paragraph" w:customStyle="1" w:styleId="Figurelegend">
    <w:name w:val="Figure_legend"/>
    <w:basedOn w:val="a1"/>
    <w:rsid w:val="00980403"/>
    <w:pPr>
      <w:keepNext/>
      <w:keepLines/>
      <w:overflowPunct w:val="0"/>
      <w:autoSpaceDE w:val="0"/>
      <w:autoSpaceDN w:val="0"/>
      <w:adjustRightInd w:val="0"/>
      <w:spacing w:before="20" w:after="20"/>
      <w:textAlignment w:val="baseline"/>
    </w:pPr>
    <w:rPr>
      <w:rFonts w:eastAsia="Times New Roman"/>
      <w:sz w:val="18"/>
      <w:szCs w:val="20"/>
      <w:lang w:eastAsia="en-US"/>
    </w:rPr>
  </w:style>
  <w:style w:type="paragraph" w:customStyle="1" w:styleId="Title1">
    <w:name w:val="Title 1"/>
    <w:basedOn w:val="a1"/>
    <w:next w:val="a1"/>
    <w:rsid w:val="00167647"/>
    <w:pPr>
      <w:tabs>
        <w:tab w:val="left" w:pos="567"/>
        <w:tab w:val="left" w:pos="1134"/>
        <w:tab w:val="left" w:pos="1701"/>
        <w:tab w:val="left" w:pos="2268"/>
        <w:tab w:val="left" w:pos="2835"/>
      </w:tabs>
      <w:overflowPunct w:val="0"/>
      <w:autoSpaceDE w:val="0"/>
      <w:autoSpaceDN w:val="0"/>
      <w:adjustRightInd w:val="0"/>
      <w:spacing w:before="240"/>
      <w:jc w:val="center"/>
      <w:textAlignment w:val="baseline"/>
    </w:pPr>
    <w:rPr>
      <w:rFonts w:eastAsia="Times New Roman"/>
      <w:caps/>
      <w:sz w:val="28"/>
      <w:szCs w:val="20"/>
      <w:lang w:eastAsia="en-US"/>
    </w:rPr>
  </w:style>
  <w:style w:type="paragraph" w:customStyle="1" w:styleId="Title2">
    <w:name w:val="Title 2"/>
    <w:basedOn w:val="Title1"/>
    <w:next w:val="a1"/>
    <w:rsid w:val="00167647"/>
  </w:style>
  <w:style w:type="paragraph" w:customStyle="1" w:styleId="Title3">
    <w:name w:val="Title 3"/>
    <w:basedOn w:val="Title2"/>
    <w:next w:val="a1"/>
    <w:rsid w:val="00167647"/>
    <w:rPr>
      <w:caps w:val="0"/>
    </w:rPr>
  </w:style>
  <w:style w:type="paragraph" w:customStyle="1" w:styleId="Title4">
    <w:name w:val="Title 4"/>
    <w:basedOn w:val="Title3"/>
    <w:next w:val="1"/>
    <w:rsid w:val="00524CA0"/>
    <w:rPr>
      <w:b/>
    </w:rPr>
  </w:style>
  <w:style w:type="paragraph" w:customStyle="1" w:styleId="Formal">
    <w:name w:val="Formal"/>
    <w:basedOn w:val="a1"/>
    <w:rsid w:val="00524CA0"/>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eastAsia="宋体" w:hAnsi="Courier New"/>
      <w:noProof/>
      <w:sz w:val="20"/>
      <w:szCs w:val="20"/>
      <w:lang w:val="en-US" w:eastAsia="en-US"/>
    </w:rPr>
  </w:style>
  <w:style w:type="paragraph" w:customStyle="1" w:styleId="Docnumber">
    <w:name w:val="Docnumber"/>
    <w:basedOn w:val="a1"/>
    <w:link w:val="DocnumberChar"/>
    <w:rsid w:val="003A39E0"/>
    <w:pPr>
      <w:tabs>
        <w:tab w:val="left" w:pos="794"/>
        <w:tab w:val="left" w:pos="1191"/>
        <w:tab w:val="left" w:pos="1588"/>
        <w:tab w:val="left" w:pos="1985"/>
      </w:tabs>
      <w:overflowPunct w:val="0"/>
      <w:autoSpaceDE w:val="0"/>
      <w:autoSpaceDN w:val="0"/>
      <w:adjustRightInd w:val="0"/>
      <w:jc w:val="right"/>
      <w:textAlignment w:val="baseline"/>
    </w:pPr>
    <w:rPr>
      <w:rFonts w:eastAsia="宋体"/>
      <w:b/>
      <w:sz w:val="32"/>
      <w:szCs w:val="20"/>
      <w:lang w:eastAsia="en-US"/>
    </w:rPr>
  </w:style>
  <w:style w:type="character" w:customStyle="1" w:styleId="DocnumberChar">
    <w:name w:val="Docnumber Char"/>
    <w:link w:val="Docnumber"/>
    <w:rsid w:val="003A39E0"/>
    <w:rPr>
      <w:rFonts w:eastAsia="宋体"/>
      <w:b/>
      <w:sz w:val="32"/>
      <w:lang w:val="en-GB" w:eastAsia="en-US"/>
    </w:rPr>
  </w:style>
  <w:style w:type="paragraph" w:styleId="a8">
    <w:name w:val="table of figures"/>
    <w:basedOn w:val="a1"/>
    <w:next w:val="a1"/>
    <w:uiPriority w:val="99"/>
    <w:rsid w:val="00524CA0"/>
    <w:pPr>
      <w:tabs>
        <w:tab w:val="right" w:leader="dot" w:pos="9639"/>
      </w:tabs>
    </w:pPr>
    <w:rPr>
      <w:rFonts w:eastAsia="MS Mincho"/>
    </w:rPr>
  </w:style>
  <w:style w:type="paragraph" w:styleId="a9">
    <w:name w:val="header"/>
    <w:basedOn w:val="a1"/>
    <w:link w:val="aa"/>
    <w:rsid w:val="00524CA0"/>
    <w:pPr>
      <w:overflowPunct w:val="0"/>
      <w:autoSpaceDE w:val="0"/>
      <w:autoSpaceDN w:val="0"/>
      <w:adjustRightInd w:val="0"/>
      <w:spacing w:before="0"/>
      <w:jc w:val="center"/>
      <w:textAlignment w:val="baseline"/>
    </w:pPr>
    <w:rPr>
      <w:rFonts w:eastAsia="Times New Roman"/>
      <w:sz w:val="18"/>
      <w:szCs w:val="20"/>
      <w:lang w:eastAsia="en-US"/>
    </w:rPr>
  </w:style>
  <w:style w:type="character" w:customStyle="1" w:styleId="aa">
    <w:name w:val="页眉 字符"/>
    <w:basedOn w:val="a2"/>
    <w:link w:val="a9"/>
    <w:rsid w:val="00524CA0"/>
    <w:rPr>
      <w:rFonts w:eastAsia="Times New Roman"/>
      <w:sz w:val="18"/>
      <w:lang w:val="en-GB" w:eastAsia="en-US"/>
    </w:rPr>
  </w:style>
  <w:style w:type="character" w:customStyle="1" w:styleId="ReftextArial9pt">
    <w:name w:val="Ref_text Arial 9 pt"/>
    <w:rsid w:val="00524CA0"/>
    <w:rPr>
      <w:rFonts w:ascii="Arial" w:hAnsi="Arial" w:cs="Arial"/>
      <w:sz w:val="18"/>
      <w:szCs w:val="18"/>
    </w:rPr>
  </w:style>
  <w:style w:type="paragraph" w:customStyle="1" w:styleId="LSForAction">
    <w:name w:val="LSForAction"/>
    <w:basedOn w:val="LSTitle"/>
    <w:next w:val="a1"/>
    <w:rsid w:val="00CB588D"/>
    <w:pPr>
      <w:tabs>
        <w:tab w:val="left" w:pos="794"/>
        <w:tab w:val="left" w:pos="1191"/>
        <w:tab w:val="left" w:pos="1588"/>
        <w:tab w:val="left" w:pos="1985"/>
      </w:tabs>
      <w:overflowPunct w:val="0"/>
      <w:autoSpaceDE w:val="0"/>
      <w:autoSpaceDN w:val="0"/>
      <w:adjustRightInd w:val="0"/>
      <w:textAlignment w:val="baseline"/>
    </w:pPr>
    <w:rPr>
      <w:rFonts w:eastAsia="Times New Roman"/>
      <w:bCs w:val="0"/>
      <w:szCs w:val="20"/>
      <w:lang w:eastAsia="en-US"/>
    </w:rPr>
  </w:style>
  <w:style w:type="paragraph" w:customStyle="1" w:styleId="LSForComment">
    <w:name w:val="LSForComment"/>
    <w:basedOn w:val="LSTitle"/>
    <w:next w:val="a1"/>
    <w:rsid w:val="00CB588D"/>
  </w:style>
  <w:style w:type="paragraph" w:customStyle="1" w:styleId="LSForInfo">
    <w:name w:val="LSForInfo"/>
    <w:basedOn w:val="LSTitle"/>
    <w:next w:val="a1"/>
    <w:rsid w:val="00CB588D"/>
  </w:style>
  <w:style w:type="paragraph" w:styleId="ab">
    <w:name w:val="footer"/>
    <w:basedOn w:val="a1"/>
    <w:link w:val="ac"/>
    <w:rsid w:val="00547CC9"/>
    <w:pPr>
      <w:tabs>
        <w:tab w:val="left" w:pos="5954"/>
        <w:tab w:val="right" w:pos="9639"/>
      </w:tabs>
      <w:overflowPunct w:val="0"/>
      <w:autoSpaceDE w:val="0"/>
      <w:autoSpaceDN w:val="0"/>
      <w:adjustRightInd w:val="0"/>
      <w:spacing w:before="0"/>
      <w:textAlignment w:val="baseline"/>
    </w:pPr>
    <w:rPr>
      <w:rFonts w:eastAsia="Times New Roman"/>
      <w:caps/>
      <w:noProof/>
      <w:sz w:val="16"/>
      <w:szCs w:val="20"/>
      <w:lang w:eastAsia="zh-CN"/>
    </w:rPr>
  </w:style>
  <w:style w:type="character" w:customStyle="1" w:styleId="ac">
    <w:name w:val="页脚 字符"/>
    <w:link w:val="ab"/>
    <w:rsid w:val="00547CC9"/>
    <w:rPr>
      <w:rFonts w:eastAsia="Times New Roman"/>
      <w:caps/>
      <w:noProof/>
      <w:sz w:val="16"/>
      <w:lang w:val="en-GB"/>
    </w:rPr>
  </w:style>
  <w:style w:type="paragraph" w:styleId="ad">
    <w:name w:val="macro"/>
    <w:link w:val="ae"/>
    <w:rsid w:val="00181DAE"/>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G Times"/>
      <w:lang w:val="en-GB" w:eastAsia="ja-JP"/>
    </w:rPr>
  </w:style>
  <w:style w:type="character" w:customStyle="1" w:styleId="ae">
    <w:name w:val="宏文本 字符"/>
    <w:basedOn w:val="a2"/>
    <w:link w:val="ad"/>
    <w:rsid w:val="00181DAE"/>
    <w:rPr>
      <w:rFonts w:ascii="Courier New" w:hAnsi="Courier New" w:cs="CG Times"/>
      <w:lang w:val="en-GB" w:eastAsia="ja-JP"/>
    </w:rPr>
  </w:style>
  <w:style w:type="paragraph" w:customStyle="1" w:styleId="LSApproval">
    <w:name w:val="LSApproval"/>
    <w:basedOn w:val="LSTitle"/>
    <w:next w:val="a1"/>
    <w:rsid w:val="004B1A33"/>
    <w:rPr>
      <w:bCs w:val="0"/>
    </w:rPr>
  </w:style>
  <w:style w:type="paragraph" w:customStyle="1" w:styleId="TSBHeaderQuestion">
    <w:name w:val="TSBHeaderQuestion"/>
    <w:basedOn w:val="a1"/>
    <w:rsid w:val="00524CA0"/>
  </w:style>
  <w:style w:type="paragraph" w:customStyle="1" w:styleId="TSBHeaderRight14">
    <w:name w:val="TSBHeaderRight14"/>
    <w:basedOn w:val="a1"/>
    <w:rsid w:val="00524CA0"/>
    <w:pPr>
      <w:jc w:val="right"/>
    </w:pPr>
    <w:rPr>
      <w:b/>
      <w:bCs/>
      <w:sz w:val="28"/>
      <w:szCs w:val="28"/>
    </w:rPr>
  </w:style>
  <w:style w:type="paragraph" w:customStyle="1" w:styleId="TSBHeaderSource">
    <w:name w:val="TSBHeaderSource"/>
    <w:basedOn w:val="a1"/>
    <w:rsid w:val="00524CA0"/>
  </w:style>
  <w:style w:type="paragraph" w:customStyle="1" w:styleId="TSBHeaderSummary">
    <w:name w:val="TSBHeaderSummary"/>
    <w:basedOn w:val="a1"/>
    <w:rsid w:val="00524CA0"/>
  </w:style>
  <w:style w:type="paragraph" w:customStyle="1" w:styleId="TSBHeaderTitle">
    <w:name w:val="TSBHeaderTitle"/>
    <w:basedOn w:val="a1"/>
    <w:rsid w:val="00524CA0"/>
  </w:style>
  <w:style w:type="paragraph" w:customStyle="1" w:styleId="VenueDate">
    <w:name w:val="VenueDate"/>
    <w:basedOn w:val="a1"/>
    <w:rsid w:val="00524CA0"/>
    <w:pPr>
      <w:jc w:val="right"/>
    </w:pPr>
  </w:style>
  <w:style w:type="paragraph" w:customStyle="1" w:styleId="toc0">
    <w:name w:val="toc 0"/>
    <w:basedOn w:val="a1"/>
    <w:next w:val="TOC1"/>
    <w:rsid w:val="00524CA0"/>
    <w:pPr>
      <w:tabs>
        <w:tab w:val="right" w:pos="9639"/>
      </w:tabs>
      <w:overflowPunct w:val="0"/>
      <w:autoSpaceDE w:val="0"/>
      <w:autoSpaceDN w:val="0"/>
      <w:adjustRightInd w:val="0"/>
      <w:textAlignment w:val="baseline"/>
    </w:pPr>
    <w:rPr>
      <w:rFonts w:eastAsia="Times New Roman"/>
      <w:b/>
      <w:sz w:val="20"/>
      <w:szCs w:val="20"/>
      <w:lang w:eastAsia="en-US"/>
    </w:rPr>
  </w:style>
  <w:style w:type="paragraph" w:styleId="af">
    <w:name w:val="Title"/>
    <w:basedOn w:val="a1"/>
    <w:next w:val="a1"/>
    <w:link w:val="af0"/>
    <w:uiPriority w:val="10"/>
    <w:rsid w:val="00725817"/>
    <w:pPr>
      <w:spacing w:before="0" w:after="80"/>
      <w:contextualSpacing/>
    </w:pPr>
    <w:rPr>
      <w:rFonts w:asciiTheme="majorHAnsi" w:eastAsiaTheme="majorEastAsia" w:hAnsiTheme="majorHAnsi" w:cstheme="majorBidi"/>
      <w:spacing w:val="-10"/>
      <w:kern w:val="28"/>
      <w:sz w:val="56"/>
      <w:szCs w:val="56"/>
    </w:rPr>
  </w:style>
  <w:style w:type="character" w:customStyle="1" w:styleId="af0">
    <w:name w:val="标题 字符"/>
    <w:basedOn w:val="a2"/>
    <w:link w:val="af"/>
    <w:uiPriority w:val="10"/>
    <w:rsid w:val="00725817"/>
    <w:rPr>
      <w:rFonts w:asciiTheme="majorHAnsi" w:eastAsiaTheme="majorEastAsia" w:hAnsiTheme="majorHAnsi" w:cstheme="majorBidi"/>
      <w:spacing w:val="-10"/>
      <w:kern w:val="28"/>
      <w:sz w:val="56"/>
      <w:szCs w:val="56"/>
      <w:lang w:val="en-GB" w:eastAsia="ja-JP"/>
    </w:rPr>
  </w:style>
  <w:style w:type="paragraph" w:styleId="af1">
    <w:name w:val="Subtitle"/>
    <w:basedOn w:val="a1"/>
    <w:next w:val="a1"/>
    <w:link w:val="af2"/>
    <w:uiPriority w:val="11"/>
    <w:rsid w:val="0072581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f2">
    <w:name w:val="副标题 字符"/>
    <w:basedOn w:val="a2"/>
    <w:link w:val="af1"/>
    <w:uiPriority w:val="11"/>
    <w:rsid w:val="00725817"/>
    <w:rPr>
      <w:rFonts w:asciiTheme="minorHAnsi" w:eastAsiaTheme="majorEastAsia" w:hAnsiTheme="minorHAnsi" w:cstheme="majorBidi"/>
      <w:color w:val="595959" w:themeColor="text1" w:themeTint="A6"/>
      <w:spacing w:val="15"/>
      <w:sz w:val="28"/>
      <w:szCs w:val="28"/>
      <w:lang w:val="en-GB" w:eastAsia="ja-JP"/>
    </w:rPr>
  </w:style>
  <w:style w:type="paragraph" w:styleId="af3">
    <w:name w:val="Quote"/>
    <w:basedOn w:val="a1"/>
    <w:next w:val="a1"/>
    <w:link w:val="af4"/>
    <w:uiPriority w:val="29"/>
    <w:rsid w:val="00725817"/>
    <w:pPr>
      <w:spacing w:before="160" w:after="160"/>
      <w:jc w:val="center"/>
    </w:pPr>
    <w:rPr>
      <w:i/>
      <w:iCs/>
      <w:color w:val="404040" w:themeColor="text1" w:themeTint="BF"/>
    </w:rPr>
  </w:style>
  <w:style w:type="character" w:customStyle="1" w:styleId="af4">
    <w:name w:val="引用 字符"/>
    <w:basedOn w:val="a2"/>
    <w:link w:val="af3"/>
    <w:uiPriority w:val="29"/>
    <w:rsid w:val="00725817"/>
    <w:rPr>
      <w:i/>
      <w:iCs/>
      <w:color w:val="404040" w:themeColor="text1" w:themeTint="BF"/>
      <w:sz w:val="24"/>
      <w:szCs w:val="24"/>
      <w:lang w:val="en-GB" w:eastAsia="ja-JP"/>
    </w:rPr>
  </w:style>
  <w:style w:type="paragraph" w:styleId="af5">
    <w:name w:val="List Paragraph"/>
    <w:basedOn w:val="a1"/>
    <w:uiPriority w:val="34"/>
    <w:rsid w:val="00725817"/>
    <w:pPr>
      <w:ind w:left="720"/>
      <w:contextualSpacing/>
    </w:pPr>
  </w:style>
  <w:style w:type="character" w:styleId="af6">
    <w:name w:val="Intense Emphasis"/>
    <w:basedOn w:val="a2"/>
    <w:uiPriority w:val="21"/>
    <w:rsid w:val="00725817"/>
    <w:rPr>
      <w:i/>
      <w:iCs/>
      <w:color w:val="365F91" w:themeColor="accent1" w:themeShade="BF"/>
    </w:rPr>
  </w:style>
  <w:style w:type="paragraph" w:styleId="af7">
    <w:name w:val="Intense Quote"/>
    <w:basedOn w:val="a1"/>
    <w:next w:val="a1"/>
    <w:link w:val="af8"/>
    <w:uiPriority w:val="30"/>
    <w:rsid w:val="0072581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f8">
    <w:name w:val="明显引用 字符"/>
    <w:basedOn w:val="a2"/>
    <w:link w:val="af7"/>
    <w:uiPriority w:val="30"/>
    <w:rsid w:val="00725817"/>
    <w:rPr>
      <w:i/>
      <w:iCs/>
      <w:color w:val="365F91" w:themeColor="accent1" w:themeShade="BF"/>
      <w:sz w:val="24"/>
      <w:szCs w:val="24"/>
      <w:lang w:val="en-GB" w:eastAsia="ja-JP"/>
    </w:rPr>
  </w:style>
  <w:style w:type="character" w:styleId="af9">
    <w:name w:val="Intense Reference"/>
    <w:basedOn w:val="a2"/>
    <w:uiPriority w:val="32"/>
    <w:rsid w:val="00725817"/>
    <w:rPr>
      <w:b/>
      <w:bCs/>
      <w:smallCaps/>
      <w:color w:val="365F91" w:themeColor="accent1" w:themeShade="BF"/>
      <w:spacing w:val="5"/>
    </w:rPr>
  </w:style>
  <w:style w:type="paragraph" w:customStyle="1" w:styleId="enumlev1">
    <w:name w:val="enumlev1"/>
    <w:basedOn w:val="a1"/>
    <w:rsid w:val="00725817"/>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Times New Roman"/>
      <w:szCs w:val="20"/>
      <w:lang w:eastAsia="en-US"/>
    </w:rPr>
  </w:style>
  <w:style w:type="paragraph" w:styleId="afa">
    <w:name w:val="caption"/>
    <w:basedOn w:val="a1"/>
    <w:next w:val="a1"/>
    <w:uiPriority w:val="35"/>
    <w:semiHidden/>
    <w:unhideWhenUsed/>
    <w:rsid w:val="00524CA0"/>
    <w:pPr>
      <w:spacing w:before="0" w:after="200"/>
    </w:pPr>
    <w:rPr>
      <w:i/>
      <w:iCs/>
      <w:color w:val="1F497D" w:themeColor="text2"/>
      <w:sz w:val="18"/>
      <w:szCs w:val="18"/>
    </w:rPr>
  </w:style>
  <w:style w:type="paragraph" w:styleId="afb">
    <w:name w:val="footnote text"/>
    <w:basedOn w:val="a1"/>
    <w:link w:val="afc"/>
    <w:uiPriority w:val="99"/>
    <w:semiHidden/>
    <w:unhideWhenUsed/>
    <w:rsid w:val="00524CA0"/>
    <w:pPr>
      <w:spacing w:before="0"/>
    </w:pPr>
    <w:rPr>
      <w:sz w:val="20"/>
      <w:szCs w:val="20"/>
    </w:rPr>
  </w:style>
  <w:style w:type="character" w:customStyle="1" w:styleId="afc">
    <w:name w:val="脚注文本 字符"/>
    <w:basedOn w:val="a2"/>
    <w:link w:val="afb"/>
    <w:uiPriority w:val="99"/>
    <w:semiHidden/>
    <w:rsid w:val="00524CA0"/>
    <w:rPr>
      <w:lang w:val="en-GB" w:eastAsia="ja-JP"/>
    </w:rPr>
  </w:style>
  <w:style w:type="character" w:styleId="afd">
    <w:name w:val="footnote reference"/>
    <w:basedOn w:val="a2"/>
    <w:uiPriority w:val="99"/>
    <w:semiHidden/>
    <w:unhideWhenUsed/>
    <w:rsid w:val="00524CA0"/>
    <w:rPr>
      <w:vertAlign w:val="superscript"/>
    </w:rPr>
  </w:style>
  <w:style w:type="character" w:customStyle="1" w:styleId="a7">
    <w:name w:val="批注框文本 字符"/>
    <w:basedOn w:val="a2"/>
    <w:link w:val="a6"/>
    <w:uiPriority w:val="99"/>
    <w:semiHidden/>
    <w:rsid w:val="00524CA0"/>
    <w:rPr>
      <w:rFonts w:ascii="Segoe UI" w:hAnsi="Segoe UI" w:cs="Segoe UI"/>
      <w:sz w:val="18"/>
      <w:szCs w:val="18"/>
      <w:lang w:val="en-GB" w:eastAsia="ja-JP"/>
    </w:rPr>
  </w:style>
  <w:style w:type="paragraph" w:styleId="afe">
    <w:name w:val="Bibliography"/>
    <w:basedOn w:val="a1"/>
    <w:next w:val="a1"/>
    <w:uiPriority w:val="37"/>
    <w:semiHidden/>
    <w:unhideWhenUsed/>
    <w:rsid w:val="00524CA0"/>
  </w:style>
  <w:style w:type="paragraph" w:styleId="aff">
    <w:name w:val="Block Text"/>
    <w:basedOn w:val="a1"/>
    <w:uiPriority w:val="99"/>
    <w:semiHidden/>
    <w:unhideWhenUsed/>
    <w:rsid w:val="00524CA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hAnsiTheme="minorHAnsi" w:cstheme="minorBidi"/>
      <w:i/>
      <w:iCs/>
      <w:color w:val="4F81BD" w:themeColor="accent1"/>
    </w:rPr>
  </w:style>
  <w:style w:type="paragraph" w:styleId="aff0">
    <w:name w:val="Body Text"/>
    <w:basedOn w:val="a1"/>
    <w:link w:val="aff1"/>
    <w:uiPriority w:val="99"/>
    <w:semiHidden/>
    <w:unhideWhenUsed/>
    <w:rsid w:val="00524CA0"/>
    <w:pPr>
      <w:spacing w:after="120"/>
    </w:pPr>
  </w:style>
  <w:style w:type="character" w:customStyle="1" w:styleId="aff1">
    <w:name w:val="正文文本 字符"/>
    <w:basedOn w:val="a2"/>
    <w:link w:val="aff0"/>
    <w:uiPriority w:val="99"/>
    <w:semiHidden/>
    <w:rsid w:val="00524CA0"/>
    <w:rPr>
      <w:sz w:val="24"/>
      <w:szCs w:val="24"/>
      <w:lang w:val="en-GB" w:eastAsia="ja-JP"/>
    </w:rPr>
  </w:style>
  <w:style w:type="paragraph" w:styleId="23">
    <w:name w:val="Body Text 2"/>
    <w:basedOn w:val="a1"/>
    <w:link w:val="24"/>
    <w:uiPriority w:val="99"/>
    <w:semiHidden/>
    <w:unhideWhenUsed/>
    <w:rsid w:val="00524CA0"/>
    <w:pPr>
      <w:spacing w:after="120" w:line="480" w:lineRule="auto"/>
    </w:pPr>
  </w:style>
  <w:style w:type="character" w:customStyle="1" w:styleId="24">
    <w:name w:val="正文文本 2 字符"/>
    <w:basedOn w:val="a2"/>
    <w:link w:val="23"/>
    <w:uiPriority w:val="99"/>
    <w:semiHidden/>
    <w:rsid w:val="00524CA0"/>
    <w:rPr>
      <w:sz w:val="24"/>
      <w:szCs w:val="24"/>
      <w:lang w:val="en-GB" w:eastAsia="ja-JP"/>
    </w:rPr>
  </w:style>
  <w:style w:type="paragraph" w:styleId="33">
    <w:name w:val="Body Text 3"/>
    <w:basedOn w:val="a1"/>
    <w:link w:val="34"/>
    <w:uiPriority w:val="99"/>
    <w:semiHidden/>
    <w:unhideWhenUsed/>
    <w:rsid w:val="00524CA0"/>
    <w:pPr>
      <w:spacing w:after="120"/>
    </w:pPr>
    <w:rPr>
      <w:sz w:val="16"/>
      <w:szCs w:val="16"/>
    </w:rPr>
  </w:style>
  <w:style w:type="character" w:customStyle="1" w:styleId="34">
    <w:name w:val="正文文本 3 字符"/>
    <w:basedOn w:val="a2"/>
    <w:link w:val="33"/>
    <w:uiPriority w:val="99"/>
    <w:semiHidden/>
    <w:rsid w:val="00524CA0"/>
    <w:rPr>
      <w:sz w:val="16"/>
      <w:szCs w:val="16"/>
      <w:lang w:val="en-GB" w:eastAsia="ja-JP"/>
    </w:rPr>
  </w:style>
  <w:style w:type="paragraph" w:styleId="aff2">
    <w:name w:val="Body Text First Indent"/>
    <w:basedOn w:val="aff0"/>
    <w:link w:val="aff3"/>
    <w:uiPriority w:val="99"/>
    <w:semiHidden/>
    <w:unhideWhenUsed/>
    <w:rsid w:val="00524CA0"/>
    <w:pPr>
      <w:spacing w:after="0"/>
      <w:ind w:firstLine="360"/>
    </w:pPr>
  </w:style>
  <w:style w:type="character" w:customStyle="1" w:styleId="aff3">
    <w:name w:val="正文文本首行缩进 字符"/>
    <w:basedOn w:val="aff1"/>
    <w:link w:val="aff2"/>
    <w:uiPriority w:val="99"/>
    <w:semiHidden/>
    <w:rsid w:val="00524CA0"/>
    <w:rPr>
      <w:sz w:val="24"/>
      <w:szCs w:val="24"/>
      <w:lang w:val="en-GB" w:eastAsia="ja-JP"/>
    </w:rPr>
  </w:style>
  <w:style w:type="paragraph" w:styleId="aff4">
    <w:name w:val="Body Text Indent"/>
    <w:basedOn w:val="a1"/>
    <w:link w:val="aff5"/>
    <w:uiPriority w:val="99"/>
    <w:semiHidden/>
    <w:unhideWhenUsed/>
    <w:rsid w:val="00524CA0"/>
    <w:pPr>
      <w:spacing w:after="120"/>
      <w:ind w:left="360"/>
    </w:pPr>
  </w:style>
  <w:style w:type="character" w:customStyle="1" w:styleId="aff5">
    <w:name w:val="正文文本缩进 字符"/>
    <w:basedOn w:val="a2"/>
    <w:link w:val="aff4"/>
    <w:uiPriority w:val="99"/>
    <w:semiHidden/>
    <w:rsid w:val="00524CA0"/>
    <w:rPr>
      <w:sz w:val="24"/>
      <w:szCs w:val="24"/>
      <w:lang w:val="en-GB" w:eastAsia="ja-JP"/>
    </w:rPr>
  </w:style>
  <w:style w:type="paragraph" w:styleId="25">
    <w:name w:val="Body Text First Indent 2"/>
    <w:basedOn w:val="aff4"/>
    <w:link w:val="26"/>
    <w:uiPriority w:val="99"/>
    <w:semiHidden/>
    <w:unhideWhenUsed/>
    <w:rsid w:val="00524CA0"/>
    <w:pPr>
      <w:spacing w:after="0"/>
      <w:ind w:firstLine="360"/>
    </w:pPr>
  </w:style>
  <w:style w:type="character" w:customStyle="1" w:styleId="26">
    <w:name w:val="正文文本首行缩进 2 字符"/>
    <w:basedOn w:val="aff5"/>
    <w:link w:val="25"/>
    <w:uiPriority w:val="99"/>
    <w:semiHidden/>
    <w:rsid w:val="00524CA0"/>
    <w:rPr>
      <w:sz w:val="24"/>
      <w:szCs w:val="24"/>
      <w:lang w:val="en-GB" w:eastAsia="ja-JP"/>
    </w:rPr>
  </w:style>
  <w:style w:type="paragraph" w:styleId="27">
    <w:name w:val="Body Text Indent 2"/>
    <w:basedOn w:val="a1"/>
    <w:link w:val="28"/>
    <w:uiPriority w:val="99"/>
    <w:semiHidden/>
    <w:unhideWhenUsed/>
    <w:rsid w:val="00524CA0"/>
    <w:pPr>
      <w:spacing w:after="120" w:line="480" w:lineRule="auto"/>
      <w:ind w:left="360"/>
    </w:pPr>
  </w:style>
  <w:style w:type="character" w:customStyle="1" w:styleId="28">
    <w:name w:val="正文文本缩进 2 字符"/>
    <w:basedOn w:val="a2"/>
    <w:link w:val="27"/>
    <w:uiPriority w:val="99"/>
    <w:semiHidden/>
    <w:rsid w:val="00524CA0"/>
    <w:rPr>
      <w:sz w:val="24"/>
      <w:szCs w:val="24"/>
      <w:lang w:val="en-GB" w:eastAsia="ja-JP"/>
    </w:rPr>
  </w:style>
  <w:style w:type="paragraph" w:styleId="35">
    <w:name w:val="Body Text Indent 3"/>
    <w:basedOn w:val="a1"/>
    <w:link w:val="36"/>
    <w:uiPriority w:val="99"/>
    <w:semiHidden/>
    <w:unhideWhenUsed/>
    <w:rsid w:val="00524CA0"/>
    <w:pPr>
      <w:spacing w:after="120"/>
      <w:ind w:left="360"/>
    </w:pPr>
    <w:rPr>
      <w:sz w:val="16"/>
      <w:szCs w:val="16"/>
    </w:rPr>
  </w:style>
  <w:style w:type="character" w:customStyle="1" w:styleId="36">
    <w:name w:val="正文文本缩进 3 字符"/>
    <w:basedOn w:val="a2"/>
    <w:link w:val="35"/>
    <w:uiPriority w:val="99"/>
    <w:semiHidden/>
    <w:rsid w:val="00524CA0"/>
    <w:rPr>
      <w:sz w:val="16"/>
      <w:szCs w:val="16"/>
      <w:lang w:val="en-GB" w:eastAsia="ja-JP"/>
    </w:rPr>
  </w:style>
  <w:style w:type="character" w:styleId="aff6">
    <w:name w:val="Book Title"/>
    <w:basedOn w:val="a2"/>
    <w:uiPriority w:val="33"/>
    <w:rsid w:val="00524CA0"/>
    <w:rPr>
      <w:b/>
      <w:bCs/>
      <w:i/>
      <w:iCs/>
      <w:spacing w:val="5"/>
    </w:rPr>
  </w:style>
  <w:style w:type="paragraph" w:styleId="aff7">
    <w:name w:val="Closing"/>
    <w:basedOn w:val="a1"/>
    <w:link w:val="aff8"/>
    <w:uiPriority w:val="99"/>
    <w:semiHidden/>
    <w:unhideWhenUsed/>
    <w:rsid w:val="00524CA0"/>
    <w:pPr>
      <w:spacing w:before="0"/>
      <w:ind w:left="4320"/>
    </w:pPr>
  </w:style>
  <w:style w:type="character" w:customStyle="1" w:styleId="aff8">
    <w:name w:val="结束语 字符"/>
    <w:basedOn w:val="a2"/>
    <w:link w:val="aff7"/>
    <w:uiPriority w:val="99"/>
    <w:semiHidden/>
    <w:rsid w:val="00524CA0"/>
    <w:rPr>
      <w:sz w:val="24"/>
      <w:szCs w:val="24"/>
      <w:lang w:val="en-GB" w:eastAsia="ja-JP"/>
    </w:rPr>
  </w:style>
  <w:style w:type="character" w:styleId="aff9">
    <w:name w:val="annotation reference"/>
    <w:basedOn w:val="a2"/>
    <w:uiPriority w:val="99"/>
    <w:unhideWhenUsed/>
    <w:rsid w:val="00524CA0"/>
    <w:rPr>
      <w:sz w:val="16"/>
      <w:szCs w:val="16"/>
    </w:rPr>
  </w:style>
  <w:style w:type="paragraph" w:styleId="affa">
    <w:name w:val="annotation text"/>
    <w:basedOn w:val="a1"/>
    <w:link w:val="affb"/>
    <w:uiPriority w:val="99"/>
    <w:unhideWhenUsed/>
    <w:rsid w:val="00524CA0"/>
    <w:rPr>
      <w:sz w:val="20"/>
      <w:szCs w:val="20"/>
    </w:rPr>
  </w:style>
  <w:style w:type="character" w:customStyle="1" w:styleId="affb">
    <w:name w:val="批注文字 字符"/>
    <w:basedOn w:val="a2"/>
    <w:link w:val="affa"/>
    <w:uiPriority w:val="99"/>
    <w:qFormat/>
    <w:rsid w:val="00524CA0"/>
    <w:rPr>
      <w:lang w:val="en-GB" w:eastAsia="ja-JP"/>
    </w:rPr>
  </w:style>
  <w:style w:type="paragraph" w:styleId="affc">
    <w:name w:val="annotation subject"/>
    <w:basedOn w:val="affa"/>
    <w:next w:val="affa"/>
    <w:link w:val="affd"/>
    <w:uiPriority w:val="99"/>
    <w:semiHidden/>
    <w:unhideWhenUsed/>
    <w:rsid w:val="00524CA0"/>
    <w:rPr>
      <w:b/>
      <w:bCs/>
    </w:rPr>
  </w:style>
  <w:style w:type="character" w:customStyle="1" w:styleId="affd">
    <w:name w:val="批注主题 字符"/>
    <w:basedOn w:val="affb"/>
    <w:link w:val="affc"/>
    <w:uiPriority w:val="99"/>
    <w:semiHidden/>
    <w:rsid w:val="00524CA0"/>
    <w:rPr>
      <w:b/>
      <w:bCs/>
      <w:lang w:val="en-GB" w:eastAsia="ja-JP"/>
    </w:rPr>
  </w:style>
  <w:style w:type="paragraph" w:styleId="affe">
    <w:name w:val="Date"/>
    <w:basedOn w:val="a1"/>
    <w:next w:val="a1"/>
    <w:link w:val="afff"/>
    <w:uiPriority w:val="99"/>
    <w:semiHidden/>
    <w:unhideWhenUsed/>
    <w:rsid w:val="00524CA0"/>
  </w:style>
  <w:style w:type="character" w:customStyle="1" w:styleId="afff">
    <w:name w:val="日期 字符"/>
    <w:basedOn w:val="a2"/>
    <w:link w:val="affe"/>
    <w:uiPriority w:val="99"/>
    <w:semiHidden/>
    <w:rsid w:val="00524CA0"/>
    <w:rPr>
      <w:sz w:val="24"/>
      <w:szCs w:val="24"/>
      <w:lang w:val="en-GB" w:eastAsia="ja-JP"/>
    </w:rPr>
  </w:style>
  <w:style w:type="paragraph" w:styleId="afff0">
    <w:name w:val="Document Map"/>
    <w:basedOn w:val="a1"/>
    <w:link w:val="afff1"/>
    <w:uiPriority w:val="99"/>
    <w:semiHidden/>
    <w:unhideWhenUsed/>
    <w:rsid w:val="00524CA0"/>
    <w:pPr>
      <w:spacing w:before="0"/>
    </w:pPr>
    <w:rPr>
      <w:rFonts w:ascii="Segoe UI" w:hAnsi="Segoe UI" w:cs="Segoe UI"/>
      <w:sz w:val="16"/>
      <w:szCs w:val="16"/>
    </w:rPr>
  </w:style>
  <w:style w:type="character" w:customStyle="1" w:styleId="afff1">
    <w:name w:val="文档结构图 字符"/>
    <w:basedOn w:val="a2"/>
    <w:link w:val="afff0"/>
    <w:uiPriority w:val="99"/>
    <w:semiHidden/>
    <w:rsid w:val="00524CA0"/>
    <w:rPr>
      <w:rFonts w:ascii="Segoe UI" w:hAnsi="Segoe UI" w:cs="Segoe UI"/>
      <w:sz w:val="16"/>
      <w:szCs w:val="16"/>
      <w:lang w:val="en-GB" w:eastAsia="ja-JP"/>
    </w:rPr>
  </w:style>
  <w:style w:type="paragraph" w:styleId="afff2">
    <w:name w:val="E-mail Signature"/>
    <w:basedOn w:val="a1"/>
    <w:link w:val="afff3"/>
    <w:uiPriority w:val="99"/>
    <w:semiHidden/>
    <w:unhideWhenUsed/>
    <w:rsid w:val="00524CA0"/>
    <w:pPr>
      <w:spacing w:before="0"/>
    </w:pPr>
  </w:style>
  <w:style w:type="character" w:customStyle="1" w:styleId="afff3">
    <w:name w:val="电子邮件签名 字符"/>
    <w:basedOn w:val="a2"/>
    <w:link w:val="afff2"/>
    <w:uiPriority w:val="99"/>
    <w:semiHidden/>
    <w:rsid w:val="00524CA0"/>
    <w:rPr>
      <w:sz w:val="24"/>
      <w:szCs w:val="24"/>
      <w:lang w:val="en-GB" w:eastAsia="ja-JP"/>
    </w:rPr>
  </w:style>
  <w:style w:type="character" w:styleId="afff4">
    <w:name w:val="Emphasis"/>
    <w:basedOn w:val="a2"/>
    <w:uiPriority w:val="20"/>
    <w:rsid w:val="00524CA0"/>
    <w:rPr>
      <w:i/>
      <w:iCs/>
    </w:rPr>
  </w:style>
  <w:style w:type="character" w:styleId="afff5">
    <w:name w:val="endnote reference"/>
    <w:basedOn w:val="a2"/>
    <w:uiPriority w:val="99"/>
    <w:semiHidden/>
    <w:unhideWhenUsed/>
    <w:rsid w:val="00524CA0"/>
    <w:rPr>
      <w:vertAlign w:val="superscript"/>
    </w:rPr>
  </w:style>
  <w:style w:type="paragraph" w:styleId="afff6">
    <w:name w:val="endnote text"/>
    <w:basedOn w:val="a1"/>
    <w:link w:val="afff7"/>
    <w:uiPriority w:val="99"/>
    <w:semiHidden/>
    <w:unhideWhenUsed/>
    <w:rsid w:val="00524CA0"/>
    <w:pPr>
      <w:spacing w:before="0"/>
    </w:pPr>
    <w:rPr>
      <w:sz w:val="20"/>
      <w:szCs w:val="20"/>
    </w:rPr>
  </w:style>
  <w:style w:type="character" w:customStyle="1" w:styleId="afff7">
    <w:name w:val="尾注文本 字符"/>
    <w:basedOn w:val="a2"/>
    <w:link w:val="afff6"/>
    <w:uiPriority w:val="99"/>
    <w:semiHidden/>
    <w:rsid w:val="00524CA0"/>
    <w:rPr>
      <w:lang w:val="en-GB" w:eastAsia="ja-JP"/>
    </w:rPr>
  </w:style>
  <w:style w:type="paragraph" w:styleId="afff8">
    <w:name w:val="envelope address"/>
    <w:basedOn w:val="a1"/>
    <w:uiPriority w:val="99"/>
    <w:semiHidden/>
    <w:unhideWhenUsed/>
    <w:rsid w:val="00524CA0"/>
    <w:pPr>
      <w:framePr w:w="7920" w:h="1980" w:hRule="exact" w:hSpace="180" w:wrap="auto" w:hAnchor="page" w:xAlign="center" w:yAlign="bottom"/>
      <w:spacing w:before="0"/>
      <w:ind w:left="2880"/>
    </w:pPr>
    <w:rPr>
      <w:rFonts w:asciiTheme="majorHAnsi" w:eastAsiaTheme="majorEastAsia" w:hAnsiTheme="majorHAnsi" w:cstheme="majorBidi"/>
    </w:rPr>
  </w:style>
  <w:style w:type="paragraph" w:styleId="afff9">
    <w:name w:val="envelope return"/>
    <w:basedOn w:val="a1"/>
    <w:uiPriority w:val="99"/>
    <w:semiHidden/>
    <w:unhideWhenUsed/>
    <w:rsid w:val="00524CA0"/>
    <w:pPr>
      <w:spacing w:before="0"/>
    </w:pPr>
    <w:rPr>
      <w:rFonts w:asciiTheme="majorHAnsi" w:eastAsiaTheme="majorEastAsia" w:hAnsiTheme="majorHAnsi" w:cstheme="majorBidi"/>
      <w:sz w:val="20"/>
      <w:szCs w:val="20"/>
    </w:rPr>
  </w:style>
  <w:style w:type="character" w:styleId="afffa">
    <w:name w:val="FollowedHyperlink"/>
    <w:basedOn w:val="a2"/>
    <w:uiPriority w:val="99"/>
    <w:semiHidden/>
    <w:unhideWhenUsed/>
    <w:rsid w:val="00524CA0"/>
    <w:rPr>
      <w:color w:val="800080" w:themeColor="followedHyperlink"/>
      <w:u w:val="single"/>
    </w:rPr>
  </w:style>
  <w:style w:type="character" w:styleId="afffb">
    <w:name w:val="Hashtag"/>
    <w:basedOn w:val="a2"/>
    <w:uiPriority w:val="99"/>
    <w:semiHidden/>
    <w:unhideWhenUsed/>
    <w:rsid w:val="00524CA0"/>
    <w:rPr>
      <w:color w:val="2B579A"/>
      <w:shd w:val="clear" w:color="auto" w:fill="E1DFDD"/>
    </w:rPr>
  </w:style>
  <w:style w:type="character" w:styleId="HTML">
    <w:name w:val="HTML Acronym"/>
    <w:basedOn w:val="a2"/>
    <w:uiPriority w:val="99"/>
    <w:semiHidden/>
    <w:unhideWhenUsed/>
    <w:rsid w:val="00524CA0"/>
  </w:style>
  <w:style w:type="paragraph" w:styleId="HTML0">
    <w:name w:val="HTML Address"/>
    <w:basedOn w:val="a1"/>
    <w:link w:val="HTML1"/>
    <w:uiPriority w:val="99"/>
    <w:semiHidden/>
    <w:unhideWhenUsed/>
    <w:rsid w:val="00524CA0"/>
    <w:pPr>
      <w:spacing w:before="0"/>
    </w:pPr>
    <w:rPr>
      <w:i/>
      <w:iCs/>
    </w:rPr>
  </w:style>
  <w:style w:type="character" w:customStyle="1" w:styleId="HTML1">
    <w:name w:val="HTML 地址 字符"/>
    <w:basedOn w:val="a2"/>
    <w:link w:val="HTML0"/>
    <w:uiPriority w:val="99"/>
    <w:semiHidden/>
    <w:rsid w:val="00524CA0"/>
    <w:rPr>
      <w:i/>
      <w:iCs/>
      <w:sz w:val="24"/>
      <w:szCs w:val="24"/>
      <w:lang w:val="en-GB" w:eastAsia="ja-JP"/>
    </w:rPr>
  </w:style>
  <w:style w:type="character" w:styleId="HTML2">
    <w:name w:val="HTML Cite"/>
    <w:basedOn w:val="a2"/>
    <w:uiPriority w:val="99"/>
    <w:semiHidden/>
    <w:unhideWhenUsed/>
    <w:rsid w:val="00524CA0"/>
    <w:rPr>
      <w:i/>
      <w:iCs/>
    </w:rPr>
  </w:style>
  <w:style w:type="character" w:styleId="HTML3">
    <w:name w:val="HTML Code"/>
    <w:basedOn w:val="a2"/>
    <w:uiPriority w:val="99"/>
    <w:semiHidden/>
    <w:unhideWhenUsed/>
    <w:rsid w:val="00524CA0"/>
    <w:rPr>
      <w:rFonts w:ascii="Consolas" w:hAnsi="Consolas"/>
      <w:sz w:val="20"/>
      <w:szCs w:val="20"/>
    </w:rPr>
  </w:style>
  <w:style w:type="character" w:styleId="HTML4">
    <w:name w:val="HTML Definition"/>
    <w:basedOn w:val="a2"/>
    <w:uiPriority w:val="99"/>
    <w:semiHidden/>
    <w:unhideWhenUsed/>
    <w:rsid w:val="00524CA0"/>
    <w:rPr>
      <w:i/>
      <w:iCs/>
    </w:rPr>
  </w:style>
  <w:style w:type="character" w:styleId="HTML5">
    <w:name w:val="HTML Keyboard"/>
    <w:basedOn w:val="a2"/>
    <w:uiPriority w:val="99"/>
    <w:semiHidden/>
    <w:unhideWhenUsed/>
    <w:rsid w:val="00524CA0"/>
    <w:rPr>
      <w:rFonts w:ascii="Consolas" w:hAnsi="Consolas"/>
      <w:sz w:val="20"/>
      <w:szCs w:val="20"/>
    </w:rPr>
  </w:style>
  <w:style w:type="paragraph" w:styleId="HTML6">
    <w:name w:val="HTML Preformatted"/>
    <w:basedOn w:val="a1"/>
    <w:link w:val="HTML7"/>
    <w:uiPriority w:val="99"/>
    <w:semiHidden/>
    <w:unhideWhenUsed/>
    <w:rsid w:val="00524CA0"/>
    <w:pPr>
      <w:spacing w:before="0"/>
    </w:pPr>
    <w:rPr>
      <w:rFonts w:ascii="Consolas" w:hAnsi="Consolas"/>
      <w:sz w:val="20"/>
      <w:szCs w:val="20"/>
    </w:rPr>
  </w:style>
  <w:style w:type="character" w:customStyle="1" w:styleId="HTML7">
    <w:name w:val="HTML 预设格式 字符"/>
    <w:basedOn w:val="a2"/>
    <w:link w:val="HTML6"/>
    <w:uiPriority w:val="99"/>
    <w:semiHidden/>
    <w:rsid w:val="00524CA0"/>
    <w:rPr>
      <w:rFonts w:ascii="Consolas" w:hAnsi="Consolas"/>
      <w:lang w:val="en-GB" w:eastAsia="ja-JP"/>
    </w:rPr>
  </w:style>
  <w:style w:type="character" w:styleId="HTML8">
    <w:name w:val="HTML Sample"/>
    <w:basedOn w:val="a2"/>
    <w:uiPriority w:val="99"/>
    <w:semiHidden/>
    <w:unhideWhenUsed/>
    <w:rsid w:val="00524CA0"/>
    <w:rPr>
      <w:rFonts w:ascii="Consolas" w:hAnsi="Consolas"/>
      <w:sz w:val="24"/>
      <w:szCs w:val="24"/>
    </w:rPr>
  </w:style>
  <w:style w:type="character" w:styleId="HTML9">
    <w:name w:val="HTML Typewriter"/>
    <w:basedOn w:val="a2"/>
    <w:uiPriority w:val="99"/>
    <w:semiHidden/>
    <w:unhideWhenUsed/>
    <w:rsid w:val="00524CA0"/>
    <w:rPr>
      <w:rFonts w:ascii="Consolas" w:hAnsi="Consolas"/>
      <w:sz w:val="20"/>
      <w:szCs w:val="20"/>
    </w:rPr>
  </w:style>
  <w:style w:type="character" w:styleId="HTMLa">
    <w:name w:val="HTML Variable"/>
    <w:basedOn w:val="a2"/>
    <w:uiPriority w:val="99"/>
    <w:semiHidden/>
    <w:unhideWhenUsed/>
    <w:rsid w:val="00524CA0"/>
    <w:rPr>
      <w:i/>
      <w:iCs/>
    </w:rPr>
  </w:style>
  <w:style w:type="paragraph" w:styleId="11">
    <w:name w:val="index 1"/>
    <w:basedOn w:val="a1"/>
    <w:next w:val="a1"/>
    <w:autoRedefine/>
    <w:uiPriority w:val="99"/>
    <w:semiHidden/>
    <w:unhideWhenUsed/>
    <w:rsid w:val="00524CA0"/>
    <w:pPr>
      <w:spacing w:before="0"/>
      <w:ind w:left="240" w:hanging="240"/>
    </w:pPr>
  </w:style>
  <w:style w:type="paragraph" w:styleId="29">
    <w:name w:val="index 2"/>
    <w:basedOn w:val="a1"/>
    <w:next w:val="a1"/>
    <w:autoRedefine/>
    <w:uiPriority w:val="99"/>
    <w:semiHidden/>
    <w:unhideWhenUsed/>
    <w:rsid w:val="00524CA0"/>
    <w:pPr>
      <w:spacing w:before="0"/>
      <w:ind w:left="480" w:hanging="240"/>
    </w:pPr>
  </w:style>
  <w:style w:type="paragraph" w:styleId="37">
    <w:name w:val="index 3"/>
    <w:basedOn w:val="a1"/>
    <w:next w:val="a1"/>
    <w:autoRedefine/>
    <w:uiPriority w:val="99"/>
    <w:semiHidden/>
    <w:unhideWhenUsed/>
    <w:rsid w:val="00524CA0"/>
    <w:pPr>
      <w:spacing w:before="0"/>
      <w:ind w:left="720" w:hanging="240"/>
    </w:pPr>
  </w:style>
  <w:style w:type="paragraph" w:styleId="43">
    <w:name w:val="index 4"/>
    <w:basedOn w:val="a1"/>
    <w:next w:val="a1"/>
    <w:autoRedefine/>
    <w:uiPriority w:val="99"/>
    <w:semiHidden/>
    <w:unhideWhenUsed/>
    <w:rsid w:val="00524CA0"/>
    <w:pPr>
      <w:spacing w:before="0"/>
      <w:ind w:left="960" w:hanging="240"/>
    </w:pPr>
  </w:style>
  <w:style w:type="paragraph" w:styleId="53">
    <w:name w:val="index 5"/>
    <w:basedOn w:val="a1"/>
    <w:next w:val="a1"/>
    <w:autoRedefine/>
    <w:uiPriority w:val="99"/>
    <w:semiHidden/>
    <w:unhideWhenUsed/>
    <w:rsid w:val="00524CA0"/>
    <w:pPr>
      <w:spacing w:before="0"/>
      <w:ind w:left="1200" w:hanging="240"/>
    </w:pPr>
  </w:style>
  <w:style w:type="paragraph" w:styleId="61">
    <w:name w:val="index 6"/>
    <w:basedOn w:val="a1"/>
    <w:next w:val="a1"/>
    <w:autoRedefine/>
    <w:uiPriority w:val="99"/>
    <w:semiHidden/>
    <w:unhideWhenUsed/>
    <w:rsid w:val="00524CA0"/>
    <w:pPr>
      <w:spacing w:before="0"/>
      <w:ind w:left="1440" w:hanging="240"/>
    </w:pPr>
  </w:style>
  <w:style w:type="paragraph" w:styleId="71">
    <w:name w:val="index 7"/>
    <w:basedOn w:val="a1"/>
    <w:next w:val="a1"/>
    <w:autoRedefine/>
    <w:uiPriority w:val="99"/>
    <w:semiHidden/>
    <w:unhideWhenUsed/>
    <w:rsid w:val="00524CA0"/>
    <w:pPr>
      <w:spacing w:before="0"/>
      <w:ind w:left="1680" w:hanging="240"/>
    </w:pPr>
  </w:style>
  <w:style w:type="paragraph" w:styleId="81">
    <w:name w:val="index 8"/>
    <w:basedOn w:val="a1"/>
    <w:next w:val="a1"/>
    <w:autoRedefine/>
    <w:uiPriority w:val="99"/>
    <w:semiHidden/>
    <w:unhideWhenUsed/>
    <w:rsid w:val="00524CA0"/>
    <w:pPr>
      <w:spacing w:before="0"/>
      <w:ind w:left="1920" w:hanging="240"/>
    </w:pPr>
  </w:style>
  <w:style w:type="paragraph" w:styleId="91">
    <w:name w:val="index 9"/>
    <w:basedOn w:val="a1"/>
    <w:next w:val="a1"/>
    <w:autoRedefine/>
    <w:uiPriority w:val="99"/>
    <w:semiHidden/>
    <w:unhideWhenUsed/>
    <w:rsid w:val="00524CA0"/>
    <w:pPr>
      <w:spacing w:before="0"/>
      <w:ind w:left="2160" w:hanging="240"/>
    </w:pPr>
  </w:style>
  <w:style w:type="paragraph" w:styleId="afffc">
    <w:name w:val="index heading"/>
    <w:basedOn w:val="a1"/>
    <w:next w:val="11"/>
    <w:uiPriority w:val="99"/>
    <w:semiHidden/>
    <w:unhideWhenUsed/>
    <w:rsid w:val="00524CA0"/>
    <w:rPr>
      <w:rFonts w:asciiTheme="majorHAnsi" w:eastAsiaTheme="majorEastAsia" w:hAnsiTheme="majorHAnsi" w:cstheme="majorBidi"/>
      <w:b/>
      <w:bCs/>
    </w:rPr>
  </w:style>
  <w:style w:type="character" w:styleId="afffd">
    <w:name w:val="line number"/>
    <w:basedOn w:val="a2"/>
    <w:uiPriority w:val="99"/>
    <w:semiHidden/>
    <w:unhideWhenUsed/>
    <w:rsid w:val="00524CA0"/>
  </w:style>
  <w:style w:type="paragraph" w:styleId="afffe">
    <w:name w:val="List"/>
    <w:basedOn w:val="a1"/>
    <w:uiPriority w:val="99"/>
    <w:semiHidden/>
    <w:unhideWhenUsed/>
    <w:rsid w:val="00524CA0"/>
    <w:pPr>
      <w:ind w:left="360" w:hanging="360"/>
      <w:contextualSpacing/>
    </w:pPr>
  </w:style>
  <w:style w:type="paragraph" w:styleId="2a">
    <w:name w:val="List 2"/>
    <w:basedOn w:val="a1"/>
    <w:uiPriority w:val="99"/>
    <w:semiHidden/>
    <w:unhideWhenUsed/>
    <w:rsid w:val="00524CA0"/>
    <w:pPr>
      <w:ind w:left="720" w:hanging="360"/>
      <w:contextualSpacing/>
    </w:pPr>
  </w:style>
  <w:style w:type="paragraph" w:styleId="38">
    <w:name w:val="List 3"/>
    <w:basedOn w:val="a1"/>
    <w:uiPriority w:val="99"/>
    <w:semiHidden/>
    <w:unhideWhenUsed/>
    <w:rsid w:val="00524CA0"/>
    <w:pPr>
      <w:ind w:left="1080" w:hanging="360"/>
      <w:contextualSpacing/>
    </w:pPr>
  </w:style>
  <w:style w:type="paragraph" w:styleId="44">
    <w:name w:val="List 4"/>
    <w:basedOn w:val="a1"/>
    <w:uiPriority w:val="99"/>
    <w:semiHidden/>
    <w:unhideWhenUsed/>
    <w:rsid w:val="00524CA0"/>
    <w:pPr>
      <w:ind w:left="1440" w:hanging="360"/>
      <w:contextualSpacing/>
    </w:pPr>
  </w:style>
  <w:style w:type="paragraph" w:styleId="54">
    <w:name w:val="List 5"/>
    <w:basedOn w:val="a1"/>
    <w:uiPriority w:val="99"/>
    <w:semiHidden/>
    <w:unhideWhenUsed/>
    <w:rsid w:val="00524CA0"/>
    <w:pPr>
      <w:ind w:left="1800" w:hanging="360"/>
      <w:contextualSpacing/>
    </w:pPr>
  </w:style>
  <w:style w:type="paragraph" w:styleId="a0">
    <w:name w:val="List Bullet"/>
    <w:basedOn w:val="a1"/>
    <w:uiPriority w:val="99"/>
    <w:semiHidden/>
    <w:unhideWhenUsed/>
    <w:rsid w:val="00524CA0"/>
    <w:pPr>
      <w:numPr>
        <w:numId w:val="11"/>
      </w:numPr>
      <w:contextualSpacing/>
    </w:pPr>
  </w:style>
  <w:style w:type="paragraph" w:styleId="20">
    <w:name w:val="List Bullet 2"/>
    <w:basedOn w:val="a1"/>
    <w:uiPriority w:val="99"/>
    <w:semiHidden/>
    <w:unhideWhenUsed/>
    <w:rsid w:val="00524CA0"/>
    <w:pPr>
      <w:numPr>
        <w:numId w:val="12"/>
      </w:numPr>
      <w:contextualSpacing/>
    </w:pPr>
  </w:style>
  <w:style w:type="paragraph" w:styleId="30">
    <w:name w:val="List Bullet 3"/>
    <w:basedOn w:val="a1"/>
    <w:uiPriority w:val="99"/>
    <w:semiHidden/>
    <w:unhideWhenUsed/>
    <w:rsid w:val="00524CA0"/>
    <w:pPr>
      <w:numPr>
        <w:numId w:val="13"/>
      </w:numPr>
      <w:contextualSpacing/>
    </w:pPr>
  </w:style>
  <w:style w:type="paragraph" w:styleId="40">
    <w:name w:val="List Bullet 4"/>
    <w:basedOn w:val="a1"/>
    <w:uiPriority w:val="99"/>
    <w:semiHidden/>
    <w:unhideWhenUsed/>
    <w:rsid w:val="00524CA0"/>
    <w:pPr>
      <w:numPr>
        <w:numId w:val="14"/>
      </w:numPr>
      <w:contextualSpacing/>
    </w:pPr>
  </w:style>
  <w:style w:type="paragraph" w:styleId="50">
    <w:name w:val="List Bullet 5"/>
    <w:basedOn w:val="a1"/>
    <w:uiPriority w:val="99"/>
    <w:semiHidden/>
    <w:unhideWhenUsed/>
    <w:rsid w:val="00524CA0"/>
    <w:pPr>
      <w:numPr>
        <w:numId w:val="15"/>
      </w:numPr>
      <w:contextualSpacing/>
    </w:pPr>
  </w:style>
  <w:style w:type="paragraph" w:styleId="affff">
    <w:name w:val="List Continue"/>
    <w:basedOn w:val="a1"/>
    <w:uiPriority w:val="99"/>
    <w:semiHidden/>
    <w:unhideWhenUsed/>
    <w:rsid w:val="00524CA0"/>
    <w:pPr>
      <w:spacing w:after="120"/>
      <w:ind w:left="360"/>
      <w:contextualSpacing/>
    </w:pPr>
  </w:style>
  <w:style w:type="paragraph" w:styleId="2b">
    <w:name w:val="List Continue 2"/>
    <w:basedOn w:val="a1"/>
    <w:uiPriority w:val="99"/>
    <w:semiHidden/>
    <w:unhideWhenUsed/>
    <w:rsid w:val="00524CA0"/>
    <w:pPr>
      <w:spacing w:after="120"/>
      <w:ind w:left="720"/>
      <w:contextualSpacing/>
    </w:pPr>
  </w:style>
  <w:style w:type="paragraph" w:styleId="39">
    <w:name w:val="List Continue 3"/>
    <w:basedOn w:val="a1"/>
    <w:uiPriority w:val="99"/>
    <w:semiHidden/>
    <w:unhideWhenUsed/>
    <w:rsid w:val="00524CA0"/>
    <w:pPr>
      <w:spacing w:after="120"/>
      <w:ind w:left="1080"/>
      <w:contextualSpacing/>
    </w:pPr>
  </w:style>
  <w:style w:type="paragraph" w:styleId="45">
    <w:name w:val="List Continue 4"/>
    <w:basedOn w:val="a1"/>
    <w:uiPriority w:val="99"/>
    <w:semiHidden/>
    <w:unhideWhenUsed/>
    <w:rsid w:val="00524CA0"/>
    <w:pPr>
      <w:spacing w:after="120"/>
      <w:ind w:left="1440"/>
      <w:contextualSpacing/>
    </w:pPr>
  </w:style>
  <w:style w:type="paragraph" w:styleId="55">
    <w:name w:val="List Continue 5"/>
    <w:basedOn w:val="a1"/>
    <w:uiPriority w:val="99"/>
    <w:semiHidden/>
    <w:unhideWhenUsed/>
    <w:rsid w:val="00524CA0"/>
    <w:pPr>
      <w:spacing w:after="120"/>
      <w:ind w:left="1800"/>
      <w:contextualSpacing/>
    </w:pPr>
  </w:style>
  <w:style w:type="paragraph" w:styleId="a">
    <w:name w:val="List Number"/>
    <w:basedOn w:val="a1"/>
    <w:uiPriority w:val="99"/>
    <w:semiHidden/>
    <w:unhideWhenUsed/>
    <w:rsid w:val="00524CA0"/>
    <w:pPr>
      <w:numPr>
        <w:numId w:val="16"/>
      </w:numPr>
      <w:contextualSpacing/>
    </w:pPr>
  </w:style>
  <w:style w:type="paragraph" w:styleId="2">
    <w:name w:val="List Number 2"/>
    <w:basedOn w:val="a1"/>
    <w:uiPriority w:val="99"/>
    <w:semiHidden/>
    <w:unhideWhenUsed/>
    <w:rsid w:val="00524CA0"/>
    <w:pPr>
      <w:numPr>
        <w:numId w:val="17"/>
      </w:numPr>
      <w:contextualSpacing/>
    </w:pPr>
  </w:style>
  <w:style w:type="paragraph" w:styleId="3">
    <w:name w:val="List Number 3"/>
    <w:basedOn w:val="a1"/>
    <w:uiPriority w:val="99"/>
    <w:semiHidden/>
    <w:unhideWhenUsed/>
    <w:rsid w:val="00524CA0"/>
    <w:pPr>
      <w:numPr>
        <w:numId w:val="18"/>
      </w:numPr>
      <w:contextualSpacing/>
    </w:pPr>
  </w:style>
  <w:style w:type="paragraph" w:styleId="4">
    <w:name w:val="List Number 4"/>
    <w:basedOn w:val="a1"/>
    <w:uiPriority w:val="99"/>
    <w:semiHidden/>
    <w:unhideWhenUsed/>
    <w:rsid w:val="00524CA0"/>
    <w:pPr>
      <w:numPr>
        <w:numId w:val="19"/>
      </w:numPr>
      <w:contextualSpacing/>
    </w:pPr>
  </w:style>
  <w:style w:type="paragraph" w:styleId="5">
    <w:name w:val="List Number 5"/>
    <w:basedOn w:val="a1"/>
    <w:uiPriority w:val="99"/>
    <w:semiHidden/>
    <w:unhideWhenUsed/>
    <w:rsid w:val="00524CA0"/>
    <w:pPr>
      <w:numPr>
        <w:numId w:val="20"/>
      </w:numPr>
      <w:contextualSpacing/>
    </w:pPr>
  </w:style>
  <w:style w:type="character" w:styleId="affff0">
    <w:name w:val="Mention"/>
    <w:basedOn w:val="a2"/>
    <w:uiPriority w:val="99"/>
    <w:semiHidden/>
    <w:unhideWhenUsed/>
    <w:rsid w:val="00524CA0"/>
    <w:rPr>
      <w:color w:val="2B579A"/>
      <w:shd w:val="clear" w:color="auto" w:fill="E1DFDD"/>
    </w:rPr>
  </w:style>
  <w:style w:type="paragraph" w:styleId="affff1">
    <w:name w:val="Message Header"/>
    <w:basedOn w:val="a1"/>
    <w:link w:val="affff2"/>
    <w:uiPriority w:val="99"/>
    <w:semiHidden/>
    <w:unhideWhenUsed/>
    <w:rsid w:val="00524CA0"/>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rPr>
  </w:style>
  <w:style w:type="character" w:customStyle="1" w:styleId="affff2">
    <w:name w:val="信息标题 字符"/>
    <w:basedOn w:val="a2"/>
    <w:link w:val="affff1"/>
    <w:uiPriority w:val="99"/>
    <w:semiHidden/>
    <w:rsid w:val="00524CA0"/>
    <w:rPr>
      <w:rFonts w:asciiTheme="majorHAnsi" w:eastAsiaTheme="majorEastAsia" w:hAnsiTheme="majorHAnsi" w:cstheme="majorBidi"/>
      <w:sz w:val="24"/>
      <w:szCs w:val="24"/>
      <w:shd w:val="pct20" w:color="auto" w:fill="auto"/>
      <w:lang w:val="en-GB" w:eastAsia="ja-JP"/>
    </w:rPr>
  </w:style>
  <w:style w:type="paragraph" w:styleId="affff3">
    <w:name w:val="No Spacing"/>
    <w:uiPriority w:val="1"/>
    <w:rsid w:val="00524CA0"/>
    <w:rPr>
      <w:sz w:val="24"/>
      <w:szCs w:val="24"/>
      <w:lang w:val="en-GB" w:eastAsia="ja-JP"/>
    </w:rPr>
  </w:style>
  <w:style w:type="paragraph" w:styleId="affff4">
    <w:name w:val="Normal (Web)"/>
    <w:basedOn w:val="a1"/>
    <w:uiPriority w:val="99"/>
    <w:semiHidden/>
    <w:unhideWhenUsed/>
    <w:rsid w:val="00524CA0"/>
  </w:style>
  <w:style w:type="paragraph" w:styleId="affff5">
    <w:name w:val="Normal Indent"/>
    <w:basedOn w:val="a1"/>
    <w:uiPriority w:val="99"/>
    <w:semiHidden/>
    <w:unhideWhenUsed/>
    <w:rsid w:val="00524CA0"/>
    <w:pPr>
      <w:ind w:left="720"/>
    </w:pPr>
  </w:style>
  <w:style w:type="paragraph" w:styleId="affff6">
    <w:name w:val="Note Heading"/>
    <w:basedOn w:val="a1"/>
    <w:next w:val="a1"/>
    <w:link w:val="affff7"/>
    <w:uiPriority w:val="99"/>
    <w:semiHidden/>
    <w:unhideWhenUsed/>
    <w:rsid w:val="00524CA0"/>
    <w:pPr>
      <w:spacing w:before="0"/>
    </w:pPr>
  </w:style>
  <w:style w:type="character" w:customStyle="1" w:styleId="affff7">
    <w:name w:val="注释标题 字符"/>
    <w:basedOn w:val="a2"/>
    <w:link w:val="affff6"/>
    <w:uiPriority w:val="99"/>
    <w:semiHidden/>
    <w:rsid w:val="00524CA0"/>
    <w:rPr>
      <w:sz w:val="24"/>
      <w:szCs w:val="24"/>
      <w:lang w:val="en-GB" w:eastAsia="ja-JP"/>
    </w:rPr>
  </w:style>
  <w:style w:type="character" w:styleId="affff8">
    <w:name w:val="page number"/>
    <w:basedOn w:val="a2"/>
    <w:uiPriority w:val="99"/>
    <w:semiHidden/>
    <w:unhideWhenUsed/>
    <w:rsid w:val="00524CA0"/>
  </w:style>
  <w:style w:type="character" w:styleId="affff9">
    <w:name w:val="Placeholder Text"/>
    <w:basedOn w:val="a2"/>
    <w:uiPriority w:val="99"/>
    <w:semiHidden/>
    <w:rsid w:val="00524CA0"/>
    <w:rPr>
      <w:color w:val="666666"/>
    </w:rPr>
  </w:style>
  <w:style w:type="paragraph" w:styleId="affffa">
    <w:name w:val="Plain Text"/>
    <w:basedOn w:val="a1"/>
    <w:link w:val="affffb"/>
    <w:uiPriority w:val="99"/>
    <w:semiHidden/>
    <w:unhideWhenUsed/>
    <w:rsid w:val="00524CA0"/>
    <w:pPr>
      <w:spacing w:before="0"/>
    </w:pPr>
    <w:rPr>
      <w:rFonts w:ascii="Consolas" w:hAnsi="Consolas"/>
      <w:sz w:val="21"/>
      <w:szCs w:val="21"/>
    </w:rPr>
  </w:style>
  <w:style w:type="character" w:customStyle="1" w:styleId="affffb">
    <w:name w:val="纯文本 字符"/>
    <w:basedOn w:val="a2"/>
    <w:link w:val="affffa"/>
    <w:uiPriority w:val="99"/>
    <w:semiHidden/>
    <w:rsid w:val="00524CA0"/>
    <w:rPr>
      <w:rFonts w:ascii="Consolas" w:hAnsi="Consolas"/>
      <w:sz w:val="21"/>
      <w:szCs w:val="21"/>
      <w:lang w:val="en-GB" w:eastAsia="ja-JP"/>
    </w:rPr>
  </w:style>
  <w:style w:type="paragraph" w:styleId="affffc">
    <w:name w:val="Salutation"/>
    <w:basedOn w:val="a1"/>
    <w:next w:val="a1"/>
    <w:link w:val="affffd"/>
    <w:uiPriority w:val="99"/>
    <w:semiHidden/>
    <w:unhideWhenUsed/>
    <w:rsid w:val="00524CA0"/>
  </w:style>
  <w:style w:type="character" w:customStyle="1" w:styleId="affffd">
    <w:name w:val="称呼 字符"/>
    <w:basedOn w:val="a2"/>
    <w:link w:val="affffc"/>
    <w:uiPriority w:val="99"/>
    <w:semiHidden/>
    <w:rsid w:val="00524CA0"/>
    <w:rPr>
      <w:sz w:val="24"/>
      <w:szCs w:val="24"/>
      <w:lang w:val="en-GB" w:eastAsia="ja-JP"/>
    </w:rPr>
  </w:style>
  <w:style w:type="paragraph" w:styleId="affffe">
    <w:name w:val="Signature"/>
    <w:basedOn w:val="a1"/>
    <w:link w:val="afffff"/>
    <w:uiPriority w:val="99"/>
    <w:semiHidden/>
    <w:unhideWhenUsed/>
    <w:rsid w:val="00524CA0"/>
    <w:pPr>
      <w:spacing w:before="0"/>
      <w:ind w:left="4320"/>
    </w:pPr>
  </w:style>
  <w:style w:type="character" w:customStyle="1" w:styleId="afffff">
    <w:name w:val="签名 字符"/>
    <w:basedOn w:val="a2"/>
    <w:link w:val="affffe"/>
    <w:uiPriority w:val="99"/>
    <w:semiHidden/>
    <w:rsid w:val="00524CA0"/>
    <w:rPr>
      <w:sz w:val="24"/>
      <w:szCs w:val="24"/>
      <w:lang w:val="en-GB" w:eastAsia="ja-JP"/>
    </w:rPr>
  </w:style>
  <w:style w:type="character" w:styleId="afffff0">
    <w:name w:val="Smart Hyperlink"/>
    <w:basedOn w:val="a2"/>
    <w:uiPriority w:val="99"/>
    <w:semiHidden/>
    <w:unhideWhenUsed/>
    <w:rsid w:val="00524CA0"/>
    <w:rPr>
      <w:u w:val="dotted"/>
    </w:rPr>
  </w:style>
  <w:style w:type="character" w:styleId="afffff1">
    <w:name w:val="Smart Link"/>
    <w:basedOn w:val="a2"/>
    <w:uiPriority w:val="99"/>
    <w:semiHidden/>
    <w:unhideWhenUsed/>
    <w:rsid w:val="00524CA0"/>
    <w:rPr>
      <w:color w:val="0000FF"/>
      <w:u w:val="single"/>
      <w:shd w:val="clear" w:color="auto" w:fill="F3F2F1"/>
    </w:rPr>
  </w:style>
  <w:style w:type="character" w:styleId="afffff2">
    <w:name w:val="Strong"/>
    <w:basedOn w:val="a2"/>
    <w:uiPriority w:val="22"/>
    <w:rsid w:val="00524CA0"/>
    <w:rPr>
      <w:b/>
      <w:bCs/>
    </w:rPr>
  </w:style>
  <w:style w:type="character" w:styleId="afffff3">
    <w:name w:val="Subtle Emphasis"/>
    <w:basedOn w:val="a2"/>
    <w:uiPriority w:val="19"/>
    <w:rsid w:val="00524CA0"/>
    <w:rPr>
      <w:i/>
      <w:iCs/>
      <w:color w:val="404040" w:themeColor="text1" w:themeTint="BF"/>
    </w:rPr>
  </w:style>
  <w:style w:type="character" w:styleId="afffff4">
    <w:name w:val="Subtle Reference"/>
    <w:basedOn w:val="a2"/>
    <w:uiPriority w:val="31"/>
    <w:rsid w:val="00524CA0"/>
    <w:rPr>
      <w:smallCaps/>
      <w:color w:val="5A5A5A" w:themeColor="text1" w:themeTint="A5"/>
    </w:rPr>
  </w:style>
  <w:style w:type="paragraph" w:styleId="afffff5">
    <w:name w:val="table of authorities"/>
    <w:basedOn w:val="a1"/>
    <w:next w:val="a1"/>
    <w:uiPriority w:val="99"/>
    <w:semiHidden/>
    <w:unhideWhenUsed/>
    <w:rsid w:val="00524CA0"/>
    <w:pPr>
      <w:ind w:left="240" w:hanging="240"/>
    </w:pPr>
  </w:style>
  <w:style w:type="paragraph" w:styleId="afffff6">
    <w:name w:val="toa heading"/>
    <w:basedOn w:val="a1"/>
    <w:next w:val="a1"/>
    <w:uiPriority w:val="99"/>
    <w:semiHidden/>
    <w:unhideWhenUsed/>
    <w:rsid w:val="00524CA0"/>
    <w:rPr>
      <w:rFonts w:asciiTheme="majorHAnsi" w:eastAsiaTheme="majorEastAsia" w:hAnsiTheme="majorHAnsi" w:cstheme="majorBidi"/>
      <w:b/>
      <w:bCs/>
    </w:rPr>
  </w:style>
  <w:style w:type="paragraph" w:styleId="TOC4">
    <w:name w:val="toc 4"/>
    <w:basedOn w:val="a1"/>
    <w:next w:val="a1"/>
    <w:autoRedefine/>
    <w:uiPriority w:val="39"/>
    <w:semiHidden/>
    <w:unhideWhenUsed/>
    <w:rsid w:val="00524CA0"/>
    <w:pPr>
      <w:spacing w:after="100"/>
      <w:ind w:left="720"/>
    </w:pPr>
  </w:style>
  <w:style w:type="paragraph" w:styleId="TOC5">
    <w:name w:val="toc 5"/>
    <w:basedOn w:val="a1"/>
    <w:next w:val="a1"/>
    <w:autoRedefine/>
    <w:uiPriority w:val="39"/>
    <w:semiHidden/>
    <w:unhideWhenUsed/>
    <w:rsid w:val="00524CA0"/>
    <w:pPr>
      <w:spacing w:after="100"/>
      <w:ind w:left="960"/>
    </w:pPr>
  </w:style>
  <w:style w:type="paragraph" w:styleId="TOC6">
    <w:name w:val="toc 6"/>
    <w:basedOn w:val="a1"/>
    <w:next w:val="a1"/>
    <w:autoRedefine/>
    <w:uiPriority w:val="39"/>
    <w:semiHidden/>
    <w:unhideWhenUsed/>
    <w:rsid w:val="00524CA0"/>
    <w:pPr>
      <w:spacing w:after="100"/>
      <w:ind w:left="1200"/>
    </w:pPr>
  </w:style>
  <w:style w:type="paragraph" w:styleId="TOC7">
    <w:name w:val="toc 7"/>
    <w:basedOn w:val="a1"/>
    <w:next w:val="a1"/>
    <w:autoRedefine/>
    <w:uiPriority w:val="39"/>
    <w:semiHidden/>
    <w:unhideWhenUsed/>
    <w:rsid w:val="00524CA0"/>
    <w:pPr>
      <w:spacing w:after="100"/>
      <w:ind w:left="1440"/>
    </w:pPr>
  </w:style>
  <w:style w:type="paragraph" w:styleId="TOC8">
    <w:name w:val="toc 8"/>
    <w:basedOn w:val="a1"/>
    <w:next w:val="a1"/>
    <w:autoRedefine/>
    <w:uiPriority w:val="39"/>
    <w:semiHidden/>
    <w:unhideWhenUsed/>
    <w:rsid w:val="00524CA0"/>
    <w:pPr>
      <w:spacing w:after="100"/>
      <w:ind w:left="1680"/>
    </w:pPr>
  </w:style>
  <w:style w:type="paragraph" w:styleId="TOC9">
    <w:name w:val="toc 9"/>
    <w:basedOn w:val="a1"/>
    <w:next w:val="a1"/>
    <w:autoRedefine/>
    <w:uiPriority w:val="39"/>
    <w:semiHidden/>
    <w:unhideWhenUsed/>
    <w:rsid w:val="00524CA0"/>
    <w:pPr>
      <w:spacing w:after="100"/>
      <w:ind w:left="1920"/>
    </w:pPr>
  </w:style>
  <w:style w:type="paragraph" w:styleId="TOC">
    <w:name w:val="TOC Heading"/>
    <w:basedOn w:val="1"/>
    <w:next w:val="a1"/>
    <w:uiPriority w:val="39"/>
    <w:semiHidden/>
    <w:unhideWhenUsed/>
    <w:rsid w:val="00524CA0"/>
    <w:pPr>
      <w:keepLines/>
      <w:numPr>
        <w:numId w:val="0"/>
      </w:numPr>
      <w:spacing w:after="0"/>
      <w:outlineLvl w:val="9"/>
    </w:pPr>
    <w:rPr>
      <w:rFonts w:asciiTheme="majorHAnsi" w:eastAsiaTheme="majorEastAsia" w:hAnsiTheme="majorHAnsi" w:cstheme="majorBidi"/>
      <w:b w:val="0"/>
      <w:bCs w:val="0"/>
      <w:color w:val="365F91" w:themeColor="accent1" w:themeShade="BF"/>
      <w:kern w:val="0"/>
      <w:sz w:val="32"/>
    </w:rPr>
  </w:style>
  <w:style w:type="character" w:styleId="afffff7">
    <w:name w:val="Unresolved Mention"/>
    <w:basedOn w:val="a2"/>
    <w:uiPriority w:val="99"/>
    <w:semiHidden/>
    <w:unhideWhenUsed/>
    <w:rsid w:val="00524CA0"/>
    <w:rPr>
      <w:color w:val="605E5C"/>
      <w:shd w:val="clear" w:color="auto" w:fill="E1DFDD"/>
    </w:rPr>
  </w:style>
  <w:style w:type="paragraph" w:styleId="afffff8">
    <w:name w:val="Revision"/>
    <w:hidden/>
    <w:uiPriority w:val="99"/>
    <w:semiHidden/>
    <w:rsid w:val="002D401F"/>
    <w:rPr>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sz@uestc.edu.cn"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wsh_keylab@uestc.edu.cn" TargetMode="External"/><Relationship Id="rId4" Type="http://schemas.openxmlformats.org/officeDocument/2006/relationships/webSettings" Target="webSettings.xml"/><Relationship Id="rId9" Type="http://schemas.openxmlformats.org/officeDocument/2006/relationships/hyperlink" Target="mailto:renjing@uestc.edu.c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DDP Template (2025-2025)</vt:lpstr>
    </vt:vector>
  </TitlesOfParts>
  <Manager>ITU-T</Manager>
  <Company>International Telecommunication Union (ITU)</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DDP template for SG21 (2025-2028 study period)</dc:title>
  <dc:subject>ITU-T SG21</dc:subject>
  <dc:creator>TSB (2024-10-30)</dc:creator>
  <cp:keywords/>
  <dc:description>DDP-SG21.docx  For: _x000d_Document date: _x000d_Saved by ITU51018016 at 13:27:04 on 30/10/2024</dc:description>
  <cp:lastModifiedBy>Jing REN</cp:lastModifiedBy>
  <cp:revision>23</cp:revision>
  <cp:lastPrinted>2011-04-05T14:28:00Z</cp:lastPrinted>
  <dcterms:created xsi:type="dcterms:W3CDTF">2024-10-30T12:27:00Z</dcterms:created>
  <dcterms:modified xsi:type="dcterms:W3CDTF">2024-12-17T09:02:00Z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DDP-SG21.docx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ies>
</file>