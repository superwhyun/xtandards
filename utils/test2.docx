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0" w:type="dxa"/>
        <w:jc w:val="center"/>
        <w:tblLayout w:type="fixed"/>
        <w:tblCellMar>
          <w:left w:w="57" w:type="dxa"/>
          <w:right w:w="57" w:type="dxa"/>
        </w:tblCellMar>
        <w:tblLook w:val="0000" w:firstRow="0" w:lastRow="0" w:firstColumn="0" w:lastColumn="0" w:noHBand="0" w:noVBand="0"/>
      </w:tblPr>
      <w:tblGrid>
        <w:gridCol w:w="1134"/>
        <w:gridCol w:w="284"/>
        <w:gridCol w:w="3685"/>
        <w:gridCol w:w="142"/>
        <w:gridCol w:w="284"/>
        <w:gridCol w:w="4111"/>
      </w:tblGrid>
      <w:tr w:rsidR="008A5257" w:rsidRPr="0037415F" w:rsidTr="00331FD7">
        <w:trPr>
          <w:cantSplit/>
          <w:jc w:val="center"/>
        </w:trPr>
        <w:tc>
          <w:tcPr>
            <w:tcW w:w="1134" w:type="dxa"/>
            <w:vMerge w:val="restart"/>
            <w:vAlign w:val="center"/>
          </w:tcPr>
          <w:p w:rsidR="008A5257" w:rsidRPr="00567F52" w:rsidRDefault="008A5257" w:rsidP="00331FD7">
            <w:pPr>
              <w:spacing w:before="0"/>
              <w:jc w:val="center"/>
            </w:pPr>
            <w:r>
              <w:rPr>
                <w:noProof/>
                <w:lang w:val="en-US" w:eastAsia="zh-CN"/>
              </w:rPr>
              <w:drawing>
                <wp:inline distT="0" distB="0" distL="0" distR="0" wp14:anchorId="1FADB973" wp14:editId="3E4BE79E">
                  <wp:extent cx="647700" cy="704850"/>
                  <wp:effectExtent l="0" t="0" r="0" b="0"/>
                  <wp:docPr id="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704850"/>
                          </a:xfrm>
                          <a:prstGeom prst="rect">
                            <a:avLst/>
                          </a:prstGeom>
                          <a:noFill/>
                          <a:ln>
                            <a:noFill/>
                          </a:ln>
                        </pic:spPr>
                      </pic:pic>
                    </a:graphicData>
                  </a:graphic>
                </wp:inline>
              </w:drawing>
            </w:r>
          </w:p>
        </w:tc>
        <w:tc>
          <w:tcPr>
            <w:tcW w:w="3969" w:type="dxa"/>
            <w:gridSpan w:val="2"/>
            <w:vMerge w:val="restart"/>
            <w:vAlign w:val="center"/>
          </w:tcPr>
          <w:p w:rsidR="008A5257" w:rsidRPr="00F70513" w:rsidRDefault="008A5257" w:rsidP="00331FD7">
            <w:pPr>
              <w:rPr>
                <w:sz w:val="16"/>
                <w:szCs w:val="16"/>
              </w:rPr>
            </w:pPr>
            <w:r w:rsidRPr="00F70513">
              <w:rPr>
                <w:sz w:val="16"/>
                <w:szCs w:val="16"/>
              </w:rPr>
              <w:t>INTERNATIONAL TELECOMMUNICATION UNION</w:t>
            </w:r>
          </w:p>
          <w:p w:rsidR="008A5257" w:rsidRPr="006264C9" w:rsidRDefault="008A5257" w:rsidP="00331FD7">
            <w:pPr>
              <w:rPr>
                <w:b/>
                <w:bCs/>
                <w:sz w:val="26"/>
                <w:szCs w:val="26"/>
              </w:rPr>
            </w:pPr>
            <w:r w:rsidRPr="006264C9">
              <w:rPr>
                <w:b/>
                <w:bCs/>
                <w:sz w:val="26"/>
                <w:szCs w:val="26"/>
              </w:rPr>
              <w:t>TELECOMMUNICATION</w:t>
            </w:r>
            <w:r w:rsidRPr="006264C9">
              <w:rPr>
                <w:b/>
                <w:bCs/>
                <w:sz w:val="26"/>
                <w:szCs w:val="26"/>
              </w:rPr>
              <w:br/>
              <w:t>STANDARDIZATION SECTOR</w:t>
            </w:r>
          </w:p>
          <w:p w:rsidR="008A5257" w:rsidRPr="007F664D" w:rsidRDefault="008A5257" w:rsidP="00331FD7">
            <w:pPr>
              <w:rPr>
                <w:sz w:val="20"/>
                <w:szCs w:val="20"/>
              </w:rPr>
            </w:pPr>
            <w:r w:rsidRPr="006264C9">
              <w:rPr>
                <w:sz w:val="20"/>
                <w:szCs w:val="20"/>
              </w:rPr>
              <w:t xml:space="preserve">STUDY PERIOD </w:t>
            </w:r>
            <w:r>
              <w:rPr>
                <w:sz w:val="20"/>
                <w:szCs w:val="20"/>
              </w:rPr>
              <w:t>2025-2028</w:t>
            </w:r>
          </w:p>
        </w:tc>
        <w:tc>
          <w:tcPr>
            <w:tcW w:w="4537" w:type="dxa"/>
            <w:gridSpan w:val="3"/>
            <w:vAlign w:val="center"/>
          </w:tcPr>
          <w:p w:rsidR="008A5257" w:rsidRPr="0095099F" w:rsidRDefault="008A5257" w:rsidP="00AA6ADD">
            <w:pPr>
              <w:pStyle w:val="Docnumber"/>
              <w:rPr>
                <w:highlight w:val="yellow"/>
              </w:rPr>
            </w:pPr>
            <w:r w:rsidRPr="006C14C6">
              <w:rPr>
                <w:noProof/>
              </w:rPr>
              <w:t>SG21</w:t>
            </w:r>
            <w:r w:rsidRPr="005C4F27">
              <w:t>-C</w:t>
            </w:r>
            <w:r w:rsidR="00AA6ADD">
              <w:t>096</w:t>
            </w:r>
            <w:bookmarkStart w:id="0" w:name="_GoBack"/>
            <w:bookmarkEnd w:id="0"/>
          </w:p>
        </w:tc>
      </w:tr>
      <w:tr w:rsidR="008A5257" w:rsidRPr="0095099F" w:rsidTr="00331FD7">
        <w:trPr>
          <w:cantSplit/>
          <w:jc w:val="center"/>
        </w:trPr>
        <w:tc>
          <w:tcPr>
            <w:tcW w:w="1134" w:type="dxa"/>
            <w:vMerge/>
          </w:tcPr>
          <w:p w:rsidR="008A5257" w:rsidRPr="00072A4E" w:rsidRDefault="008A5257" w:rsidP="00331FD7">
            <w:pPr>
              <w:rPr>
                <w:smallCaps/>
                <w:sz w:val="20"/>
              </w:rPr>
            </w:pPr>
          </w:p>
        </w:tc>
        <w:tc>
          <w:tcPr>
            <w:tcW w:w="3969" w:type="dxa"/>
            <w:gridSpan w:val="2"/>
            <w:vMerge/>
          </w:tcPr>
          <w:p w:rsidR="008A5257" w:rsidRPr="00072A4E" w:rsidRDefault="008A5257" w:rsidP="00331FD7">
            <w:pPr>
              <w:rPr>
                <w:smallCaps/>
                <w:sz w:val="20"/>
              </w:rPr>
            </w:pPr>
          </w:p>
        </w:tc>
        <w:tc>
          <w:tcPr>
            <w:tcW w:w="4537" w:type="dxa"/>
            <w:gridSpan w:val="3"/>
          </w:tcPr>
          <w:p w:rsidR="008A5257" w:rsidRPr="0095099F" w:rsidRDefault="008A5257" w:rsidP="00331FD7">
            <w:pPr>
              <w:pStyle w:val="TSBHeaderRight14"/>
            </w:pPr>
            <w:r w:rsidRPr="006C14C6">
              <w:rPr>
                <w:noProof/>
              </w:rPr>
              <w:t>STUDY GROUP 21</w:t>
            </w:r>
            <w:r w:rsidRPr="0095099F">
              <w:t xml:space="preserve"> </w:t>
            </w:r>
          </w:p>
        </w:tc>
      </w:tr>
      <w:tr w:rsidR="008A5257" w:rsidRPr="0037415F" w:rsidTr="00331FD7">
        <w:trPr>
          <w:cantSplit/>
          <w:jc w:val="center"/>
        </w:trPr>
        <w:tc>
          <w:tcPr>
            <w:tcW w:w="1134" w:type="dxa"/>
            <w:vMerge/>
            <w:tcBorders>
              <w:bottom w:val="single" w:sz="12" w:space="0" w:color="auto"/>
            </w:tcBorders>
          </w:tcPr>
          <w:p w:rsidR="008A5257" w:rsidRPr="0037415F" w:rsidRDefault="008A5257" w:rsidP="00331FD7">
            <w:pPr>
              <w:rPr>
                <w:b/>
                <w:bCs/>
                <w:sz w:val="26"/>
              </w:rPr>
            </w:pPr>
          </w:p>
        </w:tc>
        <w:tc>
          <w:tcPr>
            <w:tcW w:w="3969" w:type="dxa"/>
            <w:gridSpan w:val="2"/>
            <w:vMerge/>
            <w:tcBorders>
              <w:bottom w:val="single" w:sz="12" w:space="0" w:color="auto"/>
            </w:tcBorders>
          </w:tcPr>
          <w:p w:rsidR="008A5257" w:rsidRPr="0037415F" w:rsidRDefault="008A5257" w:rsidP="00331FD7">
            <w:pPr>
              <w:rPr>
                <w:b/>
                <w:bCs/>
                <w:sz w:val="26"/>
              </w:rPr>
            </w:pPr>
          </w:p>
        </w:tc>
        <w:tc>
          <w:tcPr>
            <w:tcW w:w="4537" w:type="dxa"/>
            <w:gridSpan w:val="3"/>
            <w:tcBorders>
              <w:bottom w:val="single" w:sz="12" w:space="0" w:color="auto"/>
            </w:tcBorders>
            <w:vAlign w:val="center"/>
          </w:tcPr>
          <w:p w:rsidR="008A5257" w:rsidRPr="00333E15" w:rsidRDefault="008A5257" w:rsidP="00331FD7">
            <w:pPr>
              <w:pStyle w:val="TSBHeaderRight14"/>
            </w:pPr>
            <w:r>
              <w:t xml:space="preserve">Original: </w:t>
            </w:r>
            <w:r w:rsidRPr="00CA34ED">
              <w:t>English</w:t>
            </w:r>
          </w:p>
        </w:tc>
      </w:tr>
      <w:tr w:rsidR="008A5257" w:rsidRPr="0037415F" w:rsidTr="00331FD7">
        <w:trPr>
          <w:cantSplit/>
          <w:jc w:val="center"/>
        </w:trPr>
        <w:tc>
          <w:tcPr>
            <w:tcW w:w="1418" w:type="dxa"/>
            <w:gridSpan w:val="2"/>
          </w:tcPr>
          <w:p w:rsidR="008A5257" w:rsidRPr="0037415F" w:rsidRDefault="008A5257" w:rsidP="00331FD7">
            <w:pPr>
              <w:rPr>
                <w:b/>
                <w:bCs/>
              </w:rPr>
            </w:pPr>
            <w:r w:rsidRPr="0037415F">
              <w:rPr>
                <w:b/>
                <w:bCs/>
              </w:rPr>
              <w:t>Question(s):</w:t>
            </w:r>
          </w:p>
        </w:tc>
        <w:tc>
          <w:tcPr>
            <w:tcW w:w="3827" w:type="dxa"/>
            <w:gridSpan w:val="2"/>
          </w:tcPr>
          <w:p w:rsidR="008A5257" w:rsidRPr="00FA2E6D" w:rsidRDefault="00B50241" w:rsidP="00331FD7">
            <w:pPr>
              <w:pStyle w:val="TSBHeaderQuestion"/>
              <w:rPr>
                <w:highlight w:val="yellow"/>
              </w:rPr>
            </w:pPr>
            <w:r>
              <w:rPr>
                <w:noProof/>
              </w:rPr>
              <w:t>9</w:t>
            </w:r>
            <w:r w:rsidR="002C1764" w:rsidRPr="002C1764">
              <w:rPr>
                <w:noProof/>
              </w:rPr>
              <w:t>/21</w:t>
            </w:r>
          </w:p>
        </w:tc>
        <w:tc>
          <w:tcPr>
            <w:tcW w:w="4395" w:type="dxa"/>
            <w:gridSpan w:val="2"/>
          </w:tcPr>
          <w:p w:rsidR="008A5257" w:rsidRPr="0037415F" w:rsidRDefault="002C1764" w:rsidP="00331FD7">
            <w:pPr>
              <w:pStyle w:val="VenueDate"/>
            </w:pPr>
            <w:r w:rsidRPr="002C1764">
              <w:t xml:space="preserve">Geneva, 13-24 </w:t>
            </w:r>
            <w:bookmarkStart w:id="1" w:name="OLE_LINK10"/>
            <w:bookmarkStart w:id="2" w:name="OLE_LINK11"/>
            <w:r w:rsidRPr="002C1764">
              <w:t>January 2025</w:t>
            </w:r>
            <w:bookmarkEnd w:id="1"/>
            <w:bookmarkEnd w:id="2"/>
          </w:p>
        </w:tc>
      </w:tr>
      <w:tr w:rsidR="008A5257" w:rsidRPr="00A4045F" w:rsidTr="00331FD7">
        <w:trPr>
          <w:cantSplit/>
          <w:jc w:val="center"/>
        </w:trPr>
        <w:tc>
          <w:tcPr>
            <w:tcW w:w="9640" w:type="dxa"/>
            <w:gridSpan w:val="6"/>
          </w:tcPr>
          <w:p w:rsidR="008A5257" w:rsidRPr="002534C9" w:rsidRDefault="008A5257" w:rsidP="00331FD7">
            <w:pPr>
              <w:jc w:val="center"/>
              <w:rPr>
                <w:b/>
                <w:bCs/>
              </w:rPr>
            </w:pPr>
            <w:r w:rsidRPr="002534C9">
              <w:rPr>
                <w:b/>
                <w:bCs/>
              </w:rPr>
              <w:t>CONTRIBUTION</w:t>
            </w:r>
          </w:p>
        </w:tc>
      </w:tr>
      <w:tr w:rsidR="008A5257" w:rsidRPr="0037415F" w:rsidTr="00331FD7">
        <w:trPr>
          <w:cantSplit/>
          <w:jc w:val="center"/>
        </w:trPr>
        <w:tc>
          <w:tcPr>
            <w:tcW w:w="1418" w:type="dxa"/>
            <w:gridSpan w:val="2"/>
          </w:tcPr>
          <w:p w:rsidR="008A5257" w:rsidRPr="0037415F" w:rsidRDefault="008A5257" w:rsidP="00331FD7">
            <w:pPr>
              <w:rPr>
                <w:b/>
                <w:bCs/>
              </w:rPr>
            </w:pPr>
            <w:r>
              <w:rPr>
                <w:b/>
                <w:bCs/>
              </w:rPr>
              <w:t>Source:</w:t>
            </w:r>
          </w:p>
        </w:tc>
        <w:tc>
          <w:tcPr>
            <w:tcW w:w="8222" w:type="dxa"/>
            <w:gridSpan w:val="4"/>
          </w:tcPr>
          <w:p w:rsidR="008A5257" w:rsidRPr="00FA2E6D" w:rsidRDefault="002C1764" w:rsidP="009D2C17">
            <w:pPr>
              <w:pStyle w:val="TSBHeaderSource"/>
              <w:rPr>
                <w:highlight w:val="yellow"/>
              </w:rPr>
            </w:pPr>
            <w:r w:rsidRPr="002C1764">
              <w:t>China Telecommunications Corporation</w:t>
            </w:r>
          </w:p>
        </w:tc>
      </w:tr>
      <w:tr w:rsidR="008A5257" w:rsidRPr="0037415F" w:rsidTr="00331FD7">
        <w:trPr>
          <w:cantSplit/>
          <w:jc w:val="center"/>
        </w:trPr>
        <w:tc>
          <w:tcPr>
            <w:tcW w:w="1418" w:type="dxa"/>
            <w:gridSpan w:val="2"/>
          </w:tcPr>
          <w:p w:rsidR="008A5257" w:rsidRPr="0037415F" w:rsidRDefault="008A5257" w:rsidP="00331FD7">
            <w:r w:rsidRPr="0037415F">
              <w:rPr>
                <w:b/>
                <w:bCs/>
              </w:rPr>
              <w:t>Title:</w:t>
            </w:r>
          </w:p>
        </w:tc>
        <w:tc>
          <w:tcPr>
            <w:tcW w:w="8222" w:type="dxa"/>
            <w:gridSpan w:val="4"/>
          </w:tcPr>
          <w:p w:rsidR="008A5257" w:rsidRPr="00FA2E6D" w:rsidRDefault="002C1764" w:rsidP="00331FD7">
            <w:pPr>
              <w:pStyle w:val="TSBHeaderTitle"/>
              <w:rPr>
                <w:highlight w:val="yellow"/>
              </w:rPr>
            </w:pPr>
            <w:bookmarkStart w:id="3" w:name="OLE_LINK4"/>
            <w:bookmarkStart w:id="4" w:name="OLE_LINK7"/>
            <w:bookmarkStart w:id="5" w:name="OLE_LINK113"/>
            <w:bookmarkStart w:id="6" w:name="OLE_LINK40"/>
            <w:bookmarkStart w:id="7" w:name="OLE_LINK41"/>
            <w:r w:rsidRPr="002C1764">
              <w:t>F.CAR-reqs</w:t>
            </w:r>
            <w:r>
              <w:t xml:space="preserve"> </w:t>
            </w:r>
            <w:r>
              <w:rPr>
                <w:rFonts w:hint="eastAsia"/>
                <w:lang w:eastAsia="zh-CN"/>
              </w:rPr>
              <w:t>on</w:t>
            </w:r>
            <w:r>
              <w:t xml:space="preserve"> “</w:t>
            </w:r>
            <w:bookmarkStart w:id="8" w:name="OLE_LINK5"/>
            <w:bookmarkStart w:id="9" w:name="OLE_LINK6"/>
            <w:r w:rsidRPr="002C1764">
              <w:t>Requirements and framework of cloud-based augmented reality systems</w:t>
            </w:r>
            <w:r>
              <w:t>”</w:t>
            </w:r>
            <w:bookmarkEnd w:id="3"/>
            <w:bookmarkEnd w:id="4"/>
            <w:bookmarkEnd w:id="5"/>
            <w:bookmarkEnd w:id="8"/>
            <w:bookmarkEnd w:id="9"/>
            <w:r w:rsidRPr="00D62FE6">
              <w:t>: Proposal</w:t>
            </w:r>
            <w:r>
              <w:t xml:space="preserve"> text</w:t>
            </w:r>
            <w:r w:rsidRPr="00D62FE6">
              <w:t xml:space="preserve"> for consent</w:t>
            </w:r>
            <w:bookmarkEnd w:id="6"/>
            <w:bookmarkEnd w:id="7"/>
          </w:p>
        </w:tc>
      </w:tr>
      <w:tr w:rsidR="002C1764" w:rsidRPr="002C1764" w:rsidTr="00331FD7">
        <w:trPr>
          <w:cantSplit/>
          <w:jc w:val="center"/>
        </w:trPr>
        <w:tc>
          <w:tcPr>
            <w:tcW w:w="1418" w:type="dxa"/>
            <w:gridSpan w:val="2"/>
            <w:tcBorders>
              <w:top w:val="single" w:sz="6" w:space="0" w:color="auto"/>
              <w:bottom w:val="single" w:sz="6" w:space="0" w:color="auto"/>
            </w:tcBorders>
          </w:tcPr>
          <w:p w:rsidR="002C1764" w:rsidRPr="002C1764" w:rsidRDefault="002C1764" w:rsidP="002C1764">
            <w:pPr>
              <w:rPr>
                <w:rFonts w:eastAsia="宋体"/>
                <w:b/>
                <w:bCs/>
              </w:rPr>
            </w:pPr>
            <w:r w:rsidRPr="002C1764">
              <w:rPr>
                <w:rFonts w:eastAsia="宋体"/>
                <w:b/>
                <w:bCs/>
              </w:rPr>
              <w:t>Contact:</w:t>
            </w:r>
          </w:p>
        </w:tc>
        <w:tc>
          <w:tcPr>
            <w:tcW w:w="4111" w:type="dxa"/>
            <w:gridSpan w:val="3"/>
            <w:tcBorders>
              <w:top w:val="single" w:sz="6" w:space="0" w:color="auto"/>
              <w:bottom w:val="single" w:sz="6" w:space="0" w:color="auto"/>
            </w:tcBorders>
          </w:tcPr>
          <w:p w:rsidR="002C1764" w:rsidRPr="002C1764" w:rsidRDefault="009B4896" w:rsidP="002C1764">
            <w:pPr>
              <w:rPr>
                <w:rFonts w:eastAsia="宋体"/>
              </w:rPr>
            </w:pPr>
            <w:sdt>
              <w:sdtPr>
                <w:rPr>
                  <w:rFonts w:eastAsia="宋体"/>
                </w:rPr>
                <w:alias w:val="ContactNameOrgCountry"/>
                <w:tag w:val="ContactNameOrgCountry"/>
                <w:id w:val="-22015140"/>
                <w:placeholder>
                  <w:docPart w:val="98F8A051DD7F4234B6E2407400CC63F3"/>
                </w:placeholder>
                <w:text w:multiLine="1"/>
              </w:sdtPr>
              <w:sdtEndPr/>
              <w:sdtContent>
                <w:r w:rsidR="002C1764" w:rsidRPr="002C1764">
                  <w:rPr>
                    <w:rFonts w:eastAsia="宋体"/>
                  </w:rPr>
                  <w:t>XiaoJun Liu</w:t>
                </w:r>
                <w:r w:rsidR="002C1764" w:rsidRPr="002C1764">
                  <w:rPr>
                    <w:rFonts w:eastAsia="宋体"/>
                  </w:rPr>
                  <w:br/>
                  <w:t>China Telecom</w:t>
                </w:r>
                <w:r w:rsidR="002C1764" w:rsidRPr="002C1764">
                  <w:rPr>
                    <w:rFonts w:eastAsia="宋体"/>
                  </w:rPr>
                  <w:br/>
                  <w:t>China</w:t>
                </w:r>
              </w:sdtContent>
            </w:sdt>
          </w:p>
        </w:tc>
        <w:sdt>
          <w:sdtPr>
            <w:rPr>
              <w:rFonts w:eastAsia="宋体"/>
            </w:rPr>
            <w:alias w:val="ContactTelFaxEmail"/>
            <w:tag w:val="ContactTelFaxEmail"/>
            <w:id w:val="-263381078"/>
            <w:placeholder>
              <w:docPart w:val="28BECA953BB442BA81351C5D8591241B"/>
            </w:placeholder>
          </w:sdtPr>
          <w:sdtEndPr/>
          <w:sdtContent>
            <w:tc>
              <w:tcPr>
                <w:tcW w:w="4111" w:type="dxa"/>
                <w:tcBorders>
                  <w:top w:val="single" w:sz="6" w:space="0" w:color="auto"/>
                  <w:bottom w:val="single" w:sz="6" w:space="0" w:color="auto"/>
                </w:tcBorders>
              </w:tcPr>
              <w:p w:rsidR="002C1764" w:rsidRPr="002C1764" w:rsidRDefault="002C1764" w:rsidP="002C1764">
                <w:pPr>
                  <w:tabs>
                    <w:tab w:val="left" w:pos="794"/>
                  </w:tabs>
                  <w:rPr>
                    <w:rFonts w:eastAsia="宋体"/>
                  </w:rPr>
                </w:pPr>
                <w:r w:rsidRPr="002C1764">
                  <w:rPr>
                    <w:rFonts w:eastAsia="宋体"/>
                  </w:rPr>
                  <w:t>Tel: +86-18902274773</w:t>
                </w:r>
                <w:r w:rsidRPr="002C1764">
                  <w:rPr>
                    <w:rFonts w:eastAsia="宋体"/>
                  </w:rPr>
                  <w:br/>
                  <w:t>E-mail:</w:t>
                </w:r>
                <w:r w:rsidRPr="002C1764">
                  <w:rPr>
                    <w:rFonts w:eastAsia="宋体"/>
                  </w:rPr>
                  <w:tab/>
                  <w:t>liuxiaoj6@chinatelecom.cn</w:t>
                </w:r>
              </w:p>
            </w:tc>
          </w:sdtContent>
        </w:sdt>
      </w:tr>
      <w:tr w:rsidR="002C1764" w:rsidRPr="002C1764" w:rsidTr="00331FD7">
        <w:trPr>
          <w:cantSplit/>
          <w:jc w:val="center"/>
        </w:trPr>
        <w:tc>
          <w:tcPr>
            <w:tcW w:w="1418" w:type="dxa"/>
            <w:gridSpan w:val="2"/>
            <w:tcBorders>
              <w:top w:val="single" w:sz="6" w:space="0" w:color="auto"/>
              <w:bottom w:val="single" w:sz="6" w:space="0" w:color="auto"/>
            </w:tcBorders>
          </w:tcPr>
          <w:p w:rsidR="002C1764" w:rsidRPr="002C1764" w:rsidRDefault="002C1764" w:rsidP="002C1764">
            <w:pPr>
              <w:rPr>
                <w:rFonts w:eastAsia="宋体"/>
                <w:b/>
                <w:bCs/>
              </w:rPr>
            </w:pPr>
            <w:r w:rsidRPr="002C1764">
              <w:rPr>
                <w:rFonts w:eastAsia="宋体"/>
                <w:b/>
                <w:bCs/>
              </w:rPr>
              <w:t>Contact:</w:t>
            </w:r>
          </w:p>
        </w:tc>
        <w:tc>
          <w:tcPr>
            <w:tcW w:w="4111" w:type="dxa"/>
            <w:gridSpan w:val="3"/>
            <w:tcBorders>
              <w:top w:val="single" w:sz="6" w:space="0" w:color="auto"/>
              <w:bottom w:val="single" w:sz="6" w:space="0" w:color="auto"/>
            </w:tcBorders>
          </w:tcPr>
          <w:p w:rsidR="002C1764" w:rsidRPr="002C1764" w:rsidRDefault="002C1764" w:rsidP="002C1764">
            <w:pPr>
              <w:rPr>
                <w:rFonts w:eastAsia="宋体"/>
              </w:rPr>
            </w:pPr>
            <w:r w:rsidRPr="002C1764">
              <w:rPr>
                <w:rFonts w:eastAsia="宋体"/>
              </w:rPr>
              <w:t>Liuyihui QIAN</w:t>
            </w:r>
            <w:r w:rsidRPr="002C1764">
              <w:rPr>
                <w:rFonts w:eastAsia="宋体" w:hint="eastAsia"/>
              </w:rPr>
              <w:br/>
              <w:t>China Telecommunications Corporation</w:t>
            </w:r>
            <w:r w:rsidRPr="002C1764">
              <w:rPr>
                <w:rFonts w:eastAsia="宋体" w:hint="eastAsia"/>
              </w:rPr>
              <w:br/>
              <w:t>China</w:t>
            </w:r>
          </w:p>
        </w:tc>
        <w:tc>
          <w:tcPr>
            <w:tcW w:w="4111" w:type="dxa"/>
            <w:tcBorders>
              <w:top w:val="single" w:sz="6" w:space="0" w:color="auto"/>
              <w:bottom w:val="single" w:sz="6" w:space="0" w:color="auto"/>
            </w:tcBorders>
          </w:tcPr>
          <w:p w:rsidR="002C1764" w:rsidRPr="002C1764" w:rsidRDefault="002C1764" w:rsidP="002C1764">
            <w:pPr>
              <w:tabs>
                <w:tab w:val="left" w:pos="794"/>
              </w:tabs>
              <w:rPr>
                <w:rFonts w:eastAsia="宋体"/>
              </w:rPr>
            </w:pPr>
            <w:r w:rsidRPr="002C1764">
              <w:rPr>
                <w:rFonts w:eastAsia="宋体"/>
                <w:lang w:val="pt-BR"/>
              </w:rPr>
              <w:t>Tel: +86 13352812050</w:t>
            </w:r>
            <w:r w:rsidRPr="002C1764">
              <w:rPr>
                <w:rFonts w:eastAsia="宋体"/>
                <w:lang w:val="pt-BR"/>
              </w:rPr>
              <w:br/>
              <w:t xml:space="preserve">E-mail: </w:t>
            </w:r>
            <w:hyperlink r:id="rId9" w:history="1">
              <w:r w:rsidRPr="002C1764">
                <w:rPr>
                  <w:rFonts w:eastAsia="宋体"/>
                </w:rPr>
                <w:t>qianlyh@chinatelecom.cn</w:t>
              </w:r>
            </w:hyperlink>
          </w:p>
        </w:tc>
      </w:tr>
    </w:tbl>
    <w:p w:rsidR="002C1764" w:rsidRPr="002C1764" w:rsidRDefault="002C1764" w:rsidP="002C1764">
      <w:pPr>
        <w:rPr>
          <w:rFonts w:eastAsia="宋体"/>
          <w:lang w:val="pt-BR"/>
        </w:rPr>
      </w:pPr>
    </w:p>
    <w:p w:rsidR="008A5257" w:rsidRPr="002C1764" w:rsidRDefault="008A5257" w:rsidP="00725817">
      <w:pPr>
        <w:rPr>
          <w:lang w:val="pt-BR"/>
        </w:rPr>
      </w:pPr>
    </w:p>
    <w:tbl>
      <w:tblPr>
        <w:tblW w:w="9640" w:type="dxa"/>
        <w:jc w:val="center"/>
        <w:tblLayout w:type="fixed"/>
        <w:tblCellMar>
          <w:left w:w="57" w:type="dxa"/>
          <w:right w:w="57" w:type="dxa"/>
        </w:tblCellMar>
        <w:tblLook w:val="0000" w:firstRow="0" w:lastRow="0" w:firstColumn="0" w:lastColumn="0" w:noHBand="0" w:noVBand="0"/>
      </w:tblPr>
      <w:tblGrid>
        <w:gridCol w:w="1418"/>
        <w:gridCol w:w="8222"/>
      </w:tblGrid>
      <w:tr w:rsidR="008A5257" w:rsidRPr="0037415F" w:rsidTr="00331FD7">
        <w:trPr>
          <w:cantSplit/>
          <w:jc w:val="center"/>
        </w:trPr>
        <w:tc>
          <w:tcPr>
            <w:tcW w:w="1418" w:type="dxa"/>
          </w:tcPr>
          <w:p w:rsidR="008A5257" w:rsidRPr="008F7104" w:rsidRDefault="008A5257" w:rsidP="00331FD7">
            <w:pPr>
              <w:rPr>
                <w:b/>
                <w:bCs/>
              </w:rPr>
            </w:pPr>
            <w:r w:rsidRPr="008F7104">
              <w:rPr>
                <w:b/>
                <w:bCs/>
              </w:rPr>
              <w:t>Abstract:</w:t>
            </w:r>
          </w:p>
        </w:tc>
        <w:tc>
          <w:tcPr>
            <w:tcW w:w="8222" w:type="dxa"/>
          </w:tcPr>
          <w:p w:rsidR="008A5257" w:rsidRPr="00165942" w:rsidRDefault="009B4896" w:rsidP="002C1764">
            <w:pPr>
              <w:pStyle w:val="TSBHeaderSummary"/>
              <w:rPr>
                <w:highlight w:val="yellow"/>
              </w:rPr>
            </w:pPr>
            <w:sdt>
              <w:sdtPr>
                <w:rPr>
                  <w:rFonts w:eastAsia="宋体" w:hint="eastAsia"/>
                  <w:lang w:eastAsia="zh-CN"/>
                </w:rPr>
                <w:alias w:val="Abstract"/>
                <w:tag w:val="Abstract"/>
                <w:id w:val="-939903723"/>
                <w:placeholder>
                  <w:docPart w:val="BC8C82442B934A1D9D7FB52D0CC535D1"/>
                </w:placeholder>
                <w:dataBinding w:prefixMappings="xmlns:ns0='http://schemas.microsoft.com/office/2006/metadata/properties' xmlns:ns1='http://www.w3.org/2001/XMLSchema-instance' xmlns:ns2='http://schemas.microsoft.com/office/infopath/2007/PartnerControls' xmlns:ns3='3f6fad35-1f81-480e-a4e5-6e5474dcfb96' " w:xpath="/ns0:properties[1]/documentManagement[1]/ns3:Abstract[1]" w:storeItemID="{EF8523CC-DEB2-463D-9A27-DF0B8D2CAEC3}"/>
                <w:text w:multiLine="1"/>
              </w:sdtPr>
              <w:sdtEndPr/>
              <w:sdtContent>
                <w:r w:rsidR="002C1764" w:rsidRPr="002C1764">
                  <w:rPr>
                    <w:rFonts w:eastAsia="宋体"/>
                    <w:lang w:eastAsia="zh-CN"/>
                  </w:rPr>
                  <w:t>This contribution proposes to consent the recommendation F.CAR-reqs “Requirements and framework of cloud-based augmented reality systems”.</w:t>
                </w:r>
              </w:sdtContent>
            </w:sdt>
          </w:p>
        </w:tc>
      </w:tr>
    </w:tbl>
    <w:p w:rsidR="008A5257" w:rsidRDefault="008A5257" w:rsidP="00725817"/>
    <w:p w:rsidR="002C1764" w:rsidRPr="002C1764" w:rsidRDefault="002C1764" w:rsidP="002C1764">
      <w:pPr>
        <w:keepNext/>
        <w:tabs>
          <w:tab w:val="left" w:pos="794"/>
          <w:tab w:val="left" w:pos="1191"/>
          <w:tab w:val="left" w:pos="1588"/>
          <w:tab w:val="left" w:pos="1985"/>
        </w:tabs>
        <w:overflowPunct w:val="0"/>
        <w:autoSpaceDE w:val="0"/>
        <w:autoSpaceDN w:val="0"/>
        <w:adjustRightInd w:val="0"/>
        <w:spacing w:before="160"/>
        <w:textAlignment w:val="baseline"/>
        <w:rPr>
          <w:rFonts w:eastAsia="宋体"/>
          <w:b/>
          <w:szCs w:val="20"/>
        </w:rPr>
      </w:pPr>
      <w:r w:rsidRPr="002C1764">
        <w:rPr>
          <w:rFonts w:eastAsia="宋体"/>
          <w:b/>
          <w:szCs w:val="20"/>
        </w:rPr>
        <w:t>1   Introduction</w:t>
      </w:r>
    </w:p>
    <w:p w:rsidR="002C1764" w:rsidRPr="002C1764" w:rsidRDefault="002C1764" w:rsidP="002C1764">
      <w:pPr>
        <w:rPr>
          <w:rFonts w:ascii="宋体" w:eastAsia="宋体" w:hAnsi="宋体"/>
          <w:lang w:eastAsia="zh-CN"/>
        </w:rPr>
      </w:pPr>
      <w:r w:rsidRPr="002C1764">
        <w:rPr>
          <w:rFonts w:eastAsia="Malgun Gothic"/>
        </w:rPr>
        <w:t xml:space="preserve">On the last SG16 </w:t>
      </w:r>
      <w:r>
        <w:rPr>
          <w:rFonts w:eastAsia="Malgun Gothic"/>
        </w:rPr>
        <w:t xml:space="preserve">Q21 </w:t>
      </w:r>
      <w:r w:rsidR="00331FD7" w:rsidRPr="00331FD7">
        <w:rPr>
          <w:rFonts w:eastAsia="Malgun Gothic"/>
        </w:rPr>
        <w:t>E-Meeting, 2024-08-20</w:t>
      </w:r>
      <w:bookmarkStart w:id="10" w:name="OLE_LINK111"/>
      <w:r w:rsidR="00331FD7" w:rsidRPr="00331FD7">
        <w:rPr>
          <w:rFonts w:eastAsia="Malgun Gothic"/>
        </w:rPr>
        <w:t>/</w:t>
      </w:r>
      <w:bookmarkEnd w:id="10"/>
      <w:r w:rsidR="00331FD7" w:rsidRPr="00331FD7">
        <w:rPr>
          <w:rFonts w:eastAsia="Malgun Gothic"/>
        </w:rPr>
        <w:t>22</w:t>
      </w:r>
      <w:r w:rsidRPr="002C1764">
        <w:rPr>
          <w:rFonts w:eastAsia="Malgun Gothic"/>
        </w:rPr>
        <w:t xml:space="preserve">, </w:t>
      </w:r>
      <w:r w:rsidRPr="002C1764">
        <w:rPr>
          <w:rFonts w:eastAsia="宋体"/>
          <w:lang w:eastAsia="zh-CN"/>
        </w:rPr>
        <w:t>reviewed and accepted the contribution to progress this ongoing work item.</w:t>
      </w:r>
      <w:r w:rsidRPr="002C1764">
        <w:rPr>
          <w:rFonts w:eastAsia="宋体"/>
        </w:rPr>
        <w:t xml:space="preserve"> </w:t>
      </w:r>
      <w:r w:rsidRPr="002C1764">
        <w:rPr>
          <w:rFonts w:eastAsia="宋体"/>
          <w:lang w:eastAsia="zh-CN"/>
        </w:rPr>
        <w:t xml:space="preserve">This contribution proposes to consent the recommendation </w:t>
      </w:r>
      <w:r w:rsidR="00331FD7" w:rsidRPr="00331FD7">
        <w:rPr>
          <w:rFonts w:eastAsia="宋体"/>
        </w:rPr>
        <w:t>F.CAR-reqs</w:t>
      </w:r>
      <w:r w:rsidRPr="002C1764">
        <w:rPr>
          <w:rFonts w:eastAsia="Malgun Gothic"/>
        </w:rPr>
        <w:t>.</w:t>
      </w:r>
    </w:p>
    <w:p w:rsidR="002C1764" w:rsidRPr="002C1764" w:rsidRDefault="002C1764" w:rsidP="002C1764">
      <w:pPr>
        <w:rPr>
          <w:rFonts w:eastAsia="Malgun Gothic"/>
        </w:rPr>
      </w:pPr>
      <w:r w:rsidRPr="002C1764">
        <w:rPr>
          <w:rFonts w:eastAsia="Malgun Gothic"/>
        </w:rPr>
        <w:t xml:space="preserve">All the changes are based on the output of </w:t>
      </w:r>
      <w:sdt>
        <w:sdtPr>
          <w:alias w:val="ShortName"/>
          <w:tag w:val="ShortName"/>
          <w:id w:val="1668290677"/>
          <w:placeholder>
            <w:docPart w:val="CDE548FEF5A94A4EA8178FA1E3A671F9"/>
          </w:placeholder>
          <w:dataBinding w:prefixMappings="xmlns:ns0='http://schemas.microsoft.com/office/2006/metadata/properties' xmlns:ns1='http://www.w3.org/2001/XMLSchema-instance' xmlns:ns2='http://schemas.microsoft.com/office/infopath/2007/PartnerControls' xmlns:ns3='3f6fad35-1f81-480e-a4e5-6e5474dcfb96' " w:xpath="/ns0:properties[1]/documentManagement[1]/ns3:ShortName[1]" w:storeItemID="{EF8523CC-DEB2-463D-9A27-DF0B8D2CAEC3}"/>
          <w:text/>
        </w:sdtPr>
        <w:sdtEndPr/>
        <w:sdtContent>
          <w:r w:rsidR="00331FD7">
            <w:t>Q21/16-DOC18-R1 (240820)</w:t>
          </w:r>
        </w:sdtContent>
      </w:sdt>
      <w:r w:rsidRPr="002C1764">
        <w:rPr>
          <w:rFonts w:eastAsia="Malgun Gothic"/>
        </w:rPr>
        <w:t xml:space="preserve">, </w:t>
      </w:r>
      <w:r w:rsidR="00E70097">
        <w:rPr>
          <w:rFonts w:eastAsia="Malgun Gothic"/>
        </w:rPr>
        <w:t xml:space="preserve">at the </w:t>
      </w:r>
      <w:r w:rsidR="00331FD7" w:rsidRPr="00331FD7">
        <w:rPr>
          <w:rFonts w:eastAsia="Malgun Gothic"/>
        </w:rPr>
        <w:t>SG16 Q21 meeting,</w:t>
      </w:r>
      <w:r w:rsidRPr="002C1764">
        <w:rPr>
          <w:rFonts w:eastAsia="Malgun Gothic"/>
        </w:rPr>
        <w:t xml:space="preserve"> </w:t>
      </w:r>
      <w:r w:rsidR="00331FD7" w:rsidRPr="00331FD7">
        <w:rPr>
          <w:rFonts w:eastAsia="Malgun Gothic"/>
        </w:rPr>
        <w:t>E-Meeting, 2024-08-20/22</w:t>
      </w:r>
      <w:r w:rsidRPr="002C1764">
        <w:rPr>
          <w:rFonts w:eastAsia="Malgun Gothic"/>
        </w:rPr>
        <w:t>.</w:t>
      </w:r>
    </w:p>
    <w:p w:rsidR="002C1764" w:rsidRPr="002C1764" w:rsidRDefault="002C1764" w:rsidP="002C1764">
      <w:pPr>
        <w:keepNext/>
        <w:tabs>
          <w:tab w:val="left" w:pos="310"/>
          <w:tab w:val="left" w:pos="1191"/>
          <w:tab w:val="left" w:pos="1588"/>
          <w:tab w:val="left" w:pos="1985"/>
        </w:tabs>
        <w:overflowPunct w:val="0"/>
        <w:autoSpaceDE w:val="0"/>
        <w:autoSpaceDN w:val="0"/>
        <w:adjustRightInd w:val="0"/>
        <w:spacing w:before="160"/>
        <w:textAlignment w:val="baseline"/>
        <w:rPr>
          <w:rFonts w:eastAsia="宋体"/>
          <w:b/>
          <w:szCs w:val="20"/>
        </w:rPr>
      </w:pPr>
      <w:r w:rsidRPr="002C1764">
        <w:rPr>
          <w:rFonts w:eastAsia="宋体"/>
          <w:b/>
          <w:szCs w:val="20"/>
        </w:rPr>
        <w:t>2</w:t>
      </w:r>
      <w:r w:rsidRPr="002C1764">
        <w:rPr>
          <w:rFonts w:eastAsia="宋体"/>
          <w:b/>
          <w:szCs w:val="20"/>
        </w:rPr>
        <w:tab/>
        <w:t>Proposal</w:t>
      </w:r>
    </w:p>
    <w:p w:rsidR="002C1764" w:rsidRPr="002C1764" w:rsidRDefault="002C1764" w:rsidP="002C1764">
      <w:pPr>
        <w:rPr>
          <w:rFonts w:eastAsia="宋体"/>
        </w:rPr>
      </w:pPr>
      <w:r w:rsidRPr="002C1764">
        <w:rPr>
          <w:rFonts w:eastAsia="宋体"/>
          <w:lang w:eastAsia="zh-CN"/>
        </w:rPr>
        <w:t xml:space="preserve">This contribution is proposed to consent the recommendation </w:t>
      </w:r>
      <w:r w:rsidR="00331FD7" w:rsidRPr="00331FD7">
        <w:rPr>
          <w:rFonts w:eastAsia="宋体"/>
        </w:rPr>
        <w:t>F.CAR-reqs</w:t>
      </w:r>
      <w:r w:rsidR="00331FD7" w:rsidRPr="002C1764">
        <w:rPr>
          <w:rFonts w:eastAsia="Malgun Gothic"/>
        </w:rPr>
        <w:t>.</w:t>
      </w:r>
    </w:p>
    <w:p w:rsidR="002C1764" w:rsidRPr="002C1764" w:rsidRDefault="002C1764" w:rsidP="002C1764">
      <w:pPr>
        <w:rPr>
          <w:rFonts w:eastAsia="宋体"/>
        </w:rPr>
      </w:pPr>
    </w:p>
    <w:p w:rsidR="00E82038" w:rsidRDefault="00E82038">
      <w:pPr>
        <w:spacing w:before="0"/>
      </w:pPr>
      <w:r>
        <w:br w:type="page"/>
      </w:r>
    </w:p>
    <w:p w:rsidR="008A5257" w:rsidRPr="00E82038" w:rsidRDefault="008A5257" w:rsidP="00725817">
      <w:pPr>
        <w:rPr>
          <w:rFonts w:eastAsia="MS Mincho"/>
        </w:rPr>
      </w:pPr>
    </w:p>
    <w:p w:rsidR="00331FD7" w:rsidRPr="00331FD7" w:rsidRDefault="00331FD7" w:rsidP="00331FD7">
      <w:pPr>
        <w:keepNext/>
        <w:jc w:val="center"/>
        <w:rPr>
          <w:rFonts w:eastAsia="宋体"/>
          <w:b/>
          <w:bCs/>
        </w:rPr>
      </w:pPr>
      <w:r w:rsidRPr="00331FD7">
        <w:rPr>
          <w:rFonts w:eastAsia="宋体"/>
          <w:b/>
          <w:bCs/>
        </w:rPr>
        <w:t>CONTENTS</w:t>
      </w:r>
    </w:p>
    <w:tbl>
      <w:tblPr>
        <w:tblW w:w="9889" w:type="dxa"/>
        <w:tblLayout w:type="fixed"/>
        <w:tblLook w:val="04A0" w:firstRow="1" w:lastRow="0" w:firstColumn="1" w:lastColumn="0" w:noHBand="0" w:noVBand="1"/>
      </w:tblPr>
      <w:tblGrid>
        <w:gridCol w:w="9889"/>
      </w:tblGrid>
      <w:tr w:rsidR="00331FD7" w:rsidRPr="00331FD7" w:rsidTr="00331FD7">
        <w:trPr>
          <w:tblHeader/>
        </w:trPr>
        <w:tc>
          <w:tcPr>
            <w:tcW w:w="9889" w:type="dxa"/>
          </w:tcPr>
          <w:p w:rsidR="00331FD7" w:rsidRPr="00331FD7" w:rsidRDefault="00331FD7" w:rsidP="00331FD7">
            <w:pPr>
              <w:keepLines/>
              <w:tabs>
                <w:tab w:val="right" w:pos="9639"/>
              </w:tabs>
              <w:rPr>
                <w:rFonts w:eastAsia="宋体"/>
                <w:b/>
              </w:rPr>
            </w:pPr>
            <w:r w:rsidRPr="00331FD7">
              <w:rPr>
                <w:rFonts w:eastAsia="宋体"/>
                <w:b/>
              </w:rPr>
              <w:tab/>
              <w:t>Page</w:t>
            </w:r>
          </w:p>
        </w:tc>
      </w:tr>
      <w:tr w:rsidR="004143AF" w:rsidRPr="005A76FA" w:rsidTr="009F3B92">
        <w:tc>
          <w:tcPr>
            <w:tcW w:w="9889" w:type="dxa"/>
          </w:tcPr>
          <w:p w:rsidR="0008001E" w:rsidRPr="0008001E" w:rsidRDefault="0008001E">
            <w:pPr>
              <w:pStyle w:val="11"/>
              <w:rPr>
                <w:rFonts w:asciiTheme="minorHAnsi" w:eastAsiaTheme="minorEastAsia" w:hAnsiTheme="minorHAnsi" w:cstheme="minorBidi"/>
                <w:kern w:val="2"/>
                <w:sz w:val="21"/>
                <w:szCs w:val="22"/>
                <w:lang w:val="en-US" w:eastAsia="zh-CN"/>
              </w:rPr>
            </w:pPr>
            <w:r>
              <w:rPr>
                <w:rFonts w:eastAsia="Times New Roman"/>
              </w:rPr>
              <w:fldChar w:fldCharType="begin"/>
            </w:r>
            <w:r>
              <w:rPr>
                <w:rFonts w:eastAsia="Times New Roman"/>
              </w:rPr>
              <w:instrText xml:space="preserve"> TOC \o "1-3" \h \z \u </w:instrText>
            </w:r>
            <w:r>
              <w:rPr>
                <w:rFonts w:eastAsia="Times New Roman"/>
              </w:rPr>
              <w:fldChar w:fldCharType="separate"/>
            </w:r>
            <w:hyperlink w:anchor="_Toc184817514" w:history="1">
              <w:r w:rsidRPr="0008001E">
                <w:rPr>
                  <w:rStyle w:val="a5"/>
                  <w:rFonts w:eastAsia="Times New Roman"/>
                </w:rPr>
                <w:t>1.</w:t>
              </w:r>
              <w:r w:rsidRPr="0008001E">
                <w:rPr>
                  <w:rFonts w:asciiTheme="minorHAnsi" w:eastAsiaTheme="minorEastAsia" w:hAnsiTheme="minorHAnsi" w:cstheme="minorBidi"/>
                  <w:kern w:val="2"/>
                  <w:sz w:val="21"/>
                  <w:szCs w:val="22"/>
                  <w:lang w:val="en-US" w:eastAsia="zh-CN"/>
                </w:rPr>
                <w:tab/>
              </w:r>
              <w:r w:rsidRPr="0008001E">
                <w:rPr>
                  <w:rStyle w:val="a5"/>
                  <w:rFonts w:eastAsia="Times New Roman"/>
                </w:rPr>
                <w:t>Scope</w:t>
              </w:r>
              <w:r w:rsidRPr="0008001E">
                <w:rPr>
                  <w:webHidden/>
                </w:rPr>
                <w:tab/>
              </w:r>
              <w:r w:rsidRPr="0008001E">
                <w:rPr>
                  <w:webHidden/>
                </w:rPr>
                <w:fldChar w:fldCharType="begin"/>
              </w:r>
              <w:r w:rsidRPr="0008001E">
                <w:rPr>
                  <w:webHidden/>
                </w:rPr>
                <w:instrText xml:space="preserve"> PAGEREF _Toc184817514 \h </w:instrText>
              </w:r>
              <w:r w:rsidRPr="0008001E">
                <w:rPr>
                  <w:webHidden/>
                </w:rPr>
              </w:r>
              <w:r w:rsidRPr="0008001E">
                <w:rPr>
                  <w:webHidden/>
                </w:rPr>
                <w:fldChar w:fldCharType="separate"/>
              </w:r>
              <w:r w:rsidR="00E82038">
                <w:rPr>
                  <w:webHidden/>
                </w:rPr>
                <w:t>4</w:t>
              </w:r>
              <w:r w:rsidRPr="0008001E">
                <w:rPr>
                  <w:webHidden/>
                </w:rPr>
                <w:fldChar w:fldCharType="end"/>
              </w:r>
            </w:hyperlink>
          </w:p>
          <w:p w:rsidR="0008001E" w:rsidRPr="0008001E" w:rsidRDefault="009B4896">
            <w:pPr>
              <w:pStyle w:val="11"/>
              <w:rPr>
                <w:rFonts w:asciiTheme="minorHAnsi" w:eastAsiaTheme="minorEastAsia" w:hAnsiTheme="minorHAnsi" w:cstheme="minorBidi"/>
                <w:kern w:val="2"/>
                <w:sz w:val="21"/>
                <w:szCs w:val="22"/>
                <w:lang w:val="en-US" w:eastAsia="zh-CN"/>
              </w:rPr>
            </w:pPr>
            <w:hyperlink w:anchor="_Toc184817515" w:history="1">
              <w:r w:rsidR="0008001E" w:rsidRPr="0008001E">
                <w:rPr>
                  <w:rStyle w:val="a5"/>
                  <w:rFonts w:eastAsia="Times New Roman"/>
                </w:rPr>
                <w:t>2.</w:t>
              </w:r>
              <w:r w:rsidR="0008001E" w:rsidRPr="0008001E">
                <w:rPr>
                  <w:rFonts w:asciiTheme="minorHAnsi" w:eastAsiaTheme="minorEastAsia" w:hAnsiTheme="minorHAnsi" w:cstheme="minorBidi"/>
                  <w:kern w:val="2"/>
                  <w:sz w:val="21"/>
                  <w:szCs w:val="22"/>
                  <w:lang w:val="en-US" w:eastAsia="zh-CN"/>
                </w:rPr>
                <w:tab/>
              </w:r>
              <w:r w:rsidR="0008001E" w:rsidRPr="0008001E">
                <w:rPr>
                  <w:rStyle w:val="a5"/>
                  <w:rFonts w:eastAsia="Times New Roman"/>
                </w:rPr>
                <w:t>References</w:t>
              </w:r>
              <w:r w:rsidR="0008001E" w:rsidRPr="0008001E">
                <w:rPr>
                  <w:webHidden/>
                </w:rPr>
                <w:tab/>
              </w:r>
              <w:r w:rsidR="0008001E" w:rsidRPr="0008001E">
                <w:rPr>
                  <w:webHidden/>
                </w:rPr>
                <w:fldChar w:fldCharType="begin"/>
              </w:r>
              <w:r w:rsidR="0008001E" w:rsidRPr="0008001E">
                <w:rPr>
                  <w:webHidden/>
                </w:rPr>
                <w:instrText xml:space="preserve"> PAGEREF _Toc184817515 \h </w:instrText>
              </w:r>
              <w:r w:rsidR="0008001E" w:rsidRPr="0008001E">
                <w:rPr>
                  <w:webHidden/>
                </w:rPr>
              </w:r>
              <w:r w:rsidR="0008001E" w:rsidRPr="0008001E">
                <w:rPr>
                  <w:webHidden/>
                </w:rPr>
                <w:fldChar w:fldCharType="separate"/>
              </w:r>
              <w:r w:rsidR="00E82038">
                <w:rPr>
                  <w:webHidden/>
                </w:rPr>
                <w:t>4</w:t>
              </w:r>
              <w:r w:rsidR="0008001E" w:rsidRPr="0008001E">
                <w:rPr>
                  <w:webHidden/>
                </w:rPr>
                <w:fldChar w:fldCharType="end"/>
              </w:r>
            </w:hyperlink>
          </w:p>
          <w:p w:rsidR="0008001E" w:rsidRPr="0008001E" w:rsidRDefault="009B4896">
            <w:pPr>
              <w:pStyle w:val="11"/>
              <w:rPr>
                <w:rFonts w:asciiTheme="minorHAnsi" w:eastAsiaTheme="minorEastAsia" w:hAnsiTheme="minorHAnsi" w:cstheme="minorBidi"/>
                <w:kern w:val="2"/>
                <w:sz w:val="21"/>
                <w:szCs w:val="22"/>
                <w:lang w:val="en-US" w:eastAsia="zh-CN"/>
              </w:rPr>
            </w:pPr>
            <w:hyperlink w:anchor="_Toc184817516" w:history="1">
              <w:r w:rsidR="0008001E" w:rsidRPr="0008001E">
                <w:rPr>
                  <w:rStyle w:val="a5"/>
                  <w:rFonts w:eastAsia="Times New Roman"/>
                </w:rPr>
                <w:t>3.</w:t>
              </w:r>
              <w:r w:rsidR="0008001E" w:rsidRPr="0008001E">
                <w:rPr>
                  <w:rFonts w:asciiTheme="minorHAnsi" w:eastAsiaTheme="minorEastAsia" w:hAnsiTheme="minorHAnsi" w:cstheme="minorBidi"/>
                  <w:kern w:val="2"/>
                  <w:sz w:val="21"/>
                  <w:szCs w:val="22"/>
                  <w:lang w:val="en-US" w:eastAsia="zh-CN"/>
                </w:rPr>
                <w:tab/>
              </w:r>
              <w:r w:rsidR="0008001E" w:rsidRPr="0008001E">
                <w:rPr>
                  <w:rStyle w:val="a5"/>
                  <w:rFonts w:eastAsia="Times New Roman"/>
                </w:rPr>
                <w:t>Definitions</w:t>
              </w:r>
              <w:r w:rsidR="0008001E" w:rsidRPr="0008001E">
                <w:rPr>
                  <w:webHidden/>
                </w:rPr>
                <w:tab/>
              </w:r>
              <w:r w:rsidR="0008001E" w:rsidRPr="0008001E">
                <w:rPr>
                  <w:webHidden/>
                </w:rPr>
                <w:fldChar w:fldCharType="begin"/>
              </w:r>
              <w:r w:rsidR="0008001E" w:rsidRPr="0008001E">
                <w:rPr>
                  <w:webHidden/>
                </w:rPr>
                <w:instrText xml:space="preserve"> PAGEREF _Toc184817516 \h </w:instrText>
              </w:r>
              <w:r w:rsidR="0008001E" w:rsidRPr="0008001E">
                <w:rPr>
                  <w:webHidden/>
                </w:rPr>
              </w:r>
              <w:r w:rsidR="0008001E" w:rsidRPr="0008001E">
                <w:rPr>
                  <w:webHidden/>
                </w:rPr>
                <w:fldChar w:fldCharType="separate"/>
              </w:r>
              <w:r w:rsidR="00E82038">
                <w:rPr>
                  <w:webHidden/>
                </w:rPr>
                <w:t>5</w:t>
              </w:r>
              <w:r w:rsidR="0008001E" w:rsidRPr="0008001E">
                <w:rPr>
                  <w:webHidden/>
                </w:rPr>
                <w:fldChar w:fldCharType="end"/>
              </w:r>
            </w:hyperlink>
          </w:p>
          <w:p w:rsidR="0008001E" w:rsidRPr="0008001E" w:rsidRDefault="009B4896">
            <w:pPr>
              <w:pStyle w:val="23"/>
              <w:tabs>
                <w:tab w:val="left" w:pos="1531"/>
              </w:tabs>
              <w:rPr>
                <w:rFonts w:asciiTheme="minorHAnsi" w:eastAsiaTheme="minorEastAsia" w:hAnsiTheme="minorHAnsi" w:cstheme="minorBidi"/>
                <w:kern w:val="2"/>
                <w:sz w:val="21"/>
                <w:szCs w:val="22"/>
                <w:lang w:val="en-US" w:eastAsia="zh-CN"/>
              </w:rPr>
            </w:pPr>
            <w:hyperlink w:anchor="_Toc184817517" w:history="1">
              <w:r w:rsidR="0008001E" w:rsidRPr="0008001E">
                <w:rPr>
                  <w:rStyle w:val="a5"/>
                  <w:rFonts w:eastAsia="Times New Roman"/>
                </w:rPr>
                <w:t>3.1</w:t>
              </w:r>
              <w:r w:rsidR="0008001E" w:rsidRPr="0008001E">
                <w:rPr>
                  <w:rFonts w:asciiTheme="minorHAnsi" w:eastAsiaTheme="minorEastAsia" w:hAnsiTheme="minorHAnsi" w:cstheme="minorBidi"/>
                  <w:kern w:val="2"/>
                  <w:sz w:val="21"/>
                  <w:szCs w:val="22"/>
                  <w:lang w:val="en-US" w:eastAsia="zh-CN"/>
                </w:rPr>
                <w:tab/>
              </w:r>
              <w:r w:rsidR="0008001E" w:rsidRPr="0008001E">
                <w:rPr>
                  <w:rStyle w:val="a5"/>
                  <w:rFonts w:eastAsia="Times New Roman"/>
                </w:rPr>
                <w:t>Terms defined elsewhere</w:t>
              </w:r>
              <w:r w:rsidR="0008001E" w:rsidRPr="0008001E">
                <w:rPr>
                  <w:webHidden/>
                </w:rPr>
                <w:tab/>
              </w:r>
              <w:r w:rsidR="0008001E" w:rsidRPr="0008001E">
                <w:rPr>
                  <w:webHidden/>
                </w:rPr>
                <w:fldChar w:fldCharType="begin"/>
              </w:r>
              <w:r w:rsidR="0008001E" w:rsidRPr="0008001E">
                <w:rPr>
                  <w:webHidden/>
                </w:rPr>
                <w:instrText xml:space="preserve"> PAGEREF _Toc184817517 \h </w:instrText>
              </w:r>
              <w:r w:rsidR="0008001E" w:rsidRPr="0008001E">
                <w:rPr>
                  <w:webHidden/>
                </w:rPr>
              </w:r>
              <w:r w:rsidR="0008001E" w:rsidRPr="0008001E">
                <w:rPr>
                  <w:webHidden/>
                </w:rPr>
                <w:fldChar w:fldCharType="separate"/>
              </w:r>
              <w:r w:rsidR="00E82038">
                <w:rPr>
                  <w:webHidden/>
                </w:rPr>
                <w:t>5</w:t>
              </w:r>
              <w:r w:rsidR="0008001E" w:rsidRPr="0008001E">
                <w:rPr>
                  <w:webHidden/>
                </w:rPr>
                <w:fldChar w:fldCharType="end"/>
              </w:r>
            </w:hyperlink>
          </w:p>
          <w:p w:rsidR="0008001E" w:rsidRPr="0008001E" w:rsidRDefault="009B4896">
            <w:pPr>
              <w:pStyle w:val="23"/>
              <w:tabs>
                <w:tab w:val="left" w:pos="1531"/>
              </w:tabs>
              <w:rPr>
                <w:rFonts w:asciiTheme="minorHAnsi" w:eastAsiaTheme="minorEastAsia" w:hAnsiTheme="minorHAnsi" w:cstheme="minorBidi"/>
                <w:kern w:val="2"/>
                <w:sz w:val="21"/>
                <w:szCs w:val="22"/>
                <w:lang w:val="en-US" w:eastAsia="zh-CN"/>
              </w:rPr>
            </w:pPr>
            <w:hyperlink w:anchor="_Toc184817518" w:history="1">
              <w:r w:rsidR="0008001E" w:rsidRPr="0008001E">
                <w:rPr>
                  <w:rStyle w:val="a5"/>
                  <w:rFonts w:eastAsia="Times New Roman"/>
                </w:rPr>
                <w:t>3.2</w:t>
              </w:r>
              <w:r w:rsidR="0008001E" w:rsidRPr="0008001E">
                <w:rPr>
                  <w:rFonts w:asciiTheme="minorHAnsi" w:eastAsiaTheme="minorEastAsia" w:hAnsiTheme="minorHAnsi" w:cstheme="minorBidi"/>
                  <w:kern w:val="2"/>
                  <w:sz w:val="21"/>
                  <w:szCs w:val="22"/>
                  <w:lang w:val="en-US" w:eastAsia="zh-CN"/>
                </w:rPr>
                <w:tab/>
              </w:r>
              <w:r w:rsidR="0008001E" w:rsidRPr="0008001E">
                <w:rPr>
                  <w:rStyle w:val="a5"/>
                  <w:rFonts w:eastAsia="Times New Roman"/>
                </w:rPr>
                <w:t>Terms defined in this Recommendation</w:t>
              </w:r>
              <w:r w:rsidR="0008001E" w:rsidRPr="0008001E">
                <w:rPr>
                  <w:webHidden/>
                </w:rPr>
                <w:tab/>
              </w:r>
              <w:r w:rsidR="0008001E" w:rsidRPr="0008001E">
                <w:rPr>
                  <w:webHidden/>
                </w:rPr>
                <w:fldChar w:fldCharType="begin"/>
              </w:r>
              <w:r w:rsidR="0008001E" w:rsidRPr="0008001E">
                <w:rPr>
                  <w:webHidden/>
                </w:rPr>
                <w:instrText xml:space="preserve"> PAGEREF _Toc184817518 \h </w:instrText>
              </w:r>
              <w:r w:rsidR="0008001E" w:rsidRPr="0008001E">
                <w:rPr>
                  <w:webHidden/>
                </w:rPr>
              </w:r>
              <w:r w:rsidR="0008001E" w:rsidRPr="0008001E">
                <w:rPr>
                  <w:webHidden/>
                </w:rPr>
                <w:fldChar w:fldCharType="separate"/>
              </w:r>
              <w:r w:rsidR="00E82038">
                <w:rPr>
                  <w:webHidden/>
                </w:rPr>
                <w:t>5</w:t>
              </w:r>
              <w:r w:rsidR="0008001E" w:rsidRPr="0008001E">
                <w:rPr>
                  <w:webHidden/>
                </w:rPr>
                <w:fldChar w:fldCharType="end"/>
              </w:r>
            </w:hyperlink>
          </w:p>
          <w:p w:rsidR="0008001E" w:rsidRPr="0008001E" w:rsidRDefault="009B4896">
            <w:pPr>
              <w:pStyle w:val="11"/>
              <w:rPr>
                <w:rFonts w:asciiTheme="minorHAnsi" w:eastAsiaTheme="minorEastAsia" w:hAnsiTheme="minorHAnsi" w:cstheme="minorBidi"/>
                <w:kern w:val="2"/>
                <w:sz w:val="21"/>
                <w:szCs w:val="22"/>
                <w:lang w:val="en-US" w:eastAsia="zh-CN"/>
              </w:rPr>
            </w:pPr>
            <w:hyperlink w:anchor="_Toc184817519" w:history="1">
              <w:r w:rsidR="0008001E" w:rsidRPr="0008001E">
                <w:rPr>
                  <w:rStyle w:val="a5"/>
                  <w:rFonts w:eastAsia="Times New Roman"/>
                </w:rPr>
                <w:t>4.</w:t>
              </w:r>
              <w:r w:rsidR="0008001E" w:rsidRPr="0008001E">
                <w:rPr>
                  <w:rFonts w:asciiTheme="minorHAnsi" w:eastAsiaTheme="minorEastAsia" w:hAnsiTheme="minorHAnsi" w:cstheme="minorBidi"/>
                  <w:kern w:val="2"/>
                  <w:sz w:val="21"/>
                  <w:szCs w:val="22"/>
                  <w:lang w:val="en-US" w:eastAsia="zh-CN"/>
                </w:rPr>
                <w:tab/>
              </w:r>
              <w:r w:rsidR="0008001E" w:rsidRPr="0008001E">
                <w:rPr>
                  <w:rStyle w:val="a5"/>
                  <w:rFonts w:eastAsia="Times New Roman"/>
                </w:rPr>
                <w:t>Abbreviations and acronyms</w:t>
              </w:r>
              <w:r w:rsidR="0008001E" w:rsidRPr="0008001E">
                <w:rPr>
                  <w:webHidden/>
                </w:rPr>
                <w:tab/>
              </w:r>
              <w:r w:rsidR="0008001E" w:rsidRPr="0008001E">
                <w:rPr>
                  <w:webHidden/>
                </w:rPr>
                <w:fldChar w:fldCharType="begin"/>
              </w:r>
              <w:r w:rsidR="0008001E" w:rsidRPr="0008001E">
                <w:rPr>
                  <w:webHidden/>
                </w:rPr>
                <w:instrText xml:space="preserve"> PAGEREF _Toc184817519 \h </w:instrText>
              </w:r>
              <w:r w:rsidR="0008001E" w:rsidRPr="0008001E">
                <w:rPr>
                  <w:webHidden/>
                </w:rPr>
              </w:r>
              <w:r w:rsidR="0008001E" w:rsidRPr="0008001E">
                <w:rPr>
                  <w:webHidden/>
                </w:rPr>
                <w:fldChar w:fldCharType="separate"/>
              </w:r>
              <w:r w:rsidR="00E82038">
                <w:rPr>
                  <w:webHidden/>
                </w:rPr>
                <w:t>5</w:t>
              </w:r>
              <w:r w:rsidR="0008001E" w:rsidRPr="0008001E">
                <w:rPr>
                  <w:webHidden/>
                </w:rPr>
                <w:fldChar w:fldCharType="end"/>
              </w:r>
            </w:hyperlink>
          </w:p>
          <w:p w:rsidR="0008001E" w:rsidRPr="0008001E" w:rsidRDefault="009B4896">
            <w:pPr>
              <w:pStyle w:val="11"/>
              <w:rPr>
                <w:rFonts w:asciiTheme="minorHAnsi" w:eastAsiaTheme="minorEastAsia" w:hAnsiTheme="minorHAnsi" w:cstheme="minorBidi"/>
                <w:kern w:val="2"/>
                <w:sz w:val="21"/>
                <w:szCs w:val="22"/>
                <w:lang w:val="en-US" w:eastAsia="zh-CN"/>
              </w:rPr>
            </w:pPr>
            <w:hyperlink w:anchor="_Toc184817520" w:history="1">
              <w:r w:rsidR="0008001E" w:rsidRPr="0008001E">
                <w:rPr>
                  <w:rStyle w:val="a5"/>
                  <w:rFonts w:eastAsia="Times New Roman"/>
                </w:rPr>
                <w:t>5.</w:t>
              </w:r>
              <w:r w:rsidR="0008001E" w:rsidRPr="0008001E">
                <w:rPr>
                  <w:rFonts w:asciiTheme="minorHAnsi" w:eastAsiaTheme="minorEastAsia" w:hAnsiTheme="minorHAnsi" w:cstheme="minorBidi"/>
                  <w:kern w:val="2"/>
                  <w:sz w:val="21"/>
                  <w:szCs w:val="22"/>
                  <w:lang w:val="en-US" w:eastAsia="zh-CN"/>
                </w:rPr>
                <w:tab/>
              </w:r>
              <w:r w:rsidR="0008001E" w:rsidRPr="0008001E">
                <w:rPr>
                  <w:rStyle w:val="a5"/>
                  <w:rFonts w:eastAsia="Times New Roman"/>
                </w:rPr>
                <w:t>Conventions</w:t>
              </w:r>
              <w:r w:rsidR="0008001E" w:rsidRPr="0008001E">
                <w:rPr>
                  <w:webHidden/>
                </w:rPr>
                <w:tab/>
              </w:r>
              <w:r w:rsidR="0008001E" w:rsidRPr="0008001E">
                <w:rPr>
                  <w:webHidden/>
                </w:rPr>
                <w:fldChar w:fldCharType="begin"/>
              </w:r>
              <w:r w:rsidR="0008001E" w:rsidRPr="0008001E">
                <w:rPr>
                  <w:webHidden/>
                </w:rPr>
                <w:instrText xml:space="preserve"> PAGEREF _Toc184817520 \h </w:instrText>
              </w:r>
              <w:r w:rsidR="0008001E" w:rsidRPr="0008001E">
                <w:rPr>
                  <w:webHidden/>
                </w:rPr>
              </w:r>
              <w:r w:rsidR="0008001E" w:rsidRPr="0008001E">
                <w:rPr>
                  <w:webHidden/>
                </w:rPr>
                <w:fldChar w:fldCharType="separate"/>
              </w:r>
              <w:r w:rsidR="00E82038">
                <w:rPr>
                  <w:webHidden/>
                </w:rPr>
                <w:t>6</w:t>
              </w:r>
              <w:r w:rsidR="0008001E" w:rsidRPr="0008001E">
                <w:rPr>
                  <w:webHidden/>
                </w:rPr>
                <w:fldChar w:fldCharType="end"/>
              </w:r>
            </w:hyperlink>
          </w:p>
          <w:p w:rsidR="0008001E" w:rsidRPr="0008001E" w:rsidRDefault="009B4896">
            <w:pPr>
              <w:pStyle w:val="11"/>
              <w:rPr>
                <w:rFonts w:asciiTheme="minorHAnsi" w:eastAsiaTheme="minorEastAsia" w:hAnsiTheme="minorHAnsi" w:cstheme="minorBidi"/>
                <w:kern w:val="2"/>
                <w:sz w:val="21"/>
                <w:szCs w:val="22"/>
                <w:lang w:val="en-US" w:eastAsia="zh-CN"/>
              </w:rPr>
            </w:pPr>
            <w:hyperlink w:anchor="_Toc184817521" w:history="1">
              <w:r w:rsidR="0008001E" w:rsidRPr="0008001E">
                <w:rPr>
                  <w:rStyle w:val="a5"/>
                  <w:rFonts w:eastAsia="Times New Roman"/>
                </w:rPr>
                <w:t>6.</w:t>
              </w:r>
              <w:r w:rsidR="0008001E" w:rsidRPr="0008001E">
                <w:rPr>
                  <w:rFonts w:asciiTheme="minorHAnsi" w:eastAsiaTheme="minorEastAsia" w:hAnsiTheme="minorHAnsi" w:cstheme="minorBidi"/>
                  <w:kern w:val="2"/>
                  <w:sz w:val="21"/>
                  <w:szCs w:val="22"/>
                  <w:lang w:val="en-US" w:eastAsia="zh-CN"/>
                </w:rPr>
                <w:tab/>
              </w:r>
              <w:r w:rsidR="0008001E" w:rsidRPr="0008001E">
                <w:rPr>
                  <w:rStyle w:val="a5"/>
                  <w:rFonts w:eastAsia="Times New Roman"/>
                </w:rPr>
                <w:t>Overview</w:t>
              </w:r>
              <w:r w:rsidR="0008001E" w:rsidRPr="0008001E">
                <w:rPr>
                  <w:webHidden/>
                </w:rPr>
                <w:tab/>
              </w:r>
              <w:r w:rsidR="0008001E" w:rsidRPr="0008001E">
                <w:rPr>
                  <w:webHidden/>
                </w:rPr>
                <w:fldChar w:fldCharType="begin"/>
              </w:r>
              <w:r w:rsidR="0008001E" w:rsidRPr="0008001E">
                <w:rPr>
                  <w:webHidden/>
                </w:rPr>
                <w:instrText xml:space="preserve"> PAGEREF _Toc184817521 \h </w:instrText>
              </w:r>
              <w:r w:rsidR="0008001E" w:rsidRPr="0008001E">
                <w:rPr>
                  <w:webHidden/>
                </w:rPr>
              </w:r>
              <w:r w:rsidR="0008001E" w:rsidRPr="0008001E">
                <w:rPr>
                  <w:webHidden/>
                </w:rPr>
                <w:fldChar w:fldCharType="separate"/>
              </w:r>
              <w:r w:rsidR="00E82038">
                <w:rPr>
                  <w:webHidden/>
                </w:rPr>
                <w:t>6</w:t>
              </w:r>
              <w:r w:rsidR="0008001E" w:rsidRPr="0008001E">
                <w:rPr>
                  <w:webHidden/>
                </w:rPr>
                <w:fldChar w:fldCharType="end"/>
              </w:r>
            </w:hyperlink>
          </w:p>
          <w:p w:rsidR="0008001E" w:rsidRPr="0008001E" w:rsidRDefault="009B4896">
            <w:pPr>
              <w:pStyle w:val="23"/>
              <w:tabs>
                <w:tab w:val="left" w:pos="1531"/>
              </w:tabs>
              <w:rPr>
                <w:rFonts w:asciiTheme="minorHAnsi" w:eastAsiaTheme="minorEastAsia" w:hAnsiTheme="minorHAnsi" w:cstheme="minorBidi"/>
                <w:kern w:val="2"/>
                <w:sz w:val="21"/>
                <w:szCs w:val="22"/>
                <w:lang w:val="en-US" w:eastAsia="zh-CN"/>
              </w:rPr>
            </w:pPr>
            <w:hyperlink w:anchor="_Toc184817522" w:history="1">
              <w:r w:rsidR="0008001E" w:rsidRPr="0008001E">
                <w:rPr>
                  <w:rStyle w:val="a5"/>
                  <w:rFonts w:eastAsia="宋体"/>
                </w:rPr>
                <w:t>6.1</w:t>
              </w:r>
              <w:r w:rsidR="0008001E" w:rsidRPr="0008001E">
                <w:rPr>
                  <w:rFonts w:asciiTheme="minorHAnsi" w:eastAsiaTheme="minorEastAsia" w:hAnsiTheme="minorHAnsi" w:cstheme="minorBidi"/>
                  <w:kern w:val="2"/>
                  <w:sz w:val="21"/>
                  <w:szCs w:val="22"/>
                  <w:lang w:val="en-US" w:eastAsia="zh-CN"/>
                </w:rPr>
                <w:tab/>
              </w:r>
              <w:r w:rsidR="0008001E" w:rsidRPr="0008001E">
                <w:rPr>
                  <w:rStyle w:val="a5"/>
                  <w:rFonts w:eastAsia="宋体"/>
                </w:rPr>
                <w:t>The characteristics of cloud-based AR systems</w:t>
              </w:r>
              <w:r w:rsidR="0008001E" w:rsidRPr="0008001E">
                <w:rPr>
                  <w:webHidden/>
                </w:rPr>
                <w:tab/>
              </w:r>
              <w:r w:rsidR="0008001E" w:rsidRPr="0008001E">
                <w:rPr>
                  <w:webHidden/>
                </w:rPr>
                <w:fldChar w:fldCharType="begin"/>
              </w:r>
              <w:r w:rsidR="0008001E" w:rsidRPr="0008001E">
                <w:rPr>
                  <w:webHidden/>
                </w:rPr>
                <w:instrText xml:space="preserve"> PAGEREF _Toc184817522 \h </w:instrText>
              </w:r>
              <w:r w:rsidR="0008001E" w:rsidRPr="0008001E">
                <w:rPr>
                  <w:webHidden/>
                </w:rPr>
              </w:r>
              <w:r w:rsidR="0008001E" w:rsidRPr="0008001E">
                <w:rPr>
                  <w:webHidden/>
                </w:rPr>
                <w:fldChar w:fldCharType="separate"/>
              </w:r>
              <w:r w:rsidR="00E82038">
                <w:rPr>
                  <w:webHidden/>
                </w:rPr>
                <w:t>6</w:t>
              </w:r>
              <w:r w:rsidR="0008001E" w:rsidRPr="0008001E">
                <w:rPr>
                  <w:webHidden/>
                </w:rPr>
                <w:fldChar w:fldCharType="end"/>
              </w:r>
            </w:hyperlink>
          </w:p>
          <w:p w:rsidR="0008001E" w:rsidRPr="0008001E" w:rsidRDefault="009B4896">
            <w:pPr>
              <w:pStyle w:val="23"/>
              <w:tabs>
                <w:tab w:val="left" w:pos="1531"/>
              </w:tabs>
              <w:rPr>
                <w:rFonts w:asciiTheme="minorHAnsi" w:eastAsiaTheme="minorEastAsia" w:hAnsiTheme="minorHAnsi" w:cstheme="minorBidi"/>
                <w:kern w:val="2"/>
                <w:sz w:val="21"/>
                <w:szCs w:val="22"/>
                <w:lang w:val="en-US" w:eastAsia="zh-CN"/>
              </w:rPr>
            </w:pPr>
            <w:hyperlink w:anchor="_Toc184817523" w:history="1">
              <w:r w:rsidR="0008001E" w:rsidRPr="0008001E">
                <w:rPr>
                  <w:rStyle w:val="a5"/>
                  <w:rFonts w:eastAsia="宋体"/>
                </w:rPr>
                <w:t>6.2</w:t>
              </w:r>
              <w:r w:rsidR="0008001E" w:rsidRPr="0008001E">
                <w:rPr>
                  <w:rFonts w:asciiTheme="minorHAnsi" w:eastAsiaTheme="minorEastAsia" w:hAnsiTheme="minorHAnsi" w:cstheme="minorBidi"/>
                  <w:kern w:val="2"/>
                  <w:sz w:val="21"/>
                  <w:szCs w:val="22"/>
                  <w:lang w:val="en-US" w:eastAsia="zh-CN"/>
                </w:rPr>
                <w:tab/>
              </w:r>
              <w:r w:rsidR="0008001E" w:rsidRPr="0008001E">
                <w:rPr>
                  <w:rStyle w:val="a5"/>
                  <w:rFonts w:eastAsia="宋体"/>
                </w:rPr>
                <w:t>Two modes of cloud-based AR systems</w:t>
              </w:r>
              <w:r w:rsidR="0008001E" w:rsidRPr="0008001E">
                <w:rPr>
                  <w:webHidden/>
                </w:rPr>
                <w:tab/>
              </w:r>
              <w:r w:rsidR="0008001E" w:rsidRPr="0008001E">
                <w:rPr>
                  <w:webHidden/>
                </w:rPr>
                <w:fldChar w:fldCharType="begin"/>
              </w:r>
              <w:r w:rsidR="0008001E" w:rsidRPr="0008001E">
                <w:rPr>
                  <w:webHidden/>
                </w:rPr>
                <w:instrText xml:space="preserve"> PAGEREF _Toc184817523 \h </w:instrText>
              </w:r>
              <w:r w:rsidR="0008001E" w:rsidRPr="0008001E">
                <w:rPr>
                  <w:webHidden/>
                </w:rPr>
              </w:r>
              <w:r w:rsidR="0008001E" w:rsidRPr="0008001E">
                <w:rPr>
                  <w:webHidden/>
                </w:rPr>
                <w:fldChar w:fldCharType="separate"/>
              </w:r>
              <w:r w:rsidR="00E82038">
                <w:rPr>
                  <w:webHidden/>
                </w:rPr>
                <w:t>7</w:t>
              </w:r>
              <w:r w:rsidR="0008001E" w:rsidRPr="0008001E">
                <w:rPr>
                  <w:webHidden/>
                </w:rPr>
                <w:fldChar w:fldCharType="end"/>
              </w:r>
            </w:hyperlink>
          </w:p>
          <w:p w:rsidR="0008001E" w:rsidRPr="0008001E" w:rsidRDefault="009B4896">
            <w:pPr>
              <w:pStyle w:val="33"/>
              <w:rPr>
                <w:rFonts w:asciiTheme="minorHAnsi" w:eastAsiaTheme="minorEastAsia" w:hAnsiTheme="minorHAnsi" w:cstheme="minorBidi"/>
                <w:kern w:val="2"/>
                <w:sz w:val="21"/>
                <w:szCs w:val="22"/>
                <w:lang w:val="en-US" w:eastAsia="zh-CN"/>
              </w:rPr>
            </w:pPr>
            <w:hyperlink w:anchor="_Toc184817524" w:history="1">
              <w:r w:rsidR="0008001E" w:rsidRPr="0008001E">
                <w:rPr>
                  <w:rStyle w:val="a5"/>
                  <w:rFonts w:eastAsia="Times New Roman"/>
                </w:rPr>
                <w:t>6.2.1 The cloud-based AR with the integration of cloud and terminal capabilities</w:t>
              </w:r>
              <w:r w:rsidR="0008001E" w:rsidRPr="0008001E">
                <w:rPr>
                  <w:webHidden/>
                </w:rPr>
                <w:tab/>
              </w:r>
              <w:r w:rsidR="0008001E" w:rsidRPr="0008001E">
                <w:rPr>
                  <w:webHidden/>
                </w:rPr>
                <w:fldChar w:fldCharType="begin"/>
              </w:r>
              <w:r w:rsidR="0008001E" w:rsidRPr="0008001E">
                <w:rPr>
                  <w:webHidden/>
                </w:rPr>
                <w:instrText xml:space="preserve"> PAGEREF _Toc184817524 \h </w:instrText>
              </w:r>
              <w:r w:rsidR="0008001E" w:rsidRPr="0008001E">
                <w:rPr>
                  <w:webHidden/>
                </w:rPr>
              </w:r>
              <w:r w:rsidR="0008001E" w:rsidRPr="0008001E">
                <w:rPr>
                  <w:webHidden/>
                </w:rPr>
                <w:fldChar w:fldCharType="separate"/>
              </w:r>
              <w:r w:rsidR="00E82038">
                <w:rPr>
                  <w:webHidden/>
                </w:rPr>
                <w:t>7</w:t>
              </w:r>
              <w:r w:rsidR="0008001E" w:rsidRPr="0008001E">
                <w:rPr>
                  <w:webHidden/>
                </w:rPr>
                <w:fldChar w:fldCharType="end"/>
              </w:r>
            </w:hyperlink>
          </w:p>
          <w:p w:rsidR="0008001E" w:rsidRPr="0008001E" w:rsidRDefault="009B4896">
            <w:pPr>
              <w:pStyle w:val="33"/>
              <w:rPr>
                <w:rFonts w:asciiTheme="minorHAnsi" w:eastAsiaTheme="minorEastAsia" w:hAnsiTheme="minorHAnsi" w:cstheme="minorBidi"/>
                <w:kern w:val="2"/>
                <w:sz w:val="21"/>
                <w:szCs w:val="22"/>
                <w:lang w:val="en-US" w:eastAsia="zh-CN"/>
              </w:rPr>
            </w:pPr>
            <w:hyperlink w:anchor="_Toc184817525" w:history="1">
              <w:r w:rsidR="0008001E" w:rsidRPr="0008001E">
                <w:rPr>
                  <w:rStyle w:val="a5"/>
                  <w:rFonts w:eastAsia="Times New Roman"/>
                </w:rPr>
                <w:t>6.2.2 The cloud-based AR relying on cloud processing capabilities</w:t>
              </w:r>
              <w:r w:rsidR="0008001E" w:rsidRPr="0008001E">
                <w:rPr>
                  <w:webHidden/>
                </w:rPr>
                <w:tab/>
              </w:r>
              <w:r w:rsidR="0008001E" w:rsidRPr="0008001E">
                <w:rPr>
                  <w:webHidden/>
                </w:rPr>
                <w:fldChar w:fldCharType="begin"/>
              </w:r>
              <w:r w:rsidR="0008001E" w:rsidRPr="0008001E">
                <w:rPr>
                  <w:webHidden/>
                </w:rPr>
                <w:instrText xml:space="preserve"> PAGEREF _Toc184817525 \h </w:instrText>
              </w:r>
              <w:r w:rsidR="0008001E" w:rsidRPr="0008001E">
                <w:rPr>
                  <w:webHidden/>
                </w:rPr>
              </w:r>
              <w:r w:rsidR="0008001E" w:rsidRPr="0008001E">
                <w:rPr>
                  <w:webHidden/>
                </w:rPr>
                <w:fldChar w:fldCharType="separate"/>
              </w:r>
              <w:r w:rsidR="00E82038">
                <w:rPr>
                  <w:webHidden/>
                </w:rPr>
                <w:t>8</w:t>
              </w:r>
              <w:r w:rsidR="0008001E" w:rsidRPr="0008001E">
                <w:rPr>
                  <w:webHidden/>
                </w:rPr>
                <w:fldChar w:fldCharType="end"/>
              </w:r>
            </w:hyperlink>
          </w:p>
          <w:p w:rsidR="0008001E" w:rsidRPr="0008001E" w:rsidRDefault="009B4896">
            <w:pPr>
              <w:pStyle w:val="11"/>
              <w:rPr>
                <w:rFonts w:asciiTheme="minorHAnsi" w:eastAsiaTheme="minorEastAsia" w:hAnsiTheme="minorHAnsi" w:cstheme="minorBidi"/>
                <w:kern w:val="2"/>
                <w:sz w:val="21"/>
                <w:szCs w:val="22"/>
                <w:lang w:val="en-US" w:eastAsia="zh-CN"/>
              </w:rPr>
            </w:pPr>
            <w:hyperlink w:anchor="_Toc184817526" w:history="1">
              <w:r w:rsidR="0008001E" w:rsidRPr="0008001E">
                <w:rPr>
                  <w:rStyle w:val="a5"/>
                  <w:rFonts w:eastAsia="Times New Roman"/>
                </w:rPr>
                <w:t>7.</w:t>
              </w:r>
              <w:r w:rsidR="0008001E" w:rsidRPr="0008001E">
                <w:rPr>
                  <w:rFonts w:asciiTheme="minorHAnsi" w:eastAsiaTheme="minorEastAsia" w:hAnsiTheme="minorHAnsi" w:cstheme="minorBidi"/>
                  <w:kern w:val="2"/>
                  <w:sz w:val="21"/>
                  <w:szCs w:val="22"/>
                  <w:lang w:val="en-US" w:eastAsia="zh-CN"/>
                </w:rPr>
                <w:tab/>
              </w:r>
              <w:r w:rsidR="0008001E" w:rsidRPr="0008001E">
                <w:rPr>
                  <w:rStyle w:val="a5"/>
                  <w:rFonts w:eastAsia="Times New Roman"/>
                </w:rPr>
                <w:t>Framework of cloud-based augmented reality systems</w:t>
              </w:r>
              <w:r w:rsidR="0008001E" w:rsidRPr="0008001E">
                <w:rPr>
                  <w:webHidden/>
                </w:rPr>
                <w:tab/>
              </w:r>
              <w:r w:rsidR="0008001E" w:rsidRPr="0008001E">
                <w:rPr>
                  <w:webHidden/>
                </w:rPr>
                <w:fldChar w:fldCharType="begin"/>
              </w:r>
              <w:r w:rsidR="0008001E" w:rsidRPr="0008001E">
                <w:rPr>
                  <w:webHidden/>
                </w:rPr>
                <w:instrText xml:space="preserve"> PAGEREF _Toc184817526 \h </w:instrText>
              </w:r>
              <w:r w:rsidR="0008001E" w:rsidRPr="0008001E">
                <w:rPr>
                  <w:webHidden/>
                </w:rPr>
              </w:r>
              <w:r w:rsidR="0008001E" w:rsidRPr="0008001E">
                <w:rPr>
                  <w:webHidden/>
                </w:rPr>
                <w:fldChar w:fldCharType="separate"/>
              </w:r>
              <w:r w:rsidR="00E82038">
                <w:rPr>
                  <w:webHidden/>
                </w:rPr>
                <w:t>8</w:t>
              </w:r>
              <w:r w:rsidR="0008001E" w:rsidRPr="0008001E">
                <w:rPr>
                  <w:webHidden/>
                </w:rPr>
                <w:fldChar w:fldCharType="end"/>
              </w:r>
            </w:hyperlink>
          </w:p>
          <w:p w:rsidR="0008001E" w:rsidRPr="0008001E" w:rsidRDefault="009B4896">
            <w:pPr>
              <w:pStyle w:val="11"/>
              <w:rPr>
                <w:rFonts w:asciiTheme="minorHAnsi" w:eastAsiaTheme="minorEastAsia" w:hAnsiTheme="minorHAnsi" w:cstheme="minorBidi"/>
                <w:kern w:val="2"/>
                <w:sz w:val="21"/>
                <w:szCs w:val="22"/>
                <w:lang w:val="en-US" w:eastAsia="zh-CN"/>
              </w:rPr>
            </w:pPr>
            <w:hyperlink w:anchor="_Toc184817527" w:history="1">
              <w:r w:rsidR="0008001E" w:rsidRPr="0008001E">
                <w:rPr>
                  <w:rStyle w:val="a5"/>
                  <w:rFonts w:eastAsia="Times New Roman"/>
                </w:rPr>
                <w:t>8.</w:t>
              </w:r>
              <w:r w:rsidR="0008001E" w:rsidRPr="0008001E">
                <w:rPr>
                  <w:rFonts w:asciiTheme="minorHAnsi" w:eastAsiaTheme="minorEastAsia" w:hAnsiTheme="minorHAnsi" w:cstheme="minorBidi"/>
                  <w:kern w:val="2"/>
                  <w:sz w:val="21"/>
                  <w:szCs w:val="22"/>
                  <w:lang w:val="en-US" w:eastAsia="zh-CN"/>
                </w:rPr>
                <w:tab/>
              </w:r>
              <w:r w:rsidR="0008001E" w:rsidRPr="0008001E">
                <w:rPr>
                  <w:rStyle w:val="a5"/>
                  <w:rFonts w:eastAsia="Times New Roman"/>
                </w:rPr>
                <w:t>Requirements of cloud-based augmented reality systems</w:t>
              </w:r>
              <w:r w:rsidR="0008001E" w:rsidRPr="0008001E">
                <w:rPr>
                  <w:webHidden/>
                </w:rPr>
                <w:tab/>
              </w:r>
              <w:r w:rsidR="0008001E" w:rsidRPr="0008001E">
                <w:rPr>
                  <w:webHidden/>
                </w:rPr>
                <w:fldChar w:fldCharType="begin"/>
              </w:r>
              <w:r w:rsidR="0008001E" w:rsidRPr="0008001E">
                <w:rPr>
                  <w:webHidden/>
                </w:rPr>
                <w:instrText xml:space="preserve"> PAGEREF _Toc184817527 \h </w:instrText>
              </w:r>
              <w:r w:rsidR="0008001E" w:rsidRPr="0008001E">
                <w:rPr>
                  <w:webHidden/>
                </w:rPr>
              </w:r>
              <w:r w:rsidR="0008001E" w:rsidRPr="0008001E">
                <w:rPr>
                  <w:webHidden/>
                </w:rPr>
                <w:fldChar w:fldCharType="separate"/>
              </w:r>
              <w:r w:rsidR="00E82038">
                <w:rPr>
                  <w:webHidden/>
                </w:rPr>
                <w:t>10</w:t>
              </w:r>
              <w:r w:rsidR="0008001E" w:rsidRPr="0008001E">
                <w:rPr>
                  <w:webHidden/>
                </w:rPr>
                <w:fldChar w:fldCharType="end"/>
              </w:r>
            </w:hyperlink>
          </w:p>
          <w:p w:rsidR="0008001E" w:rsidRPr="0008001E" w:rsidRDefault="009B4896">
            <w:pPr>
              <w:pStyle w:val="23"/>
              <w:tabs>
                <w:tab w:val="left" w:pos="1531"/>
              </w:tabs>
              <w:rPr>
                <w:rFonts w:asciiTheme="minorHAnsi" w:eastAsiaTheme="minorEastAsia" w:hAnsiTheme="minorHAnsi" w:cstheme="minorBidi"/>
                <w:kern w:val="2"/>
                <w:sz w:val="21"/>
                <w:szCs w:val="22"/>
                <w:lang w:val="en-US" w:eastAsia="zh-CN"/>
              </w:rPr>
            </w:pPr>
            <w:hyperlink w:anchor="_Toc184817528" w:history="1">
              <w:r w:rsidR="0008001E" w:rsidRPr="0008001E">
                <w:rPr>
                  <w:rStyle w:val="a5"/>
                  <w:rFonts w:eastAsia="宋体"/>
                </w:rPr>
                <w:t>8.1</w:t>
              </w:r>
              <w:r w:rsidR="0008001E" w:rsidRPr="0008001E">
                <w:rPr>
                  <w:rFonts w:asciiTheme="minorHAnsi" w:eastAsiaTheme="minorEastAsia" w:hAnsiTheme="minorHAnsi" w:cstheme="minorBidi"/>
                  <w:kern w:val="2"/>
                  <w:sz w:val="21"/>
                  <w:szCs w:val="22"/>
                  <w:lang w:val="en-US" w:eastAsia="zh-CN"/>
                </w:rPr>
                <w:tab/>
              </w:r>
              <w:r w:rsidR="0008001E" w:rsidRPr="0008001E">
                <w:rPr>
                  <w:rStyle w:val="a5"/>
                  <w:rFonts w:eastAsia="Times New Roman"/>
                </w:rPr>
                <w:t>General requirements</w:t>
              </w:r>
              <w:r w:rsidR="0008001E" w:rsidRPr="0008001E">
                <w:rPr>
                  <w:webHidden/>
                </w:rPr>
                <w:tab/>
              </w:r>
              <w:r w:rsidR="0008001E" w:rsidRPr="0008001E">
                <w:rPr>
                  <w:webHidden/>
                </w:rPr>
                <w:fldChar w:fldCharType="begin"/>
              </w:r>
              <w:r w:rsidR="0008001E" w:rsidRPr="0008001E">
                <w:rPr>
                  <w:webHidden/>
                </w:rPr>
                <w:instrText xml:space="preserve"> PAGEREF _Toc184817528 \h </w:instrText>
              </w:r>
              <w:r w:rsidR="0008001E" w:rsidRPr="0008001E">
                <w:rPr>
                  <w:webHidden/>
                </w:rPr>
              </w:r>
              <w:r w:rsidR="0008001E" w:rsidRPr="0008001E">
                <w:rPr>
                  <w:webHidden/>
                </w:rPr>
                <w:fldChar w:fldCharType="separate"/>
              </w:r>
              <w:r w:rsidR="00E82038">
                <w:rPr>
                  <w:webHidden/>
                </w:rPr>
                <w:t>10</w:t>
              </w:r>
              <w:r w:rsidR="0008001E" w:rsidRPr="0008001E">
                <w:rPr>
                  <w:webHidden/>
                </w:rPr>
                <w:fldChar w:fldCharType="end"/>
              </w:r>
            </w:hyperlink>
          </w:p>
          <w:p w:rsidR="0008001E" w:rsidRPr="0008001E" w:rsidRDefault="009B4896">
            <w:pPr>
              <w:pStyle w:val="33"/>
              <w:tabs>
                <w:tab w:val="left" w:pos="2269"/>
              </w:tabs>
              <w:rPr>
                <w:rFonts w:asciiTheme="minorHAnsi" w:eastAsiaTheme="minorEastAsia" w:hAnsiTheme="minorHAnsi" w:cstheme="minorBidi"/>
                <w:kern w:val="2"/>
                <w:sz w:val="21"/>
                <w:szCs w:val="22"/>
                <w:lang w:val="en-US" w:eastAsia="zh-CN"/>
              </w:rPr>
            </w:pPr>
            <w:hyperlink w:anchor="_Toc184817529" w:history="1">
              <w:r w:rsidR="0008001E" w:rsidRPr="0008001E">
                <w:rPr>
                  <w:rStyle w:val="a5"/>
                  <w:rFonts w:eastAsia="Times New Roman"/>
                </w:rPr>
                <w:t>8.1.1</w:t>
              </w:r>
              <w:r w:rsidR="0008001E" w:rsidRPr="0008001E">
                <w:rPr>
                  <w:rFonts w:asciiTheme="minorHAnsi" w:eastAsiaTheme="minorEastAsia" w:hAnsiTheme="minorHAnsi" w:cstheme="minorBidi"/>
                  <w:kern w:val="2"/>
                  <w:sz w:val="21"/>
                  <w:szCs w:val="22"/>
                  <w:lang w:val="en-US" w:eastAsia="zh-CN"/>
                </w:rPr>
                <w:tab/>
              </w:r>
              <w:r w:rsidR="0008001E" w:rsidRPr="0008001E">
                <w:rPr>
                  <w:rStyle w:val="a5"/>
                  <w:rFonts w:eastAsia="Times New Roman"/>
                </w:rPr>
                <w:t>Virtual scene quality requirements</w:t>
              </w:r>
              <w:r w:rsidR="0008001E" w:rsidRPr="0008001E">
                <w:rPr>
                  <w:webHidden/>
                </w:rPr>
                <w:tab/>
              </w:r>
              <w:r w:rsidR="0008001E" w:rsidRPr="0008001E">
                <w:rPr>
                  <w:webHidden/>
                </w:rPr>
                <w:fldChar w:fldCharType="begin"/>
              </w:r>
              <w:r w:rsidR="0008001E" w:rsidRPr="0008001E">
                <w:rPr>
                  <w:webHidden/>
                </w:rPr>
                <w:instrText xml:space="preserve"> PAGEREF _Toc184817529 \h </w:instrText>
              </w:r>
              <w:r w:rsidR="0008001E" w:rsidRPr="0008001E">
                <w:rPr>
                  <w:webHidden/>
                </w:rPr>
              </w:r>
              <w:r w:rsidR="0008001E" w:rsidRPr="0008001E">
                <w:rPr>
                  <w:webHidden/>
                </w:rPr>
                <w:fldChar w:fldCharType="separate"/>
              </w:r>
              <w:r w:rsidR="00E82038">
                <w:rPr>
                  <w:webHidden/>
                </w:rPr>
                <w:t>10</w:t>
              </w:r>
              <w:r w:rsidR="0008001E" w:rsidRPr="0008001E">
                <w:rPr>
                  <w:webHidden/>
                </w:rPr>
                <w:fldChar w:fldCharType="end"/>
              </w:r>
            </w:hyperlink>
          </w:p>
          <w:p w:rsidR="0008001E" w:rsidRPr="0008001E" w:rsidRDefault="009B4896">
            <w:pPr>
              <w:pStyle w:val="33"/>
              <w:tabs>
                <w:tab w:val="left" w:pos="2269"/>
              </w:tabs>
              <w:rPr>
                <w:rFonts w:asciiTheme="minorHAnsi" w:eastAsiaTheme="minorEastAsia" w:hAnsiTheme="minorHAnsi" w:cstheme="minorBidi"/>
                <w:kern w:val="2"/>
                <w:sz w:val="21"/>
                <w:szCs w:val="22"/>
                <w:lang w:val="en-US" w:eastAsia="zh-CN"/>
              </w:rPr>
            </w:pPr>
            <w:hyperlink w:anchor="_Toc184817530" w:history="1">
              <w:r w:rsidR="0008001E" w:rsidRPr="0008001E">
                <w:rPr>
                  <w:rStyle w:val="a5"/>
                  <w:rFonts w:eastAsia="Times New Roman"/>
                </w:rPr>
                <w:t>8.1.2</w:t>
              </w:r>
              <w:r w:rsidR="0008001E" w:rsidRPr="0008001E">
                <w:rPr>
                  <w:rFonts w:asciiTheme="minorHAnsi" w:eastAsiaTheme="minorEastAsia" w:hAnsiTheme="minorHAnsi" w:cstheme="minorBidi"/>
                  <w:kern w:val="2"/>
                  <w:sz w:val="21"/>
                  <w:szCs w:val="22"/>
                  <w:lang w:val="en-US" w:eastAsia="zh-CN"/>
                </w:rPr>
                <w:tab/>
              </w:r>
              <w:r w:rsidR="0008001E" w:rsidRPr="0008001E">
                <w:rPr>
                  <w:rStyle w:val="a5"/>
                  <w:rFonts w:eastAsia="Times New Roman"/>
                </w:rPr>
                <w:t>Interaction requirements</w:t>
              </w:r>
              <w:r w:rsidR="0008001E" w:rsidRPr="0008001E">
                <w:rPr>
                  <w:webHidden/>
                </w:rPr>
                <w:tab/>
              </w:r>
              <w:r w:rsidR="0008001E" w:rsidRPr="0008001E">
                <w:rPr>
                  <w:webHidden/>
                </w:rPr>
                <w:fldChar w:fldCharType="begin"/>
              </w:r>
              <w:r w:rsidR="0008001E" w:rsidRPr="0008001E">
                <w:rPr>
                  <w:webHidden/>
                </w:rPr>
                <w:instrText xml:space="preserve"> PAGEREF _Toc184817530 \h </w:instrText>
              </w:r>
              <w:r w:rsidR="0008001E" w:rsidRPr="0008001E">
                <w:rPr>
                  <w:webHidden/>
                </w:rPr>
              </w:r>
              <w:r w:rsidR="0008001E" w:rsidRPr="0008001E">
                <w:rPr>
                  <w:webHidden/>
                </w:rPr>
                <w:fldChar w:fldCharType="separate"/>
              </w:r>
              <w:r w:rsidR="00E82038">
                <w:rPr>
                  <w:webHidden/>
                </w:rPr>
                <w:t>10</w:t>
              </w:r>
              <w:r w:rsidR="0008001E" w:rsidRPr="0008001E">
                <w:rPr>
                  <w:webHidden/>
                </w:rPr>
                <w:fldChar w:fldCharType="end"/>
              </w:r>
            </w:hyperlink>
          </w:p>
          <w:p w:rsidR="0008001E" w:rsidRPr="0008001E" w:rsidRDefault="009B4896">
            <w:pPr>
              <w:pStyle w:val="33"/>
              <w:tabs>
                <w:tab w:val="left" w:pos="2269"/>
              </w:tabs>
              <w:rPr>
                <w:rFonts w:asciiTheme="minorHAnsi" w:eastAsiaTheme="minorEastAsia" w:hAnsiTheme="minorHAnsi" w:cstheme="minorBidi"/>
                <w:kern w:val="2"/>
                <w:sz w:val="21"/>
                <w:szCs w:val="22"/>
                <w:lang w:val="en-US" w:eastAsia="zh-CN"/>
              </w:rPr>
            </w:pPr>
            <w:hyperlink w:anchor="_Toc184817531" w:history="1">
              <w:r w:rsidR="0008001E" w:rsidRPr="0008001E">
                <w:rPr>
                  <w:rStyle w:val="a5"/>
                  <w:rFonts w:eastAsia="Times New Roman"/>
                </w:rPr>
                <w:t>8.1.3</w:t>
              </w:r>
              <w:r w:rsidR="0008001E" w:rsidRPr="0008001E">
                <w:rPr>
                  <w:rFonts w:asciiTheme="minorHAnsi" w:eastAsiaTheme="minorEastAsia" w:hAnsiTheme="minorHAnsi" w:cstheme="minorBidi"/>
                  <w:kern w:val="2"/>
                  <w:sz w:val="21"/>
                  <w:szCs w:val="22"/>
                  <w:lang w:val="en-US" w:eastAsia="zh-CN"/>
                </w:rPr>
                <w:tab/>
              </w:r>
              <w:r w:rsidR="0008001E" w:rsidRPr="0008001E">
                <w:rPr>
                  <w:rStyle w:val="a5"/>
                  <w:rFonts w:eastAsia="Times New Roman"/>
                </w:rPr>
                <w:t>Compatibility requirements</w:t>
              </w:r>
              <w:r w:rsidR="0008001E" w:rsidRPr="0008001E">
                <w:rPr>
                  <w:webHidden/>
                </w:rPr>
                <w:tab/>
              </w:r>
              <w:r w:rsidR="0008001E" w:rsidRPr="0008001E">
                <w:rPr>
                  <w:webHidden/>
                </w:rPr>
                <w:fldChar w:fldCharType="begin"/>
              </w:r>
              <w:r w:rsidR="0008001E" w:rsidRPr="0008001E">
                <w:rPr>
                  <w:webHidden/>
                </w:rPr>
                <w:instrText xml:space="preserve"> PAGEREF _Toc184817531 \h </w:instrText>
              </w:r>
              <w:r w:rsidR="0008001E" w:rsidRPr="0008001E">
                <w:rPr>
                  <w:webHidden/>
                </w:rPr>
              </w:r>
              <w:r w:rsidR="0008001E" w:rsidRPr="0008001E">
                <w:rPr>
                  <w:webHidden/>
                </w:rPr>
                <w:fldChar w:fldCharType="separate"/>
              </w:r>
              <w:r w:rsidR="00E82038">
                <w:rPr>
                  <w:webHidden/>
                </w:rPr>
                <w:t>10</w:t>
              </w:r>
              <w:r w:rsidR="0008001E" w:rsidRPr="0008001E">
                <w:rPr>
                  <w:webHidden/>
                </w:rPr>
                <w:fldChar w:fldCharType="end"/>
              </w:r>
            </w:hyperlink>
          </w:p>
          <w:p w:rsidR="0008001E" w:rsidRPr="0008001E" w:rsidRDefault="009B4896">
            <w:pPr>
              <w:pStyle w:val="33"/>
              <w:tabs>
                <w:tab w:val="left" w:pos="2269"/>
              </w:tabs>
              <w:rPr>
                <w:rFonts w:asciiTheme="minorHAnsi" w:eastAsiaTheme="minorEastAsia" w:hAnsiTheme="minorHAnsi" w:cstheme="minorBidi"/>
                <w:kern w:val="2"/>
                <w:sz w:val="21"/>
                <w:szCs w:val="22"/>
                <w:lang w:val="en-US" w:eastAsia="zh-CN"/>
              </w:rPr>
            </w:pPr>
            <w:hyperlink w:anchor="_Toc184817532" w:history="1">
              <w:r w:rsidR="0008001E" w:rsidRPr="0008001E">
                <w:rPr>
                  <w:rStyle w:val="a5"/>
                  <w:rFonts w:eastAsia="Times New Roman"/>
                </w:rPr>
                <w:t>8.1.4</w:t>
              </w:r>
              <w:r w:rsidR="0008001E" w:rsidRPr="0008001E">
                <w:rPr>
                  <w:rFonts w:asciiTheme="minorHAnsi" w:eastAsiaTheme="minorEastAsia" w:hAnsiTheme="minorHAnsi" w:cstheme="minorBidi"/>
                  <w:kern w:val="2"/>
                  <w:sz w:val="21"/>
                  <w:szCs w:val="22"/>
                  <w:lang w:val="en-US" w:eastAsia="zh-CN"/>
                </w:rPr>
                <w:tab/>
              </w:r>
              <w:r w:rsidR="0008001E" w:rsidRPr="0008001E">
                <w:rPr>
                  <w:rStyle w:val="a5"/>
                  <w:rFonts w:eastAsia="Times New Roman"/>
                </w:rPr>
                <w:t>Stability requirements</w:t>
              </w:r>
              <w:r w:rsidR="0008001E" w:rsidRPr="0008001E">
                <w:rPr>
                  <w:webHidden/>
                </w:rPr>
                <w:tab/>
              </w:r>
              <w:r w:rsidR="0008001E" w:rsidRPr="0008001E">
                <w:rPr>
                  <w:webHidden/>
                </w:rPr>
                <w:fldChar w:fldCharType="begin"/>
              </w:r>
              <w:r w:rsidR="0008001E" w:rsidRPr="0008001E">
                <w:rPr>
                  <w:webHidden/>
                </w:rPr>
                <w:instrText xml:space="preserve"> PAGEREF _Toc184817532 \h </w:instrText>
              </w:r>
              <w:r w:rsidR="0008001E" w:rsidRPr="0008001E">
                <w:rPr>
                  <w:webHidden/>
                </w:rPr>
              </w:r>
              <w:r w:rsidR="0008001E" w:rsidRPr="0008001E">
                <w:rPr>
                  <w:webHidden/>
                </w:rPr>
                <w:fldChar w:fldCharType="separate"/>
              </w:r>
              <w:r w:rsidR="00E82038">
                <w:rPr>
                  <w:webHidden/>
                </w:rPr>
                <w:t>11</w:t>
              </w:r>
              <w:r w:rsidR="0008001E" w:rsidRPr="0008001E">
                <w:rPr>
                  <w:webHidden/>
                </w:rPr>
                <w:fldChar w:fldCharType="end"/>
              </w:r>
            </w:hyperlink>
          </w:p>
          <w:p w:rsidR="0008001E" w:rsidRPr="0008001E" w:rsidRDefault="009B4896">
            <w:pPr>
              <w:pStyle w:val="23"/>
              <w:tabs>
                <w:tab w:val="left" w:pos="1531"/>
              </w:tabs>
              <w:rPr>
                <w:rFonts w:asciiTheme="minorHAnsi" w:eastAsiaTheme="minorEastAsia" w:hAnsiTheme="minorHAnsi" w:cstheme="minorBidi"/>
                <w:kern w:val="2"/>
                <w:sz w:val="21"/>
                <w:szCs w:val="22"/>
                <w:lang w:val="en-US" w:eastAsia="zh-CN"/>
              </w:rPr>
            </w:pPr>
            <w:hyperlink w:anchor="_Toc184817533" w:history="1">
              <w:r w:rsidR="0008001E" w:rsidRPr="0008001E">
                <w:rPr>
                  <w:rStyle w:val="a5"/>
                  <w:rFonts w:eastAsia="宋体"/>
                </w:rPr>
                <w:t>8.2</w:t>
              </w:r>
              <w:r w:rsidR="0008001E" w:rsidRPr="0008001E">
                <w:rPr>
                  <w:rFonts w:asciiTheme="minorHAnsi" w:eastAsiaTheme="minorEastAsia" w:hAnsiTheme="minorHAnsi" w:cstheme="minorBidi"/>
                  <w:kern w:val="2"/>
                  <w:sz w:val="21"/>
                  <w:szCs w:val="22"/>
                  <w:lang w:val="en-US" w:eastAsia="zh-CN"/>
                </w:rPr>
                <w:tab/>
              </w:r>
              <w:r w:rsidR="0008001E" w:rsidRPr="0008001E">
                <w:rPr>
                  <w:rStyle w:val="a5"/>
                  <w:rFonts w:eastAsia="Times New Roman"/>
                </w:rPr>
                <w:t>Content layer’s requirements</w:t>
              </w:r>
              <w:r w:rsidR="0008001E" w:rsidRPr="0008001E">
                <w:rPr>
                  <w:webHidden/>
                </w:rPr>
                <w:tab/>
              </w:r>
              <w:r w:rsidR="0008001E" w:rsidRPr="0008001E">
                <w:rPr>
                  <w:webHidden/>
                </w:rPr>
                <w:fldChar w:fldCharType="begin"/>
              </w:r>
              <w:r w:rsidR="0008001E" w:rsidRPr="0008001E">
                <w:rPr>
                  <w:webHidden/>
                </w:rPr>
                <w:instrText xml:space="preserve"> PAGEREF _Toc184817533 \h </w:instrText>
              </w:r>
              <w:r w:rsidR="0008001E" w:rsidRPr="0008001E">
                <w:rPr>
                  <w:webHidden/>
                </w:rPr>
              </w:r>
              <w:r w:rsidR="0008001E" w:rsidRPr="0008001E">
                <w:rPr>
                  <w:webHidden/>
                </w:rPr>
                <w:fldChar w:fldCharType="separate"/>
              </w:r>
              <w:r w:rsidR="00E82038">
                <w:rPr>
                  <w:webHidden/>
                </w:rPr>
                <w:t>11</w:t>
              </w:r>
              <w:r w:rsidR="0008001E" w:rsidRPr="0008001E">
                <w:rPr>
                  <w:webHidden/>
                </w:rPr>
                <w:fldChar w:fldCharType="end"/>
              </w:r>
            </w:hyperlink>
          </w:p>
          <w:p w:rsidR="0008001E" w:rsidRPr="0008001E" w:rsidRDefault="009B4896">
            <w:pPr>
              <w:pStyle w:val="23"/>
              <w:tabs>
                <w:tab w:val="left" w:pos="1531"/>
              </w:tabs>
              <w:rPr>
                <w:rFonts w:asciiTheme="minorHAnsi" w:eastAsiaTheme="minorEastAsia" w:hAnsiTheme="minorHAnsi" w:cstheme="minorBidi"/>
                <w:kern w:val="2"/>
                <w:sz w:val="21"/>
                <w:szCs w:val="22"/>
                <w:lang w:val="en-US" w:eastAsia="zh-CN"/>
              </w:rPr>
            </w:pPr>
            <w:hyperlink w:anchor="_Toc184817534" w:history="1">
              <w:r w:rsidR="0008001E" w:rsidRPr="0008001E">
                <w:rPr>
                  <w:rStyle w:val="a5"/>
                  <w:rFonts w:eastAsia="宋体"/>
                </w:rPr>
                <w:t>8.3</w:t>
              </w:r>
              <w:r w:rsidR="0008001E" w:rsidRPr="0008001E">
                <w:rPr>
                  <w:rFonts w:asciiTheme="minorHAnsi" w:eastAsiaTheme="minorEastAsia" w:hAnsiTheme="minorHAnsi" w:cstheme="minorBidi"/>
                  <w:kern w:val="2"/>
                  <w:sz w:val="21"/>
                  <w:szCs w:val="22"/>
                  <w:lang w:val="en-US" w:eastAsia="zh-CN"/>
                </w:rPr>
                <w:tab/>
              </w:r>
              <w:r w:rsidR="0008001E" w:rsidRPr="0008001E">
                <w:rPr>
                  <w:rStyle w:val="a5"/>
                  <w:rFonts w:eastAsia="宋体"/>
                </w:rPr>
                <w:t>Control layer</w:t>
              </w:r>
              <w:r w:rsidR="0008001E" w:rsidRPr="0008001E">
                <w:rPr>
                  <w:webHidden/>
                </w:rPr>
                <w:tab/>
              </w:r>
              <w:r w:rsidR="0008001E" w:rsidRPr="0008001E">
                <w:rPr>
                  <w:webHidden/>
                </w:rPr>
                <w:fldChar w:fldCharType="begin"/>
              </w:r>
              <w:r w:rsidR="0008001E" w:rsidRPr="0008001E">
                <w:rPr>
                  <w:webHidden/>
                </w:rPr>
                <w:instrText xml:space="preserve"> PAGEREF _Toc184817534 \h </w:instrText>
              </w:r>
              <w:r w:rsidR="0008001E" w:rsidRPr="0008001E">
                <w:rPr>
                  <w:webHidden/>
                </w:rPr>
              </w:r>
              <w:r w:rsidR="0008001E" w:rsidRPr="0008001E">
                <w:rPr>
                  <w:webHidden/>
                </w:rPr>
                <w:fldChar w:fldCharType="separate"/>
              </w:r>
              <w:r w:rsidR="00E82038">
                <w:rPr>
                  <w:webHidden/>
                </w:rPr>
                <w:t>11</w:t>
              </w:r>
              <w:r w:rsidR="0008001E" w:rsidRPr="0008001E">
                <w:rPr>
                  <w:webHidden/>
                </w:rPr>
                <w:fldChar w:fldCharType="end"/>
              </w:r>
            </w:hyperlink>
          </w:p>
          <w:p w:rsidR="0008001E" w:rsidRPr="0008001E" w:rsidRDefault="009B4896">
            <w:pPr>
              <w:pStyle w:val="33"/>
              <w:tabs>
                <w:tab w:val="left" w:pos="2269"/>
              </w:tabs>
              <w:rPr>
                <w:rFonts w:asciiTheme="minorHAnsi" w:eastAsiaTheme="minorEastAsia" w:hAnsiTheme="minorHAnsi" w:cstheme="minorBidi"/>
                <w:kern w:val="2"/>
                <w:sz w:val="21"/>
                <w:szCs w:val="22"/>
                <w:lang w:val="en-US" w:eastAsia="zh-CN"/>
              </w:rPr>
            </w:pPr>
            <w:hyperlink w:anchor="_Toc184817535" w:history="1">
              <w:r w:rsidR="0008001E" w:rsidRPr="0008001E">
                <w:rPr>
                  <w:rStyle w:val="a5"/>
                  <w:rFonts w:eastAsia="Calibri"/>
                </w:rPr>
                <w:t>8.3.1</w:t>
              </w:r>
              <w:r w:rsidR="0008001E" w:rsidRPr="0008001E">
                <w:rPr>
                  <w:rFonts w:asciiTheme="minorHAnsi" w:eastAsiaTheme="minorEastAsia" w:hAnsiTheme="minorHAnsi" w:cstheme="minorBidi"/>
                  <w:kern w:val="2"/>
                  <w:sz w:val="21"/>
                  <w:szCs w:val="22"/>
                  <w:lang w:val="en-US" w:eastAsia="zh-CN"/>
                </w:rPr>
                <w:tab/>
              </w:r>
              <w:r w:rsidR="0008001E" w:rsidRPr="0008001E">
                <w:rPr>
                  <w:rStyle w:val="a5"/>
                  <w:rFonts w:eastAsia="Calibri"/>
                </w:rPr>
                <w:t>Cloud-based AR capability scheduling</w:t>
              </w:r>
              <w:r w:rsidR="0008001E" w:rsidRPr="0008001E">
                <w:rPr>
                  <w:webHidden/>
                </w:rPr>
                <w:tab/>
              </w:r>
              <w:r w:rsidR="0008001E" w:rsidRPr="0008001E">
                <w:rPr>
                  <w:webHidden/>
                </w:rPr>
                <w:fldChar w:fldCharType="begin"/>
              </w:r>
              <w:r w:rsidR="0008001E" w:rsidRPr="0008001E">
                <w:rPr>
                  <w:webHidden/>
                </w:rPr>
                <w:instrText xml:space="preserve"> PAGEREF _Toc184817535 \h </w:instrText>
              </w:r>
              <w:r w:rsidR="0008001E" w:rsidRPr="0008001E">
                <w:rPr>
                  <w:webHidden/>
                </w:rPr>
              </w:r>
              <w:r w:rsidR="0008001E" w:rsidRPr="0008001E">
                <w:rPr>
                  <w:webHidden/>
                </w:rPr>
                <w:fldChar w:fldCharType="separate"/>
              </w:r>
              <w:r w:rsidR="00E82038">
                <w:rPr>
                  <w:webHidden/>
                </w:rPr>
                <w:t>11</w:t>
              </w:r>
              <w:r w:rsidR="0008001E" w:rsidRPr="0008001E">
                <w:rPr>
                  <w:webHidden/>
                </w:rPr>
                <w:fldChar w:fldCharType="end"/>
              </w:r>
            </w:hyperlink>
          </w:p>
          <w:p w:rsidR="0008001E" w:rsidRPr="0008001E" w:rsidRDefault="009B4896">
            <w:pPr>
              <w:pStyle w:val="33"/>
              <w:tabs>
                <w:tab w:val="left" w:pos="2269"/>
              </w:tabs>
              <w:rPr>
                <w:rFonts w:asciiTheme="minorHAnsi" w:eastAsiaTheme="minorEastAsia" w:hAnsiTheme="minorHAnsi" w:cstheme="minorBidi"/>
                <w:kern w:val="2"/>
                <w:sz w:val="21"/>
                <w:szCs w:val="22"/>
                <w:lang w:val="en-US" w:eastAsia="zh-CN"/>
              </w:rPr>
            </w:pPr>
            <w:hyperlink w:anchor="_Toc184817536" w:history="1">
              <w:r w:rsidR="0008001E" w:rsidRPr="0008001E">
                <w:rPr>
                  <w:rStyle w:val="a5"/>
                  <w:rFonts w:eastAsia="Calibri"/>
                </w:rPr>
                <w:t>8.3.2</w:t>
              </w:r>
              <w:r w:rsidR="0008001E" w:rsidRPr="0008001E">
                <w:rPr>
                  <w:rFonts w:asciiTheme="minorHAnsi" w:eastAsiaTheme="minorEastAsia" w:hAnsiTheme="minorHAnsi" w:cstheme="minorBidi"/>
                  <w:kern w:val="2"/>
                  <w:sz w:val="21"/>
                  <w:szCs w:val="22"/>
                  <w:lang w:val="en-US" w:eastAsia="zh-CN"/>
                </w:rPr>
                <w:tab/>
              </w:r>
              <w:r w:rsidR="0008001E" w:rsidRPr="0008001E">
                <w:rPr>
                  <w:rStyle w:val="a5"/>
                  <w:rFonts w:eastAsia="Calibri"/>
                </w:rPr>
                <w:t>Cloud-based AR capability interaction</w:t>
              </w:r>
              <w:r w:rsidR="0008001E" w:rsidRPr="0008001E">
                <w:rPr>
                  <w:webHidden/>
                </w:rPr>
                <w:tab/>
              </w:r>
              <w:r w:rsidR="0008001E" w:rsidRPr="0008001E">
                <w:rPr>
                  <w:webHidden/>
                </w:rPr>
                <w:fldChar w:fldCharType="begin"/>
              </w:r>
              <w:r w:rsidR="0008001E" w:rsidRPr="0008001E">
                <w:rPr>
                  <w:webHidden/>
                </w:rPr>
                <w:instrText xml:space="preserve"> PAGEREF _Toc184817536 \h </w:instrText>
              </w:r>
              <w:r w:rsidR="0008001E" w:rsidRPr="0008001E">
                <w:rPr>
                  <w:webHidden/>
                </w:rPr>
              </w:r>
              <w:r w:rsidR="0008001E" w:rsidRPr="0008001E">
                <w:rPr>
                  <w:webHidden/>
                </w:rPr>
                <w:fldChar w:fldCharType="separate"/>
              </w:r>
              <w:r w:rsidR="00E82038">
                <w:rPr>
                  <w:webHidden/>
                </w:rPr>
                <w:t>12</w:t>
              </w:r>
              <w:r w:rsidR="0008001E" w:rsidRPr="0008001E">
                <w:rPr>
                  <w:webHidden/>
                </w:rPr>
                <w:fldChar w:fldCharType="end"/>
              </w:r>
            </w:hyperlink>
          </w:p>
          <w:p w:rsidR="0008001E" w:rsidRPr="0008001E" w:rsidRDefault="009B4896">
            <w:pPr>
              <w:pStyle w:val="33"/>
              <w:tabs>
                <w:tab w:val="left" w:pos="2269"/>
              </w:tabs>
              <w:rPr>
                <w:rFonts w:asciiTheme="minorHAnsi" w:eastAsiaTheme="minorEastAsia" w:hAnsiTheme="minorHAnsi" w:cstheme="minorBidi"/>
                <w:kern w:val="2"/>
                <w:sz w:val="21"/>
                <w:szCs w:val="22"/>
                <w:lang w:val="en-US" w:eastAsia="zh-CN"/>
              </w:rPr>
            </w:pPr>
            <w:hyperlink w:anchor="_Toc184817537" w:history="1">
              <w:r w:rsidR="0008001E" w:rsidRPr="0008001E">
                <w:rPr>
                  <w:rStyle w:val="a5"/>
                  <w:rFonts w:eastAsia="Calibri"/>
                </w:rPr>
                <w:t>8.3.3</w:t>
              </w:r>
              <w:r w:rsidR="0008001E" w:rsidRPr="0008001E">
                <w:rPr>
                  <w:rFonts w:asciiTheme="minorHAnsi" w:eastAsiaTheme="minorEastAsia" w:hAnsiTheme="minorHAnsi" w:cstheme="minorBidi"/>
                  <w:kern w:val="2"/>
                  <w:sz w:val="21"/>
                  <w:szCs w:val="22"/>
                  <w:lang w:val="en-US" w:eastAsia="zh-CN"/>
                </w:rPr>
                <w:tab/>
              </w:r>
              <w:r w:rsidR="0008001E" w:rsidRPr="0008001E">
                <w:rPr>
                  <w:rStyle w:val="a5"/>
                  <w:rFonts w:eastAsia="Calibri"/>
                </w:rPr>
                <w:t>Cloud-based AR capability distribution</w:t>
              </w:r>
              <w:r w:rsidR="0008001E" w:rsidRPr="0008001E">
                <w:rPr>
                  <w:webHidden/>
                </w:rPr>
                <w:tab/>
              </w:r>
              <w:r w:rsidR="0008001E" w:rsidRPr="0008001E">
                <w:rPr>
                  <w:webHidden/>
                </w:rPr>
                <w:fldChar w:fldCharType="begin"/>
              </w:r>
              <w:r w:rsidR="0008001E" w:rsidRPr="0008001E">
                <w:rPr>
                  <w:webHidden/>
                </w:rPr>
                <w:instrText xml:space="preserve"> PAGEREF _Toc184817537 \h </w:instrText>
              </w:r>
              <w:r w:rsidR="0008001E" w:rsidRPr="0008001E">
                <w:rPr>
                  <w:webHidden/>
                </w:rPr>
              </w:r>
              <w:r w:rsidR="0008001E" w:rsidRPr="0008001E">
                <w:rPr>
                  <w:webHidden/>
                </w:rPr>
                <w:fldChar w:fldCharType="separate"/>
              </w:r>
              <w:r w:rsidR="00E82038">
                <w:rPr>
                  <w:webHidden/>
                </w:rPr>
                <w:t>14</w:t>
              </w:r>
              <w:r w:rsidR="0008001E" w:rsidRPr="0008001E">
                <w:rPr>
                  <w:webHidden/>
                </w:rPr>
                <w:fldChar w:fldCharType="end"/>
              </w:r>
            </w:hyperlink>
          </w:p>
          <w:p w:rsidR="0008001E" w:rsidRPr="0008001E" w:rsidRDefault="009B4896">
            <w:pPr>
              <w:pStyle w:val="23"/>
              <w:tabs>
                <w:tab w:val="left" w:pos="1531"/>
              </w:tabs>
              <w:rPr>
                <w:rFonts w:asciiTheme="minorHAnsi" w:eastAsiaTheme="minorEastAsia" w:hAnsiTheme="minorHAnsi" w:cstheme="minorBidi"/>
                <w:kern w:val="2"/>
                <w:sz w:val="21"/>
                <w:szCs w:val="22"/>
                <w:lang w:val="en-US" w:eastAsia="zh-CN"/>
              </w:rPr>
            </w:pPr>
            <w:hyperlink w:anchor="_Toc184817538" w:history="1">
              <w:r w:rsidR="0008001E" w:rsidRPr="0008001E">
                <w:rPr>
                  <w:rStyle w:val="a5"/>
                  <w:rFonts w:eastAsia="宋体"/>
                </w:rPr>
                <w:t>8.4</w:t>
              </w:r>
              <w:r w:rsidR="0008001E" w:rsidRPr="0008001E">
                <w:rPr>
                  <w:rFonts w:asciiTheme="minorHAnsi" w:eastAsiaTheme="minorEastAsia" w:hAnsiTheme="minorHAnsi" w:cstheme="minorBidi"/>
                  <w:kern w:val="2"/>
                  <w:sz w:val="21"/>
                  <w:szCs w:val="22"/>
                  <w:lang w:val="en-US" w:eastAsia="zh-CN"/>
                </w:rPr>
                <w:tab/>
              </w:r>
              <w:r w:rsidR="0008001E" w:rsidRPr="0008001E">
                <w:rPr>
                  <w:rStyle w:val="a5"/>
                  <w:rFonts w:eastAsia="宋体"/>
                </w:rPr>
                <w:t>Resource layer</w:t>
              </w:r>
              <w:r w:rsidR="0008001E" w:rsidRPr="0008001E">
                <w:rPr>
                  <w:webHidden/>
                </w:rPr>
                <w:tab/>
              </w:r>
              <w:r w:rsidR="0008001E" w:rsidRPr="0008001E">
                <w:rPr>
                  <w:webHidden/>
                </w:rPr>
                <w:fldChar w:fldCharType="begin"/>
              </w:r>
              <w:r w:rsidR="0008001E" w:rsidRPr="0008001E">
                <w:rPr>
                  <w:webHidden/>
                </w:rPr>
                <w:instrText xml:space="preserve"> PAGEREF _Toc184817538 \h </w:instrText>
              </w:r>
              <w:r w:rsidR="0008001E" w:rsidRPr="0008001E">
                <w:rPr>
                  <w:webHidden/>
                </w:rPr>
              </w:r>
              <w:r w:rsidR="0008001E" w:rsidRPr="0008001E">
                <w:rPr>
                  <w:webHidden/>
                </w:rPr>
                <w:fldChar w:fldCharType="separate"/>
              </w:r>
              <w:r w:rsidR="00E82038">
                <w:rPr>
                  <w:webHidden/>
                </w:rPr>
                <w:t>14</w:t>
              </w:r>
              <w:r w:rsidR="0008001E" w:rsidRPr="0008001E">
                <w:rPr>
                  <w:webHidden/>
                </w:rPr>
                <w:fldChar w:fldCharType="end"/>
              </w:r>
            </w:hyperlink>
          </w:p>
          <w:p w:rsidR="0008001E" w:rsidRPr="0008001E" w:rsidRDefault="009B4896">
            <w:pPr>
              <w:pStyle w:val="33"/>
              <w:tabs>
                <w:tab w:val="left" w:pos="2269"/>
              </w:tabs>
              <w:rPr>
                <w:rFonts w:asciiTheme="minorHAnsi" w:eastAsiaTheme="minorEastAsia" w:hAnsiTheme="minorHAnsi" w:cstheme="minorBidi"/>
                <w:kern w:val="2"/>
                <w:sz w:val="21"/>
                <w:szCs w:val="22"/>
                <w:lang w:val="en-US" w:eastAsia="zh-CN"/>
              </w:rPr>
            </w:pPr>
            <w:hyperlink w:anchor="_Toc184817539" w:history="1">
              <w:r w:rsidR="0008001E" w:rsidRPr="0008001E">
                <w:rPr>
                  <w:rStyle w:val="a5"/>
                  <w:rFonts w:eastAsia="Times New Roman"/>
                </w:rPr>
                <w:t>8.4.1</w:t>
              </w:r>
              <w:r w:rsidR="0008001E" w:rsidRPr="0008001E">
                <w:rPr>
                  <w:rFonts w:asciiTheme="minorHAnsi" w:eastAsiaTheme="minorEastAsia" w:hAnsiTheme="minorHAnsi" w:cstheme="minorBidi"/>
                  <w:kern w:val="2"/>
                  <w:sz w:val="21"/>
                  <w:szCs w:val="22"/>
                  <w:lang w:val="en-US" w:eastAsia="zh-CN"/>
                </w:rPr>
                <w:tab/>
              </w:r>
              <w:r w:rsidR="0008001E" w:rsidRPr="0008001E">
                <w:rPr>
                  <w:rStyle w:val="a5"/>
                  <w:rFonts w:eastAsia="Times New Roman"/>
                </w:rPr>
                <w:t>Computational resources</w:t>
              </w:r>
              <w:r w:rsidR="0008001E" w:rsidRPr="0008001E">
                <w:rPr>
                  <w:webHidden/>
                </w:rPr>
                <w:tab/>
              </w:r>
              <w:r w:rsidR="0008001E" w:rsidRPr="0008001E">
                <w:rPr>
                  <w:webHidden/>
                </w:rPr>
                <w:fldChar w:fldCharType="begin"/>
              </w:r>
              <w:r w:rsidR="0008001E" w:rsidRPr="0008001E">
                <w:rPr>
                  <w:webHidden/>
                </w:rPr>
                <w:instrText xml:space="preserve"> PAGEREF _Toc184817539 \h </w:instrText>
              </w:r>
              <w:r w:rsidR="0008001E" w:rsidRPr="0008001E">
                <w:rPr>
                  <w:webHidden/>
                </w:rPr>
              </w:r>
              <w:r w:rsidR="0008001E" w:rsidRPr="0008001E">
                <w:rPr>
                  <w:webHidden/>
                </w:rPr>
                <w:fldChar w:fldCharType="separate"/>
              </w:r>
              <w:r w:rsidR="00E82038">
                <w:rPr>
                  <w:webHidden/>
                </w:rPr>
                <w:t>14</w:t>
              </w:r>
              <w:r w:rsidR="0008001E" w:rsidRPr="0008001E">
                <w:rPr>
                  <w:webHidden/>
                </w:rPr>
                <w:fldChar w:fldCharType="end"/>
              </w:r>
            </w:hyperlink>
          </w:p>
          <w:p w:rsidR="0008001E" w:rsidRPr="0008001E" w:rsidRDefault="009B4896">
            <w:pPr>
              <w:pStyle w:val="33"/>
              <w:tabs>
                <w:tab w:val="left" w:pos="2269"/>
              </w:tabs>
              <w:rPr>
                <w:rFonts w:asciiTheme="minorHAnsi" w:eastAsiaTheme="minorEastAsia" w:hAnsiTheme="minorHAnsi" w:cstheme="minorBidi"/>
                <w:kern w:val="2"/>
                <w:sz w:val="21"/>
                <w:szCs w:val="22"/>
                <w:lang w:val="en-US" w:eastAsia="zh-CN"/>
              </w:rPr>
            </w:pPr>
            <w:hyperlink w:anchor="_Toc184817540" w:history="1">
              <w:r w:rsidR="0008001E" w:rsidRPr="0008001E">
                <w:rPr>
                  <w:rStyle w:val="a5"/>
                  <w:rFonts w:eastAsia="Times New Roman"/>
                </w:rPr>
                <w:t>8.4.2</w:t>
              </w:r>
              <w:r w:rsidR="0008001E" w:rsidRPr="0008001E">
                <w:rPr>
                  <w:rFonts w:asciiTheme="minorHAnsi" w:eastAsiaTheme="minorEastAsia" w:hAnsiTheme="minorHAnsi" w:cstheme="minorBidi"/>
                  <w:kern w:val="2"/>
                  <w:sz w:val="21"/>
                  <w:szCs w:val="22"/>
                  <w:lang w:val="en-US" w:eastAsia="zh-CN"/>
                </w:rPr>
                <w:tab/>
              </w:r>
              <w:r w:rsidR="0008001E" w:rsidRPr="0008001E">
                <w:rPr>
                  <w:rStyle w:val="a5"/>
                  <w:rFonts w:eastAsia="Times New Roman"/>
                </w:rPr>
                <w:t>Running environment</w:t>
              </w:r>
              <w:r w:rsidR="0008001E" w:rsidRPr="0008001E">
                <w:rPr>
                  <w:webHidden/>
                </w:rPr>
                <w:tab/>
              </w:r>
              <w:r w:rsidR="0008001E" w:rsidRPr="0008001E">
                <w:rPr>
                  <w:webHidden/>
                </w:rPr>
                <w:fldChar w:fldCharType="begin"/>
              </w:r>
              <w:r w:rsidR="0008001E" w:rsidRPr="0008001E">
                <w:rPr>
                  <w:webHidden/>
                </w:rPr>
                <w:instrText xml:space="preserve"> PAGEREF _Toc184817540 \h </w:instrText>
              </w:r>
              <w:r w:rsidR="0008001E" w:rsidRPr="0008001E">
                <w:rPr>
                  <w:webHidden/>
                </w:rPr>
              </w:r>
              <w:r w:rsidR="0008001E" w:rsidRPr="0008001E">
                <w:rPr>
                  <w:webHidden/>
                </w:rPr>
                <w:fldChar w:fldCharType="separate"/>
              </w:r>
              <w:r w:rsidR="00E82038">
                <w:rPr>
                  <w:webHidden/>
                </w:rPr>
                <w:t>14</w:t>
              </w:r>
              <w:r w:rsidR="0008001E" w:rsidRPr="0008001E">
                <w:rPr>
                  <w:webHidden/>
                </w:rPr>
                <w:fldChar w:fldCharType="end"/>
              </w:r>
            </w:hyperlink>
          </w:p>
          <w:p w:rsidR="0008001E" w:rsidRPr="0008001E" w:rsidRDefault="009B4896">
            <w:pPr>
              <w:pStyle w:val="33"/>
              <w:tabs>
                <w:tab w:val="left" w:pos="2269"/>
              </w:tabs>
              <w:rPr>
                <w:rFonts w:asciiTheme="minorHAnsi" w:eastAsiaTheme="minorEastAsia" w:hAnsiTheme="minorHAnsi" w:cstheme="minorBidi"/>
                <w:kern w:val="2"/>
                <w:sz w:val="21"/>
                <w:szCs w:val="22"/>
                <w:lang w:val="en-US" w:eastAsia="zh-CN"/>
              </w:rPr>
            </w:pPr>
            <w:hyperlink w:anchor="_Toc184817541" w:history="1">
              <w:r w:rsidR="0008001E" w:rsidRPr="0008001E">
                <w:rPr>
                  <w:rStyle w:val="a5"/>
                  <w:rFonts w:eastAsia="Times New Roman"/>
                </w:rPr>
                <w:t>8.4.3</w:t>
              </w:r>
              <w:r w:rsidR="0008001E" w:rsidRPr="0008001E">
                <w:rPr>
                  <w:rFonts w:asciiTheme="minorHAnsi" w:eastAsiaTheme="minorEastAsia" w:hAnsiTheme="minorHAnsi" w:cstheme="minorBidi"/>
                  <w:kern w:val="2"/>
                  <w:sz w:val="21"/>
                  <w:szCs w:val="22"/>
                  <w:lang w:val="en-US" w:eastAsia="zh-CN"/>
                </w:rPr>
                <w:tab/>
              </w:r>
              <w:r w:rsidR="0008001E" w:rsidRPr="0008001E">
                <w:rPr>
                  <w:rStyle w:val="a5"/>
                  <w:rFonts w:eastAsia="Times New Roman"/>
                </w:rPr>
                <w:t>Resources collaboration</w:t>
              </w:r>
              <w:r w:rsidR="0008001E" w:rsidRPr="0008001E">
                <w:rPr>
                  <w:webHidden/>
                </w:rPr>
                <w:tab/>
              </w:r>
              <w:r w:rsidR="0008001E" w:rsidRPr="0008001E">
                <w:rPr>
                  <w:webHidden/>
                </w:rPr>
                <w:fldChar w:fldCharType="begin"/>
              </w:r>
              <w:r w:rsidR="0008001E" w:rsidRPr="0008001E">
                <w:rPr>
                  <w:webHidden/>
                </w:rPr>
                <w:instrText xml:space="preserve"> PAGEREF _Toc184817541 \h </w:instrText>
              </w:r>
              <w:r w:rsidR="0008001E" w:rsidRPr="0008001E">
                <w:rPr>
                  <w:webHidden/>
                </w:rPr>
              </w:r>
              <w:r w:rsidR="0008001E" w:rsidRPr="0008001E">
                <w:rPr>
                  <w:webHidden/>
                </w:rPr>
                <w:fldChar w:fldCharType="separate"/>
              </w:r>
              <w:r w:rsidR="00E82038">
                <w:rPr>
                  <w:webHidden/>
                </w:rPr>
                <w:t>14</w:t>
              </w:r>
              <w:r w:rsidR="0008001E" w:rsidRPr="0008001E">
                <w:rPr>
                  <w:webHidden/>
                </w:rPr>
                <w:fldChar w:fldCharType="end"/>
              </w:r>
            </w:hyperlink>
          </w:p>
          <w:p w:rsidR="0008001E" w:rsidRPr="0008001E" w:rsidRDefault="009B4896">
            <w:pPr>
              <w:pStyle w:val="23"/>
              <w:tabs>
                <w:tab w:val="left" w:pos="1531"/>
              </w:tabs>
              <w:rPr>
                <w:rFonts w:asciiTheme="minorHAnsi" w:eastAsiaTheme="minorEastAsia" w:hAnsiTheme="minorHAnsi" w:cstheme="minorBidi"/>
                <w:kern w:val="2"/>
                <w:sz w:val="21"/>
                <w:szCs w:val="22"/>
                <w:lang w:val="en-US" w:eastAsia="zh-CN"/>
              </w:rPr>
            </w:pPr>
            <w:hyperlink w:anchor="_Toc184817542" w:history="1">
              <w:r w:rsidR="0008001E" w:rsidRPr="0008001E">
                <w:rPr>
                  <w:rStyle w:val="a5"/>
                  <w:rFonts w:eastAsia="宋体"/>
                </w:rPr>
                <w:t>8.5</w:t>
              </w:r>
              <w:r w:rsidR="0008001E" w:rsidRPr="0008001E">
                <w:rPr>
                  <w:rFonts w:asciiTheme="minorHAnsi" w:eastAsiaTheme="minorEastAsia" w:hAnsiTheme="minorHAnsi" w:cstheme="minorBidi"/>
                  <w:kern w:val="2"/>
                  <w:sz w:val="21"/>
                  <w:szCs w:val="22"/>
                  <w:lang w:val="en-US" w:eastAsia="zh-CN"/>
                </w:rPr>
                <w:tab/>
              </w:r>
              <w:r w:rsidR="0008001E" w:rsidRPr="0008001E">
                <w:rPr>
                  <w:rStyle w:val="a5"/>
                  <w:rFonts w:eastAsia="宋体"/>
                </w:rPr>
                <w:t>Terminal layer</w:t>
              </w:r>
              <w:r w:rsidR="0008001E" w:rsidRPr="0008001E">
                <w:rPr>
                  <w:webHidden/>
                </w:rPr>
                <w:tab/>
              </w:r>
              <w:r w:rsidR="0008001E" w:rsidRPr="0008001E">
                <w:rPr>
                  <w:webHidden/>
                </w:rPr>
                <w:fldChar w:fldCharType="begin"/>
              </w:r>
              <w:r w:rsidR="0008001E" w:rsidRPr="0008001E">
                <w:rPr>
                  <w:webHidden/>
                </w:rPr>
                <w:instrText xml:space="preserve"> PAGEREF _Toc184817542 \h </w:instrText>
              </w:r>
              <w:r w:rsidR="0008001E" w:rsidRPr="0008001E">
                <w:rPr>
                  <w:webHidden/>
                </w:rPr>
              </w:r>
              <w:r w:rsidR="0008001E" w:rsidRPr="0008001E">
                <w:rPr>
                  <w:webHidden/>
                </w:rPr>
                <w:fldChar w:fldCharType="separate"/>
              </w:r>
              <w:r w:rsidR="00E82038">
                <w:rPr>
                  <w:webHidden/>
                </w:rPr>
                <w:t>15</w:t>
              </w:r>
              <w:r w:rsidR="0008001E" w:rsidRPr="0008001E">
                <w:rPr>
                  <w:webHidden/>
                </w:rPr>
                <w:fldChar w:fldCharType="end"/>
              </w:r>
            </w:hyperlink>
          </w:p>
          <w:p w:rsidR="0008001E" w:rsidRPr="0008001E" w:rsidRDefault="009B4896">
            <w:pPr>
              <w:pStyle w:val="33"/>
              <w:tabs>
                <w:tab w:val="left" w:pos="2269"/>
              </w:tabs>
              <w:rPr>
                <w:rFonts w:asciiTheme="minorHAnsi" w:eastAsiaTheme="minorEastAsia" w:hAnsiTheme="minorHAnsi" w:cstheme="minorBidi"/>
                <w:kern w:val="2"/>
                <w:sz w:val="21"/>
                <w:szCs w:val="22"/>
                <w:lang w:val="en-US" w:eastAsia="zh-CN"/>
              </w:rPr>
            </w:pPr>
            <w:hyperlink w:anchor="_Toc184817543" w:history="1">
              <w:r w:rsidR="0008001E" w:rsidRPr="0008001E">
                <w:rPr>
                  <w:rStyle w:val="a5"/>
                  <w:rFonts w:eastAsia="Times New Roman"/>
                </w:rPr>
                <w:t>8.5.1</w:t>
              </w:r>
              <w:r w:rsidR="0008001E" w:rsidRPr="0008001E">
                <w:rPr>
                  <w:rFonts w:asciiTheme="minorHAnsi" w:eastAsiaTheme="minorEastAsia" w:hAnsiTheme="minorHAnsi" w:cstheme="minorBidi"/>
                  <w:kern w:val="2"/>
                  <w:sz w:val="21"/>
                  <w:szCs w:val="22"/>
                  <w:lang w:val="en-US" w:eastAsia="zh-CN"/>
                </w:rPr>
                <w:tab/>
              </w:r>
              <w:r w:rsidR="0008001E" w:rsidRPr="0008001E">
                <w:rPr>
                  <w:rStyle w:val="a5"/>
                  <w:rFonts w:eastAsia="Times New Roman"/>
                </w:rPr>
                <w:t>Hardware</w:t>
              </w:r>
              <w:r w:rsidR="0008001E" w:rsidRPr="0008001E">
                <w:rPr>
                  <w:webHidden/>
                </w:rPr>
                <w:tab/>
              </w:r>
              <w:r w:rsidR="0008001E" w:rsidRPr="0008001E">
                <w:rPr>
                  <w:webHidden/>
                </w:rPr>
                <w:fldChar w:fldCharType="begin"/>
              </w:r>
              <w:r w:rsidR="0008001E" w:rsidRPr="0008001E">
                <w:rPr>
                  <w:webHidden/>
                </w:rPr>
                <w:instrText xml:space="preserve"> PAGEREF _Toc184817543 \h </w:instrText>
              </w:r>
              <w:r w:rsidR="0008001E" w:rsidRPr="0008001E">
                <w:rPr>
                  <w:webHidden/>
                </w:rPr>
              </w:r>
              <w:r w:rsidR="0008001E" w:rsidRPr="0008001E">
                <w:rPr>
                  <w:webHidden/>
                </w:rPr>
                <w:fldChar w:fldCharType="separate"/>
              </w:r>
              <w:r w:rsidR="00E82038">
                <w:rPr>
                  <w:webHidden/>
                </w:rPr>
                <w:t>15</w:t>
              </w:r>
              <w:r w:rsidR="0008001E" w:rsidRPr="0008001E">
                <w:rPr>
                  <w:webHidden/>
                </w:rPr>
                <w:fldChar w:fldCharType="end"/>
              </w:r>
            </w:hyperlink>
          </w:p>
          <w:p w:rsidR="0008001E" w:rsidRPr="0008001E" w:rsidRDefault="009B4896">
            <w:pPr>
              <w:pStyle w:val="33"/>
              <w:tabs>
                <w:tab w:val="left" w:pos="2269"/>
              </w:tabs>
              <w:rPr>
                <w:rFonts w:asciiTheme="minorHAnsi" w:eastAsiaTheme="minorEastAsia" w:hAnsiTheme="minorHAnsi" w:cstheme="minorBidi"/>
                <w:kern w:val="2"/>
                <w:sz w:val="21"/>
                <w:szCs w:val="22"/>
                <w:lang w:val="en-US" w:eastAsia="zh-CN"/>
              </w:rPr>
            </w:pPr>
            <w:hyperlink w:anchor="_Toc184817544" w:history="1">
              <w:r w:rsidR="0008001E" w:rsidRPr="0008001E">
                <w:rPr>
                  <w:rStyle w:val="a5"/>
                  <w:rFonts w:eastAsia="Times New Roman"/>
                </w:rPr>
                <w:t>8.5.2</w:t>
              </w:r>
              <w:r w:rsidR="0008001E" w:rsidRPr="0008001E">
                <w:rPr>
                  <w:rFonts w:asciiTheme="minorHAnsi" w:eastAsiaTheme="minorEastAsia" w:hAnsiTheme="minorHAnsi" w:cstheme="minorBidi"/>
                  <w:kern w:val="2"/>
                  <w:sz w:val="21"/>
                  <w:szCs w:val="22"/>
                  <w:lang w:val="en-US" w:eastAsia="zh-CN"/>
                </w:rPr>
                <w:tab/>
              </w:r>
              <w:r w:rsidR="0008001E" w:rsidRPr="0008001E">
                <w:rPr>
                  <w:rStyle w:val="a5"/>
                  <w:rFonts w:eastAsia="Times New Roman"/>
                </w:rPr>
                <w:t>Software</w:t>
              </w:r>
              <w:r w:rsidR="0008001E" w:rsidRPr="0008001E">
                <w:rPr>
                  <w:webHidden/>
                </w:rPr>
                <w:tab/>
              </w:r>
              <w:r w:rsidR="0008001E" w:rsidRPr="0008001E">
                <w:rPr>
                  <w:webHidden/>
                </w:rPr>
                <w:fldChar w:fldCharType="begin"/>
              </w:r>
              <w:r w:rsidR="0008001E" w:rsidRPr="0008001E">
                <w:rPr>
                  <w:webHidden/>
                </w:rPr>
                <w:instrText xml:space="preserve"> PAGEREF _Toc184817544 \h </w:instrText>
              </w:r>
              <w:r w:rsidR="0008001E" w:rsidRPr="0008001E">
                <w:rPr>
                  <w:webHidden/>
                </w:rPr>
              </w:r>
              <w:r w:rsidR="0008001E" w:rsidRPr="0008001E">
                <w:rPr>
                  <w:webHidden/>
                </w:rPr>
                <w:fldChar w:fldCharType="separate"/>
              </w:r>
              <w:r w:rsidR="00E82038">
                <w:rPr>
                  <w:webHidden/>
                </w:rPr>
                <w:t>15</w:t>
              </w:r>
              <w:r w:rsidR="0008001E" w:rsidRPr="0008001E">
                <w:rPr>
                  <w:webHidden/>
                </w:rPr>
                <w:fldChar w:fldCharType="end"/>
              </w:r>
            </w:hyperlink>
          </w:p>
          <w:p w:rsidR="0008001E" w:rsidRPr="0008001E" w:rsidRDefault="009B4896">
            <w:pPr>
              <w:pStyle w:val="23"/>
              <w:tabs>
                <w:tab w:val="left" w:pos="1531"/>
              </w:tabs>
              <w:rPr>
                <w:rFonts w:asciiTheme="minorHAnsi" w:eastAsiaTheme="minorEastAsia" w:hAnsiTheme="minorHAnsi" w:cstheme="minorBidi"/>
                <w:kern w:val="2"/>
                <w:sz w:val="21"/>
                <w:szCs w:val="22"/>
                <w:lang w:val="en-US" w:eastAsia="zh-CN"/>
              </w:rPr>
            </w:pPr>
            <w:hyperlink w:anchor="_Toc184817545" w:history="1">
              <w:r w:rsidR="0008001E" w:rsidRPr="0008001E">
                <w:rPr>
                  <w:rStyle w:val="a5"/>
                  <w:rFonts w:eastAsia="宋体"/>
                </w:rPr>
                <w:t>8.6</w:t>
              </w:r>
              <w:r w:rsidR="0008001E" w:rsidRPr="0008001E">
                <w:rPr>
                  <w:rFonts w:asciiTheme="minorHAnsi" w:eastAsiaTheme="minorEastAsia" w:hAnsiTheme="minorHAnsi" w:cstheme="minorBidi"/>
                  <w:kern w:val="2"/>
                  <w:sz w:val="21"/>
                  <w:szCs w:val="22"/>
                  <w:lang w:val="en-US" w:eastAsia="zh-CN"/>
                </w:rPr>
                <w:tab/>
              </w:r>
              <w:r w:rsidR="0008001E" w:rsidRPr="0008001E">
                <w:rPr>
                  <w:rStyle w:val="a5"/>
                  <w:rFonts w:eastAsia="宋体"/>
                </w:rPr>
                <w:t>Network layer</w:t>
              </w:r>
              <w:r w:rsidR="0008001E" w:rsidRPr="0008001E">
                <w:rPr>
                  <w:webHidden/>
                </w:rPr>
                <w:tab/>
              </w:r>
              <w:r w:rsidR="0008001E" w:rsidRPr="0008001E">
                <w:rPr>
                  <w:webHidden/>
                </w:rPr>
                <w:fldChar w:fldCharType="begin"/>
              </w:r>
              <w:r w:rsidR="0008001E" w:rsidRPr="0008001E">
                <w:rPr>
                  <w:webHidden/>
                </w:rPr>
                <w:instrText xml:space="preserve"> PAGEREF _Toc184817545 \h </w:instrText>
              </w:r>
              <w:r w:rsidR="0008001E" w:rsidRPr="0008001E">
                <w:rPr>
                  <w:webHidden/>
                </w:rPr>
              </w:r>
              <w:r w:rsidR="0008001E" w:rsidRPr="0008001E">
                <w:rPr>
                  <w:webHidden/>
                </w:rPr>
                <w:fldChar w:fldCharType="separate"/>
              </w:r>
              <w:r w:rsidR="00E82038">
                <w:rPr>
                  <w:webHidden/>
                </w:rPr>
                <w:t>16</w:t>
              </w:r>
              <w:r w:rsidR="0008001E" w:rsidRPr="0008001E">
                <w:rPr>
                  <w:webHidden/>
                </w:rPr>
                <w:fldChar w:fldCharType="end"/>
              </w:r>
            </w:hyperlink>
          </w:p>
          <w:p w:rsidR="0008001E" w:rsidRPr="0008001E" w:rsidRDefault="009B4896">
            <w:pPr>
              <w:pStyle w:val="23"/>
              <w:tabs>
                <w:tab w:val="left" w:pos="1531"/>
              </w:tabs>
              <w:rPr>
                <w:rFonts w:asciiTheme="minorHAnsi" w:eastAsiaTheme="minorEastAsia" w:hAnsiTheme="minorHAnsi" w:cstheme="minorBidi"/>
                <w:kern w:val="2"/>
                <w:sz w:val="21"/>
                <w:szCs w:val="22"/>
                <w:lang w:val="en-US" w:eastAsia="zh-CN"/>
              </w:rPr>
            </w:pPr>
            <w:hyperlink w:anchor="_Toc184817546" w:history="1">
              <w:r w:rsidR="0008001E" w:rsidRPr="0008001E">
                <w:rPr>
                  <w:rStyle w:val="a5"/>
                  <w:rFonts w:eastAsia="宋体"/>
                </w:rPr>
                <w:t>8.7</w:t>
              </w:r>
              <w:r w:rsidR="0008001E" w:rsidRPr="0008001E">
                <w:rPr>
                  <w:rFonts w:asciiTheme="minorHAnsi" w:eastAsiaTheme="minorEastAsia" w:hAnsiTheme="minorHAnsi" w:cstheme="minorBidi"/>
                  <w:kern w:val="2"/>
                  <w:sz w:val="21"/>
                  <w:szCs w:val="22"/>
                  <w:lang w:val="en-US" w:eastAsia="zh-CN"/>
                </w:rPr>
                <w:tab/>
              </w:r>
              <w:r w:rsidR="0008001E" w:rsidRPr="0008001E">
                <w:rPr>
                  <w:rStyle w:val="a5"/>
                  <w:rFonts w:eastAsia="宋体"/>
                </w:rPr>
                <w:t>Operation, administration and management</w:t>
              </w:r>
              <w:r w:rsidR="0008001E" w:rsidRPr="0008001E">
                <w:rPr>
                  <w:webHidden/>
                </w:rPr>
                <w:tab/>
              </w:r>
              <w:r w:rsidR="0008001E" w:rsidRPr="0008001E">
                <w:rPr>
                  <w:webHidden/>
                </w:rPr>
                <w:fldChar w:fldCharType="begin"/>
              </w:r>
              <w:r w:rsidR="0008001E" w:rsidRPr="0008001E">
                <w:rPr>
                  <w:webHidden/>
                </w:rPr>
                <w:instrText xml:space="preserve"> PAGEREF _Toc184817546 \h </w:instrText>
              </w:r>
              <w:r w:rsidR="0008001E" w:rsidRPr="0008001E">
                <w:rPr>
                  <w:webHidden/>
                </w:rPr>
              </w:r>
              <w:r w:rsidR="0008001E" w:rsidRPr="0008001E">
                <w:rPr>
                  <w:webHidden/>
                </w:rPr>
                <w:fldChar w:fldCharType="separate"/>
              </w:r>
              <w:r w:rsidR="00E82038">
                <w:rPr>
                  <w:webHidden/>
                </w:rPr>
                <w:t>16</w:t>
              </w:r>
              <w:r w:rsidR="0008001E" w:rsidRPr="0008001E">
                <w:rPr>
                  <w:webHidden/>
                </w:rPr>
                <w:fldChar w:fldCharType="end"/>
              </w:r>
            </w:hyperlink>
          </w:p>
          <w:p w:rsidR="0008001E" w:rsidRPr="0008001E" w:rsidRDefault="009B4896">
            <w:pPr>
              <w:pStyle w:val="23"/>
              <w:tabs>
                <w:tab w:val="left" w:pos="1531"/>
              </w:tabs>
              <w:rPr>
                <w:rFonts w:asciiTheme="minorHAnsi" w:eastAsiaTheme="minorEastAsia" w:hAnsiTheme="minorHAnsi" w:cstheme="minorBidi"/>
                <w:kern w:val="2"/>
                <w:sz w:val="21"/>
                <w:szCs w:val="22"/>
                <w:lang w:val="en-US" w:eastAsia="zh-CN"/>
              </w:rPr>
            </w:pPr>
            <w:hyperlink w:anchor="_Toc184817547" w:history="1">
              <w:r w:rsidR="0008001E" w:rsidRPr="0008001E">
                <w:rPr>
                  <w:rStyle w:val="a5"/>
                  <w:rFonts w:eastAsia="宋体"/>
                </w:rPr>
                <w:t>8.8</w:t>
              </w:r>
              <w:r w:rsidR="0008001E" w:rsidRPr="0008001E">
                <w:rPr>
                  <w:rFonts w:asciiTheme="minorHAnsi" w:eastAsiaTheme="minorEastAsia" w:hAnsiTheme="minorHAnsi" w:cstheme="minorBidi"/>
                  <w:kern w:val="2"/>
                  <w:sz w:val="21"/>
                  <w:szCs w:val="22"/>
                  <w:lang w:val="en-US" w:eastAsia="zh-CN"/>
                </w:rPr>
                <w:tab/>
              </w:r>
              <w:r w:rsidR="0008001E" w:rsidRPr="0008001E">
                <w:rPr>
                  <w:rStyle w:val="a5"/>
                  <w:rFonts w:eastAsia="宋体"/>
                </w:rPr>
                <w:t>Security</w:t>
              </w:r>
              <w:r w:rsidR="0008001E" w:rsidRPr="0008001E">
                <w:rPr>
                  <w:webHidden/>
                </w:rPr>
                <w:tab/>
              </w:r>
              <w:r w:rsidR="0008001E" w:rsidRPr="0008001E">
                <w:rPr>
                  <w:webHidden/>
                </w:rPr>
                <w:fldChar w:fldCharType="begin"/>
              </w:r>
              <w:r w:rsidR="0008001E" w:rsidRPr="0008001E">
                <w:rPr>
                  <w:webHidden/>
                </w:rPr>
                <w:instrText xml:space="preserve"> PAGEREF _Toc184817547 \h </w:instrText>
              </w:r>
              <w:r w:rsidR="0008001E" w:rsidRPr="0008001E">
                <w:rPr>
                  <w:webHidden/>
                </w:rPr>
              </w:r>
              <w:r w:rsidR="0008001E" w:rsidRPr="0008001E">
                <w:rPr>
                  <w:webHidden/>
                </w:rPr>
                <w:fldChar w:fldCharType="separate"/>
              </w:r>
              <w:r w:rsidR="00E82038">
                <w:rPr>
                  <w:webHidden/>
                </w:rPr>
                <w:t>17</w:t>
              </w:r>
              <w:r w:rsidR="0008001E" w:rsidRPr="0008001E">
                <w:rPr>
                  <w:webHidden/>
                </w:rPr>
                <w:fldChar w:fldCharType="end"/>
              </w:r>
            </w:hyperlink>
          </w:p>
          <w:p w:rsidR="0008001E" w:rsidRPr="0008001E" w:rsidRDefault="009B4896">
            <w:pPr>
              <w:pStyle w:val="11"/>
              <w:rPr>
                <w:rFonts w:asciiTheme="minorHAnsi" w:eastAsiaTheme="minorEastAsia" w:hAnsiTheme="minorHAnsi" w:cstheme="minorBidi"/>
                <w:kern w:val="2"/>
                <w:sz w:val="21"/>
                <w:szCs w:val="22"/>
                <w:lang w:val="en-US" w:eastAsia="zh-CN"/>
              </w:rPr>
            </w:pPr>
            <w:hyperlink w:anchor="_Toc184817548" w:history="1">
              <w:r w:rsidR="0008001E" w:rsidRPr="0008001E">
                <w:rPr>
                  <w:rStyle w:val="a5"/>
                  <w:rFonts w:eastAsia="Times New Roman"/>
                </w:rPr>
                <w:t>Appendix I</w:t>
              </w:r>
              <w:r w:rsidR="0008001E" w:rsidRPr="0008001E">
                <w:rPr>
                  <w:webHidden/>
                </w:rPr>
                <w:tab/>
              </w:r>
              <w:r w:rsidR="0008001E" w:rsidRPr="0008001E">
                <w:rPr>
                  <w:webHidden/>
                </w:rPr>
                <w:fldChar w:fldCharType="begin"/>
              </w:r>
              <w:r w:rsidR="0008001E" w:rsidRPr="0008001E">
                <w:rPr>
                  <w:webHidden/>
                </w:rPr>
                <w:instrText xml:space="preserve"> PAGEREF _Toc184817548 \h </w:instrText>
              </w:r>
              <w:r w:rsidR="0008001E" w:rsidRPr="0008001E">
                <w:rPr>
                  <w:webHidden/>
                </w:rPr>
              </w:r>
              <w:r w:rsidR="0008001E" w:rsidRPr="0008001E">
                <w:rPr>
                  <w:webHidden/>
                </w:rPr>
                <w:fldChar w:fldCharType="separate"/>
              </w:r>
              <w:r w:rsidR="00E82038">
                <w:rPr>
                  <w:webHidden/>
                </w:rPr>
                <w:t>18</w:t>
              </w:r>
              <w:r w:rsidR="0008001E" w:rsidRPr="0008001E">
                <w:rPr>
                  <w:webHidden/>
                </w:rPr>
                <w:fldChar w:fldCharType="end"/>
              </w:r>
            </w:hyperlink>
          </w:p>
          <w:p w:rsidR="0008001E" w:rsidRPr="0008001E" w:rsidRDefault="009B4896">
            <w:pPr>
              <w:pStyle w:val="33"/>
              <w:tabs>
                <w:tab w:val="left" w:pos="2269"/>
              </w:tabs>
              <w:rPr>
                <w:rFonts w:asciiTheme="minorHAnsi" w:eastAsiaTheme="minorEastAsia" w:hAnsiTheme="minorHAnsi" w:cstheme="minorBidi"/>
                <w:kern w:val="2"/>
                <w:sz w:val="21"/>
                <w:szCs w:val="22"/>
                <w:lang w:val="en-US" w:eastAsia="zh-CN"/>
              </w:rPr>
            </w:pPr>
            <w:hyperlink w:anchor="_Toc184817549" w:history="1">
              <w:r w:rsidR="0008001E" w:rsidRPr="0008001E">
                <w:rPr>
                  <w:rStyle w:val="a5"/>
                  <w:rFonts w:eastAsia="Times New Roman"/>
                </w:rPr>
                <w:t>I.1</w:t>
              </w:r>
              <w:r w:rsidR="0008001E" w:rsidRPr="0008001E">
                <w:rPr>
                  <w:rFonts w:asciiTheme="minorHAnsi" w:eastAsiaTheme="minorEastAsia" w:hAnsiTheme="minorHAnsi" w:cstheme="minorBidi"/>
                  <w:kern w:val="2"/>
                  <w:sz w:val="21"/>
                  <w:szCs w:val="22"/>
                  <w:lang w:val="en-US" w:eastAsia="zh-CN"/>
                </w:rPr>
                <w:tab/>
              </w:r>
              <w:r w:rsidR="0008001E" w:rsidRPr="0008001E">
                <w:rPr>
                  <w:rStyle w:val="a5"/>
                  <w:rFonts w:eastAsia="Times New Roman"/>
                </w:rPr>
                <w:t>Cloud-based AR medical assistance</w:t>
              </w:r>
              <w:r w:rsidR="0008001E" w:rsidRPr="0008001E">
                <w:rPr>
                  <w:webHidden/>
                </w:rPr>
                <w:tab/>
              </w:r>
              <w:r w:rsidR="0008001E" w:rsidRPr="0008001E">
                <w:rPr>
                  <w:webHidden/>
                </w:rPr>
                <w:fldChar w:fldCharType="begin"/>
              </w:r>
              <w:r w:rsidR="0008001E" w:rsidRPr="0008001E">
                <w:rPr>
                  <w:webHidden/>
                </w:rPr>
                <w:instrText xml:space="preserve"> PAGEREF _Toc184817549 \h </w:instrText>
              </w:r>
              <w:r w:rsidR="0008001E" w:rsidRPr="0008001E">
                <w:rPr>
                  <w:webHidden/>
                </w:rPr>
              </w:r>
              <w:r w:rsidR="0008001E" w:rsidRPr="0008001E">
                <w:rPr>
                  <w:webHidden/>
                </w:rPr>
                <w:fldChar w:fldCharType="separate"/>
              </w:r>
              <w:r w:rsidR="00E82038">
                <w:rPr>
                  <w:webHidden/>
                </w:rPr>
                <w:t>18</w:t>
              </w:r>
              <w:r w:rsidR="0008001E" w:rsidRPr="0008001E">
                <w:rPr>
                  <w:webHidden/>
                </w:rPr>
                <w:fldChar w:fldCharType="end"/>
              </w:r>
            </w:hyperlink>
          </w:p>
          <w:p w:rsidR="0008001E" w:rsidRPr="0008001E" w:rsidRDefault="009B4896">
            <w:pPr>
              <w:pStyle w:val="33"/>
              <w:tabs>
                <w:tab w:val="left" w:pos="2269"/>
              </w:tabs>
              <w:rPr>
                <w:rFonts w:asciiTheme="minorHAnsi" w:eastAsiaTheme="minorEastAsia" w:hAnsiTheme="minorHAnsi" w:cstheme="minorBidi"/>
                <w:kern w:val="2"/>
                <w:sz w:val="21"/>
                <w:szCs w:val="22"/>
                <w:lang w:val="en-US" w:eastAsia="zh-CN"/>
              </w:rPr>
            </w:pPr>
            <w:hyperlink w:anchor="_Toc184817550" w:history="1">
              <w:r w:rsidR="0008001E" w:rsidRPr="0008001E">
                <w:rPr>
                  <w:rStyle w:val="a5"/>
                  <w:rFonts w:eastAsia="Times New Roman"/>
                  <w:lang w:eastAsia="zh-CN"/>
                </w:rPr>
                <w:t>I.2</w:t>
              </w:r>
              <w:r w:rsidR="0008001E" w:rsidRPr="0008001E">
                <w:rPr>
                  <w:rFonts w:asciiTheme="minorHAnsi" w:eastAsiaTheme="minorEastAsia" w:hAnsiTheme="minorHAnsi" w:cstheme="minorBidi"/>
                  <w:kern w:val="2"/>
                  <w:sz w:val="21"/>
                  <w:szCs w:val="22"/>
                  <w:lang w:val="en-US" w:eastAsia="zh-CN"/>
                </w:rPr>
                <w:tab/>
              </w:r>
              <w:r w:rsidR="0008001E" w:rsidRPr="0008001E">
                <w:rPr>
                  <w:rStyle w:val="a5"/>
                  <w:rFonts w:eastAsia="Times New Roman"/>
                  <w:lang w:eastAsia="zh-CN"/>
                </w:rPr>
                <w:t>Cloud-based AR navigation</w:t>
              </w:r>
              <w:r w:rsidR="0008001E" w:rsidRPr="0008001E">
                <w:rPr>
                  <w:webHidden/>
                </w:rPr>
                <w:tab/>
              </w:r>
              <w:r w:rsidR="0008001E" w:rsidRPr="0008001E">
                <w:rPr>
                  <w:webHidden/>
                </w:rPr>
                <w:fldChar w:fldCharType="begin"/>
              </w:r>
              <w:r w:rsidR="0008001E" w:rsidRPr="0008001E">
                <w:rPr>
                  <w:webHidden/>
                </w:rPr>
                <w:instrText xml:space="preserve"> PAGEREF _Toc184817550 \h </w:instrText>
              </w:r>
              <w:r w:rsidR="0008001E" w:rsidRPr="0008001E">
                <w:rPr>
                  <w:webHidden/>
                </w:rPr>
              </w:r>
              <w:r w:rsidR="0008001E" w:rsidRPr="0008001E">
                <w:rPr>
                  <w:webHidden/>
                </w:rPr>
                <w:fldChar w:fldCharType="separate"/>
              </w:r>
              <w:r w:rsidR="00E82038">
                <w:rPr>
                  <w:webHidden/>
                </w:rPr>
                <w:t>19</w:t>
              </w:r>
              <w:r w:rsidR="0008001E" w:rsidRPr="0008001E">
                <w:rPr>
                  <w:webHidden/>
                </w:rPr>
                <w:fldChar w:fldCharType="end"/>
              </w:r>
            </w:hyperlink>
          </w:p>
          <w:p w:rsidR="0008001E" w:rsidRPr="0008001E" w:rsidRDefault="009B4896">
            <w:pPr>
              <w:pStyle w:val="33"/>
              <w:tabs>
                <w:tab w:val="left" w:pos="2269"/>
              </w:tabs>
              <w:rPr>
                <w:rFonts w:asciiTheme="minorHAnsi" w:eastAsiaTheme="minorEastAsia" w:hAnsiTheme="minorHAnsi" w:cstheme="minorBidi"/>
                <w:kern w:val="2"/>
                <w:sz w:val="21"/>
                <w:szCs w:val="22"/>
                <w:lang w:val="en-US" w:eastAsia="zh-CN"/>
              </w:rPr>
            </w:pPr>
            <w:hyperlink w:anchor="_Toc184817551" w:history="1">
              <w:r w:rsidR="0008001E" w:rsidRPr="0008001E">
                <w:rPr>
                  <w:rStyle w:val="a5"/>
                  <w:rFonts w:eastAsia="Times New Roman"/>
                </w:rPr>
                <w:t>I.3</w:t>
              </w:r>
              <w:r w:rsidR="0008001E" w:rsidRPr="0008001E">
                <w:rPr>
                  <w:rFonts w:asciiTheme="minorHAnsi" w:eastAsiaTheme="minorEastAsia" w:hAnsiTheme="minorHAnsi" w:cstheme="minorBidi"/>
                  <w:kern w:val="2"/>
                  <w:sz w:val="21"/>
                  <w:szCs w:val="22"/>
                  <w:lang w:val="en-US" w:eastAsia="zh-CN"/>
                </w:rPr>
                <w:tab/>
              </w:r>
              <w:r w:rsidR="0008001E" w:rsidRPr="0008001E">
                <w:rPr>
                  <w:rStyle w:val="a5"/>
                  <w:rFonts w:eastAsia="Times New Roman"/>
                </w:rPr>
                <w:t>Cloud-based AR industrial maintenance</w:t>
              </w:r>
              <w:r w:rsidR="0008001E" w:rsidRPr="0008001E">
                <w:rPr>
                  <w:webHidden/>
                </w:rPr>
                <w:tab/>
              </w:r>
              <w:r w:rsidR="0008001E" w:rsidRPr="0008001E">
                <w:rPr>
                  <w:webHidden/>
                </w:rPr>
                <w:fldChar w:fldCharType="begin"/>
              </w:r>
              <w:r w:rsidR="0008001E" w:rsidRPr="0008001E">
                <w:rPr>
                  <w:webHidden/>
                </w:rPr>
                <w:instrText xml:space="preserve"> PAGEREF _Toc184817551 \h </w:instrText>
              </w:r>
              <w:r w:rsidR="0008001E" w:rsidRPr="0008001E">
                <w:rPr>
                  <w:webHidden/>
                </w:rPr>
              </w:r>
              <w:r w:rsidR="0008001E" w:rsidRPr="0008001E">
                <w:rPr>
                  <w:webHidden/>
                </w:rPr>
                <w:fldChar w:fldCharType="separate"/>
              </w:r>
              <w:r w:rsidR="00E82038">
                <w:rPr>
                  <w:webHidden/>
                </w:rPr>
                <w:t>20</w:t>
              </w:r>
              <w:r w:rsidR="0008001E" w:rsidRPr="0008001E">
                <w:rPr>
                  <w:webHidden/>
                </w:rPr>
                <w:fldChar w:fldCharType="end"/>
              </w:r>
            </w:hyperlink>
          </w:p>
          <w:p w:rsidR="0008001E" w:rsidRDefault="009B4896">
            <w:pPr>
              <w:pStyle w:val="11"/>
              <w:rPr>
                <w:rFonts w:asciiTheme="minorHAnsi" w:eastAsiaTheme="minorEastAsia" w:hAnsiTheme="minorHAnsi" w:cstheme="minorBidi"/>
                <w:kern w:val="2"/>
                <w:sz w:val="21"/>
                <w:szCs w:val="22"/>
                <w:lang w:val="en-US" w:eastAsia="zh-CN"/>
              </w:rPr>
            </w:pPr>
            <w:hyperlink w:anchor="_Toc184817552" w:history="1">
              <w:r w:rsidR="0008001E" w:rsidRPr="0008001E">
                <w:rPr>
                  <w:rStyle w:val="a5"/>
                  <w:rFonts w:eastAsia="Times New Roman"/>
                </w:rPr>
                <w:t>Bibliography</w:t>
              </w:r>
              <w:r w:rsidR="0008001E" w:rsidRPr="0008001E">
                <w:rPr>
                  <w:webHidden/>
                </w:rPr>
                <w:tab/>
              </w:r>
              <w:r w:rsidR="0008001E" w:rsidRPr="0008001E">
                <w:rPr>
                  <w:webHidden/>
                </w:rPr>
                <w:fldChar w:fldCharType="begin"/>
              </w:r>
              <w:r w:rsidR="0008001E" w:rsidRPr="0008001E">
                <w:rPr>
                  <w:webHidden/>
                </w:rPr>
                <w:instrText xml:space="preserve"> PAGEREF _Toc184817552 \h </w:instrText>
              </w:r>
              <w:r w:rsidR="0008001E" w:rsidRPr="0008001E">
                <w:rPr>
                  <w:webHidden/>
                </w:rPr>
              </w:r>
              <w:r w:rsidR="0008001E" w:rsidRPr="0008001E">
                <w:rPr>
                  <w:webHidden/>
                </w:rPr>
                <w:fldChar w:fldCharType="separate"/>
              </w:r>
              <w:r w:rsidR="00E82038">
                <w:rPr>
                  <w:webHidden/>
                </w:rPr>
                <w:t>22</w:t>
              </w:r>
              <w:r w:rsidR="0008001E" w:rsidRPr="0008001E">
                <w:rPr>
                  <w:webHidden/>
                </w:rPr>
                <w:fldChar w:fldCharType="end"/>
              </w:r>
            </w:hyperlink>
          </w:p>
          <w:p w:rsidR="00331FD7" w:rsidRPr="00331FD7" w:rsidRDefault="0008001E" w:rsidP="00331FD7">
            <w:pPr>
              <w:tabs>
                <w:tab w:val="right" w:leader="dot" w:pos="9639"/>
              </w:tabs>
              <w:rPr>
                <w:rFonts w:eastAsia="Times New Roman"/>
              </w:rPr>
            </w:pPr>
            <w:r>
              <w:rPr>
                <w:rFonts w:eastAsia="Times New Roman"/>
              </w:rPr>
              <w:fldChar w:fldCharType="end"/>
            </w:r>
          </w:p>
        </w:tc>
      </w:tr>
    </w:tbl>
    <w:p w:rsidR="00331FD7" w:rsidRPr="00331FD7" w:rsidRDefault="00331FD7" w:rsidP="00331FD7">
      <w:pPr>
        <w:keepNext/>
        <w:jc w:val="center"/>
        <w:rPr>
          <w:rFonts w:eastAsia="宋体"/>
          <w:b/>
          <w:bCs/>
        </w:rPr>
      </w:pPr>
      <w:r w:rsidRPr="00331FD7">
        <w:rPr>
          <w:rFonts w:eastAsia="宋体"/>
          <w:b/>
          <w:bCs/>
        </w:rPr>
        <w:lastRenderedPageBreak/>
        <w:t>List of Tables</w:t>
      </w:r>
    </w:p>
    <w:tbl>
      <w:tblPr>
        <w:tblW w:w="9889" w:type="dxa"/>
        <w:tblLayout w:type="fixed"/>
        <w:tblLook w:val="04A0" w:firstRow="1" w:lastRow="0" w:firstColumn="1" w:lastColumn="0" w:noHBand="0" w:noVBand="1"/>
      </w:tblPr>
      <w:tblGrid>
        <w:gridCol w:w="9889"/>
      </w:tblGrid>
      <w:tr w:rsidR="00331FD7" w:rsidRPr="00331FD7" w:rsidTr="00331FD7">
        <w:trPr>
          <w:tblHeader/>
        </w:trPr>
        <w:tc>
          <w:tcPr>
            <w:tcW w:w="9889" w:type="dxa"/>
          </w:tcPr>
          <w:p w:rsidR="00331FD7" w:rsidRPr="00331FD7" w:rsidRDefault="00331FD7" w:rsidP="00331FD7">
            <w:pPr>
              <w:keepNext/>
              <w:keepLines/>
              <w:tabs>
                <w:tab w:val="right" w:pos="9639"/>
              </w:tabs>
              <w:rPr>
                <w:rFonts w:eastAsia="宋体"/>
                <w:b/>
              </w:rPr>
            </w:pPr>
            <w:r w:rsidRPr="00331FD7">
              <w:rPr>
                <w:rFonts w:eastAsia="宋体"/>
                <w:b/>
              </w:rPr>
              <w:tab/>
              <w:t>Page</w:t>
            </w:r>
          </w:p>
        </w:tc>
      </w:tr>
      <w:tr w:rsidR="00331FD7" w:rsidRPr="00331FD7" w:rsidTr="00331FD7">
        <w:tc>
          <w:tcPr>
            <w:tcW w:w="9889" w:type="dxa"/>
          </w:tcPr>
          <w:p w:rsidR="00331FD7" w:rsidRPr="00331FD7" w:rsidRDefault="00331FD7" w:rsidP="00331FD7">
            <w:pPr>
              <w:tabs>
                <w:tab w:val="right" w:leader="dot" w:pos="9639"/>
              </w:tabs>
              <w:rPr>
                <w:rFonts w:eastAsia="Times New Roman"/>
              </w:rPr>
            </w:pPr>
            <w:r w:rsidRPr="00331FD7">
              <w:rPr>
                <w:rFonts w:eastAsia="Times New Roman"/>
              </w:rPr>
              <w:fldChar w:fldCharType="begin"/>
            </w:r>
            <w:r w:rsidRPr="00331FD7">
              <w:rPr>
                <w:rFonts w:eastAsia="Times New Roman"/>
              </w:rPr>
              <w:instrText xml:space="preserve"> TOC \h \z \t "Table_No &amp; title" \t "Table_NoTitle" \c </w:instrText>
            </w:r>
            <w:r w:rsidRPr="00331FD7">
              <w:rPr>
                <w:rFonts w:eastAsia="Times New Roman"/>
              </w:rPr>
              <w:fldChar w:fldCharType="separate"/>
            </w:r>
            <w:r w:rsidRPr="00331FD7">
              <w:rPr>
                <w:rFonts w:eastAsia="Times New Roman"/>
                <w:b/>
                <w:bCs/>
                <w:noProof/>
                <w:lang w:val="en-US"/>
              </w:rPr>
              <w:t>No table of figures entries found.</w:t>
            </w:r>
            <w:r w:rsidRPr="00331FD7">
              <w:rPr>
                <w:rFonts w:eastAsia="Times New Roman"/>
              </w:rPr>
              <w:fldChar w:fldCharType="end"/>
            </w:r>
          </w:p>
        </w:tc>
      </w:tr>
    </w:tbl>
    <w:p w:rsidR="00331FD7" w:rsidRPr="00331FD7" w:rsidRDefault="00331FD7" w:rsidP="00331FD7">
      <w:pPr>
        <w:rPr>
          <w:rFonts w:eastAsia="宋体"/>
        </w:rPr>
      </w:pPr>
    </w:p>
    <w:p w:rsidR="00331FD7" w:rsidRPr="00331FD7" w:rsidRDefault="00331FD7" w:rsidP="00331FD7">
      <w:pPr>
        <w:keepNext/>
        <w:jc w:val="center"/>
        <w:rPr>
          <w:rFonts w:eastAsia="宋体"/>
          <w:b/>
          <w:bCs/>
        </w:rPr>
      </w:pPr>
      <w:r w:rsidRPr="00331FD7">
        <w:rPr>
          <w:rFonts w:eastAsia="宋体"/>
          <w:b/>
          <w:bCs/>
        </w:rPr>
        <w:t>List of Figures</w:t>
      </w:r>
    </w:p>
    <w:tbl>
      <w:tblPr>
        <w:tblW w:w="9889" w:type="dxa"/>
        <w:tblLayout w:type="fixed"/>
        <w:tblLook w:val="04A0" w:firstRow="1" w:lastRow="0" w:firstColumn="1" w:lastColumn="0" w:noHBand="0" w:noVBand="1"/>
      </w:tblPr>
      <w:tblGrid>
        <w:gridCol w:w="9889"/>
      </w:tblGrid>
      <w:tr w:rsidR="00331FD7" w:rsidRPr="00331FD7" w:rsidTr="00331FD7">
        <w:trPr>
          <w:tblHeader/>
        </w:trPr>
        <w:tc>
          <w:tcPr>
            <w:tcW w:w="9889" w:type="dxa"/>
          </w:tcPr>
          <w:p w:rsidR="00331FD7" w:rsidRPr="00331FD7" w:rsidRDefault="00331FD7" w:rsidP="00331FD7">
            <w:pPr>
              <w:keepNext/>
              <w:keepLines/>
              <w:tabs>
                <w:tab w:val="right" w:pos="9639"/>
              </w:tabs>
              <w:rPr>
                <w:rFonts w:eastAsia="宋体"/>
                <w:b/>
              </w:rPr>
            </w:pPr>
            <w:r w:rsidRPr="00331FD7">
              <w:rPr>
                <w:rFonts w:eastAsia="宋体"/>
                <w:b/>
              </w:rPr>
              <w:tab/>
              <w:t>Page</w:t>
            </w:r>
          </w:p>
        </w:tc>
      </w:tr>
      <w:tr w:rsidR="00331FD7" w:rsidRPr="00331FD7" w:rsidTr="00331FD7">
        <w:tc>
          <w:tcPr>
            <w:tcW w:w="9889" w:type="dxa"/>
          </w:tcPr>
          <w:p w:rsidR="00331FD7" w:rsidRPr="00331FD7" w:rsidRDefault="00331FD7" w:rsidP="00331FD7">
            <w:pPr>
              <w:pStyle w:val="11"/>
              <w:rPr>
                <w:rStyle w:val="a5"/>
              </w:rPr>
            </w:pPr>
            <w:r w:rsidRPr="00331FD7">
              <w:rPr>
                <w:rStyle w:val="a5"/>
              </w:rPr>
              <w:fldChar w:fldCharType="begin"/>
            </w:r>
            <w:r w:rsidRPr="00331FD7">
              <w:rPr>
                <w:rStyle w:val="a5"/>
              </w:rPr>
              <w:instrText xml:space="preserve"> TOC \h \z \t "Figure_No &amp; title" \t "Figure_NoTitle" \c </w:instrText>
            </w:r>
            <w:r w:rsidRPr="00331FD7">
              <w:rPr>
                <w:rStyle w:val="a5"/>
              </w:rPr>
              <w:fldChar w:fldCharType="separate"/>
            </w:r>
            <w:hyperlink w:anchor="_Toc164672309" w:history="1">
              <w:r w:rsidRPr="00331FD7">
                <w:rPr>
                  <w:rStyle w:val="a5"/>
                </w:rPr>
                <w:t>Figure 7-1 –Framework for cloud-based AR systems</w:t>
              </w:r>
              <w:r w:rsidRPr="00331FD7">
                <w:rPr>
                  <w:rStyle w:val="a5"/>
                  <w:webHidden/>
                </w:rPr>
                <w:tab/>
                <w:t>9</w:t>
              </w:r>
            </w:hyperlink>
          </w:p>
          <w:p w:rsidR="00331FD7" w:rsidRPr="00331FD7" w:rsidRDefault="00331FD7" w:rsidP="00331FD7">
            <w:pPr>
              <w:pStyle w:val="11"/>
              <w:rPr>
                <w:rStyle w:val="a5"/>
              </w:rPr>
            </w:pPr>
            <w:r w:rsidRPr="00331FD7">
              <w:rPr>
                <w:rStyle w:val="a5"/>
              </w:rPr>
              <w:fldChar w:fldCharType="end"/>
            </w:r>
            <w:r w:rsidRPr="00331FD7">
              <w:rPr>
                <w:rStyle w:val="a5"/>
              </w:rPr>
              <w:fldChar w:fldCharType="begin"/>
            </w:r>
            <w:r w:rsidRPr="00331FD7">
              <w:rPr>
                <w:rStyle w:val="a5"/>
              </w:rPr>
              <w:instrText xml:space="preserve"> TOC \h \z \t "Figure_No &amp; title" \t "Figure_NoTitle" \c </w:instrText>
            </w:r>
            <w:r w:rsidRPr="00331FD7">
              <w:rPr>
                <w:rStyle w:val="a5"/>
              </w:rPr>
              <w:fldChar w:fldCharType="separate"/>
            </w:r>
            <w:hyperlink w:anchor="_Toc164672309" w:history="1">
              <w:r w:rsidRPr="00331FD7">
                <w:rPr>
                  <w:rStyle w:val="a5"/>
                </w:rPr>
                <w:t>Figure I-1 –Cloud-based AR medical assistance process</w:t>
              </w:r>
              <w:r w:rsidRPr="00331FD7">
                <w:rPr>
                  <w:rStyle w:val="a5"/>
                  <w:webHidden/>
                </w:rPr>
                <w:tab/>
                <w:t>18</w:t>
              </w:r>
            </w:hyperlink>
          </w:p>
          <w:p w:rsidR="00331FD7" w:rsidRPr="00331FD7" w:rsidRDefault="00331FD7" w:rsidP="00331FD7">
            <w:pPr>
              <w:pStyle w:val="11"/>
              <w:rPr>
                <w:rStyle w:val="a5"/>
              </w:rPr>
            </w:pPr>
            <w:r w:rsidRPr="00331FD7">
              <w:rPr>
                <w:rStyle w:val="a5"/>
              </w:rPr>
              <w:fldChar w:fldCharType="end"/>
            </w:r>
            <w:r w:rsidRPr="00331FD7">
              <w:rPr>
                <w:rStyle w:val="a5"/>
              </w:rPr>
              <w:fldChar w:fldCharType="begin"/>
            </w:r>
            <w:r w:rsidRPr="00331FD7">
              <w:rPr>
                <w:rStyle w:val="a5"/>
              </w:rPr>
              <w:instrText xml:space="preserve"> TOC \h \z \t "Figure_No &amp; title" \t "Figure_NoTitle" \c </w:instrText>
            </w:r>
            <w:r w:rsidRPr="00331FD7">
              <w:rPr>
                <w:rStyle w:val="a5"/>
              </w:rPr>
              <w:fldChar w:fldCharType="separate"/>
            </w:r>
            <w:hyperlink w:anchor="_Toc164672309" w:history="1">
              <w:r w:rsidRPr="00331FD7">
                <w:rPr>
                  <w:rStyle w:val="a5"/>
                </w:rPr>
                <w:t>Figure I-2 –Cloud-based AR navigation process</w:t>
              </w:r>
              <w:r w:rsidRPr="00331FD7">
                <w:rPr>
                  <w:rStyle w:val="a5"/>
                  <w:webHidden/>
                </w:rPr>
                <w:tab/>
                <w:t>19</w:t>
              </w:r>
            </w:hyperlink>
          </w:p>
          <w:p w:rsidR="00331FD7" w:rsidRPr="00331FD7" w:rsidRDefault="00331FD7" w:rsidP="00331FD7">
            <w:pPr>
              <w:pStyle w:val="11"/>
              <w:rPr>
                <w:rStyle w:val="a5"/>
              </w:rPr>
            </w:pPr>
            <w:r w:rsidRPr="00331FD7">
              <w:rPr>
                <w:rStyle w:val="a5"/>
              </w:rPr>
              <w:fldChar w:fldCharType="end"/>
            </w:r>
            <w:r w:rsidRPr="00331FD7">
              <w:rPr>
                <w:rStyle w:val="a5"/>
              </w:rPr>
              <w:fldChar w:fldCharType="begin"/>
            </w:r>
            <w:r w:rsidRPr="00331FD7">
              <w:rPr>
                <w:rStyle w:val="a5"/>
              </w:rPr>
              <w:instrText xml:space="preserve"> TOC \h \z \t "Figure_No &amp; title" \t "Figure_NoTitle" \c </w:instrText>
            </w:r>
            <w:r w:rsidRPr="00331FD7">
              <w:rPr>
                <w:rStyle w:val="a5"/>
              </w:rPr>
              <w:fldChar w:fldCharType="separate"/>
            </w:r>
            <w:hyperlink w:anchor="_Toc164672309" w:history="1">
              <w:r w:rsidRPr="00331FD7">
                <w:rPr>
                  <w:rStyle w:val="a5"/>
                </w:rPr>
                <w:t>Figure I-3 –Cloud-based AR industrial maintenance process</w:t>
              </w:r>
              <w:r w:rsidRPr="00331FD7">
                <w:rPr>
                  <w:rStyle w:val="a5"/>
                  <w:webHidden/>
                </w:rPr>
                <w:tab/>
                <w:t>20</w:t>
              </w:r>
            </w:hyperlink>
          </w:p>
          <w:p w:rsidR="00331FD7" w:rsidRPr="00331FD7" w:rsidRDefault="00331FD7" w:rsidP="00331FD7">
            <w:pPr>
              <w:pStyle w:val="11"/>
              <w:rPr>
                <w:rFonts w:eastAsia="Times New Roman"/>
              </w:rPr>
            </w:pPr>
            <w:r w:rsidRPr="00331FD7">
              <w:rPr>
                <w:rStyle w:val="a5"/>
              </w:rPr>
              <w:fldChar w:fldCharType="end"/>
            </w:r>
          </w:p>
        </w:tc>
      </w:tr>
    </w:tbl>
    <w:p w:rsidR="00331FD7" w:rsidRPr="00331FD7" w:rsidRDefault="00331FD7" w:rsidP="00331FD7">
      <w:pPr>
        <w:spacing w:before="0" w:after="160" w:line="259" w:lineRule="auto"/>
        <w:rPr>
          <w:rFonts w:eastAsia="MS Mincho"/>
        </w:rPr>
      </w:pPr>
    </w:p>
    <w:p w:rsidR="00331FD7" w:rsidRPr="00331FD7" w:rsidRDefault="00331FD7" w:rsidP="00331FD7">
      <w:pPr>
        <w:spacing w:before="0" w:after="160" w:line="259" w:lineRule="auto"/>
        <w:rPr>
          <w:rFonts w:eastAsia="MS Mincho"/>
        </w:rPr>
      </w:pPr>
      <w:r w:rsidRPr="00331FD7">
        <w:rPr>
          <w:rFonts w:eastAsia="MS Mincho"/>
        </w:rPr>
        <w:br w:type="page"/>
      </w:r>
    </w:p>
    <w:p w:rsidR="00331FD7" w:rsidRPr="00331FD7" w:rsidRDefault="00331FD7" w:rsidP="00331FD7">
      <w:pPr>
        <w:spacing w:before="0" w:after="160" w:line="259" w:lineRule="auto"/>
        <w:rPr>
          <w:rFonts w:eastAsia="MS Mincho"/>
        </w:rPr>
      </w:pPr>
    </w:p>
    <w:p w:rsidR="00331FD7" w:rsidRPr="00331FD7" w:rsidRDefault="00331FD7" w:rsidP="00331FD7">
      <w:pPr>
        <w:keepNext/>
        <w:keepLines/>
        <w:tabs>
          <w:tab w:val="left" w:pos="794"/>
          <w:tab w:val="left" w:pos="1191"/>
          <w:tab w:val="left" w:pos="1588"/>
          <w:tab w:val="left" w:pos="1985"/>
        </w:tabs>
        <w:overflowPunct w:val="0"/>
        <w:autoSpaceDE w:val="0"/>
        <w:autoSpaceDN w:val="0"/>
        <w:adjustRightInd w:val="0"/>
        <w:spacing w:before="0"/>
        <w:textAlignment w:val="baseline"/>
        <w:rPr>
          <w:rFonts w:eastAsia="宋体"/>
          <w:b/>
          <w:sz w:val="28"/>
          <w:szCs w:val="20"/>
          <w:lang w:eastAsia="zh-CN"/>
        </w:rPr>
      </w:pPr>
      <w:r w:rsidRPr="00331FD7">
        <w:rPr>
          <w:rFonts w:eastAsia="宋体" w:hint="eastAsia"/>
          <w:b/>
          <w:sz w:val="28"/>
          <w:szCs w:val="20"/>
          <w:lang w:eastAsia="zh-CN"/>
        </w:rPr>
        <w:t xml:space="preserve">Draft new Recommendation ITU-T </w:t>
      </w:r>
      <w:r w:rsidRPr="00331FD7">
        <w:rPr>
          <w:rFonts w:eastAsia="宋体"/>
          <w:b/>
          <w:sz w:val="28"/>
          <w:szCs w:val="20"/>
          <w:lang w:eastAsia="zh-CN"/>
        </w:rPr>
        <w:t>F.CAR</w:t>
      </w:r>
      <w:r w:rsidRPr="00331FD7">
        <w:rPr>
          <w:rFonts w:eastAsia="宋体"/>
          <w:b/>
          <w:sz w:val="28"/>
          <w:szCs w:val="20"/>
        </w:rPr>
        <w:t>-</w:t>
      </w:r>
      <w:r w:rsidRPr="00331FD7">
        <w:rPr>
          <w:rFonts w:eastAsia="宋体"/>
          <w:b/>
          <w:sz w:val="28"/>
          <w:szCs w:val="20"/>
          <w:lang w:eastAsia="zh-CN"/>
        </w:rPr>
        <w:t>reqs</w:t>
      </w:r>
    </w:p>
    <w:p w:rsidR="00331FD7" w:rsidRPr="00331FD7" w:rsidRDefault="00331FD7" w:rsidP="00331FD7">
      <w:pPr>
        <w:keepNext/>
        <w:keepLines/>
        <w:tabs>
          <w:tab w:val="left" w:pos="794"/>
          <w:tab w:val="left" w:pos="1191"/>
          <w:tab w:val="left" w:pos="1588"/>
          <w:tab w:val="left" w:pos="1985"/>
        </w:tabs>
        <w:overflowPunct w:val="0"/>
        <w:autoSpaceDE w:val="0"/>
        <w:autoSpaceDN w:val="0"/>
        <w:adjustRightInd w:val="0"/>
        <w:spacing w:before="360"/>
        <w:jc w:val="center"/>
        <w:textAlignment w:val="baseline"/>
        <w:rPr>
          <w:rFonts w:eastAsia="宋体"/>
          <w:b/>
          <w:sz w:val="28"/>
          <w:szCs w:val="20"/>
          <w:lang w:eastAsia="zh-CN"/>
        </w:rPr>
      </w:pPr>
      <w:r w:rsidRPr="00331FD7">
        <w:rPr>
          <w:rFonts w:eastAsia="宋体" w:hint="eastAsia"/>
          <w:b/>
          <w:sz w:val="28"/>
          <w:szCs w:val="20"/>
          <w:lang w:eastAsia="zh-CN"/>
        </w:rPr>
        <w:t>Requirements</w:t>
      </w:r>
      <w:r w:rsidRPr="00331FD7">
        <w:rPr>
          <w:rFonts w:eastAsia="宋体"/>
          <w:b/>
          <w:sz w:val="28"/>
          <w:szCs w:val="20"/>
          <w:lang w:eastAsia="zh-CN"/>
        </w:rPr>
        <w:t xml:space="preserve"> and framework</w:t>
      </w:r>
      <w:r w:rsidRPr="00331FD7">
        <w:rPr>
          <w:rFonts w:eastAsia="宋体" w:hint="eastAsia"/>
          <w:b/>
          <w:sz w:val="28"/>
          <w:szCs w:val="20"/>
          <w:lang w:eastAsia="zh-CN"/>
        </w:rPr>
        <w:t xml:space="preserve"> </w:t>
      </w:r>
      <w:r w:rsidRPr="00331FD7">
        <w:rPr>
          <w:rFonts w:eastAsia="宋体"/>
          <w:b/>
          <w:sz w:val="28"/>
          <w:szCs w:val="20"/>
          <w:lang w:eastAsia="zh-CN"/>
        </w:rPr>
        <w:t>of cloud-based augmented reality systems</w:t>
      </w:r>
    </w:p>
    <w:p w:rsidR="00331FD7" w:rsidRPr="00331FD7" w:rsidRDefault="00331FD7" w:rsidP="00331FD7">
      <w:pPr>
        <w:keepNext/>
        <w:tabs>
          <w:tab w:val="left" w:pos="794"/>
          <w:tab w:val="left" w:pos="1191"/>
          <w:tab w:val="left" w:pos="1588"/>
          <w:tab w:val="left" w:pos="1985"/>
        </w:tabs>
        <w:overflowPunct w:val="0"/>
        <w:autoSpaceDE w:val="0"/>
        <w:autoSpaceDN w:val="0"/>
        <w:adjustRightInd w:val="0"/>
        <w:spacing w:before="160"/>
        <w:textAlignment w:val="baseline"/>
        <w:rPr>
          <w:rFonts w:eastAsia="宋体"/>
          <w:b/>
          <w:szCs w:val="20"/>
        </w:rPr>
      </w:pPr>
      <w:r w:rsidRPr="00331FD7">
        <w:rPr>
          <w:rFonts w:eastAsia="宋体"/>
          <w:b/>
          <w:szCs w:val="20"/>
        </w:rPr>
        <w:t>Summary</w:t>
      </w:r>
    </w:p>
    <w:p w:rsidR="00331FD7" w:rsidRPr="00331FD7" w:rsidRDefault="00331FD7" w:rsidP="00331FD7">
      <w:pPr>
        <w:rPr>
          <w:rFonts w:eastAsia="宋体"/>
          <w:lang w:eastAsia="zh-CN"/>
        </w:rPr>
      </w:pPr>
      <w:r w:rsidRPr="00331FD7">
        <w:rPr>
          <w:rFonts w:eastAsia="宋体"/>
        </w:rPr>
        <w:t>Based on the cloud computing capabilities and massive data collaborative processing, the cloud-based augmented reality systems can effectively support large-scale physical scene recognition and digital processing, provide more flexible virtual scene integration, and support multi-person interactive scenarios. This Recommendation doesn't change the cloud computing’s functions, presents basic concept of cloud-based augmented reality, specifies requirements and framework of cloud-based augmented reality systems.</w:t>
      </w:r>
    </w:p>
    <w:p w:rsidR="00331FD7" w:rsidRPr="00331FD7" w:rsidRDefault="00331FD7" w:rsidP="00331FD7">
      <w:pPr>
        <w:rPr>
          <w:rFonts w:eastAsia="宋体"/>
          <w:lang w:eastAsia="zh-CN"/>
        </w:rPr>
      </w:pPr>
    </w:p>
    <w:p w:rsidR="00331FD7" w:rsidRPr="00331FD7" w:rsidRDefault="00331FD7" w:rsidP="00331FD7">
      <w:pPr>
        <w:rPr>
          <w:rFonts w:eastAsia="宋体"/>
        </w:rPr>
      </w:pPr>
    </w:p>
    <w:p w:rsidR="00331FD7" w:rsidRPr="00331FD7" w:rsidRDefault="00331FD7" w:rsidP="00331FD7">
      <w:pPr>
        <w:keepNext/>
        <w:tabs>
          <w:tab w:val="left" w:pos="794"/>
          <w:tab w:val="left" w:pos="1191"/>
          <w:tab w:val="left" w:pos="1588"/>
          <w:tab w:val="left" w:pos="1985"/>
        </w:tabs>
        <w:overflowPunct w:val="0"/>
        <w:autoSpaceDE w:val="0"/>
        <w:autoSpaceDN w:val="0"/>
        <w:adjustRightInd w:val="0"/>
        <w:spacing w:before="160"/>
        <w:textAlignment w:val="baseline"/>
        <w:rPr>
          <w:rFonts w:eastAsia="宋体"/>
          <w:b/>
          <w:szCs w:val="20"/>
          <w:lang w:eastAsia="zh-CN"/>
        </w:rPr>
      </w:pPr>
      <w:r w:rsidRPr="00331FD7">
        <w:rPr>
          <w:rFonts w:eastAsia="宋体"/>
          <w:b/>
          <w:szCs w:val="20"/>
          <w:lang w:eastAsia="zh-CN"/>
        </w:rPr>
        <w:t>Keywords</w:t>
      </w:r>
    </w:p>
    <w:p w:rsidR="00331FD7" w:rsidRPr="00331FD7" w:rsidRDefault="00331FD7" w:rsidP="00331FD7">
      <w:pPr>
        <w:rPr>
          <w:rFonts w:eastAsia="宋体"/>
          <w:lang w:eastAsia="zh-CN"/>
        </w:rPr>
      </w:pPr>
      <w:r w:rsidRPr="00331FD7">
        <w:rPr>
          <w:rFonts w:eastAsia="宋体"/>
          <w:lang w:eastAsia="zh-CN"/>
        </w:rPr>
        <w:t>cloud-based augmented reality systems</w:t>
      </w:r>
      <w:r w:rsidRPr="00331FD7">
        <w:rPr>
          <w:rFonts w:eastAsia="宋体" w:hint="eastAsia"/>
          <w:lang w:eastAsia="zh-CN"/>
        </w:rPr>
        <w:t xml:space="preserve">, </w:t>
      </w:r>
      <w:r w:rsidRPr="00331FD7">
        <w:rPr>
          <w:rFonts w:eastAsia="宋体"/>
          <w:lang w:eastAsia="zh-CN"/>
        </w:rPr>
        <w:t>augmented reality</w:t>
      </w:r>
      <w:r w:rsidRPr="00331FD7">
        <w:rPr>
          <w:rFonts w:eastAsia="宋体" w:hint="eastAsia"/>
          <w:lang w:eastAsia="zh-CN"/>
        </w:rPr>
        <w:t>, requirements,</w:t>
      </w:r>
      <w:r w:rsidRPr="00331FD7">
        <w:rPr>
          <w:rFonts w:eastAsia="宋体"/>
        </w:rPr>
        <w:t xml:space="preserve"> </w:t>
      </w:r>
      <w:r w:rsidRPr="00331FD7">
        <w:rPr>
          <w:rFonts w:eastAsia="宋体"/>
          <w:lang w:eastAsia="zh-CN"/>
        </w:rPr>
        <w:t>framework</w:t>
      </w:r>
    </w:p>
    <w:p w:rsidR="00331FD7" w:rsidRPr="00331FD7" w:rsidRDefault="00331FD7" w:rsidP="00331FD7">
      <w:pPr>
        <w:keepNext/>
        <w:keepLines/>
        <w:numPr>
          <w:ilvl w:val="0"/>
          <w:numId w:val="19"/>
        </w:numPr>
        <w:tabs>
          <w:tab w:val="clear" w:pos="1440"/>
          <w:tab w:val="left" w:pos="794"/>
          <w:tab w:val="left" w:pos="1191"/>
          <w:tab w:val="left" w:pos="1588"/>
          <w:tab w:val="left" w:pos="1985"/>
        </w:tabs>
        <w:overflowPunct w:val="0"/>
        <w:autoSpaceDE w:val="0"/>
        <w:autoSpaceDN w:val="0"/>
        <w:adjustRightInd w:val="0"/>
        <w:spacing w:before="360"/>
        <w:ind w:left="794" w:hanging="794"/>
        <w:textAlignment w:val="baseline"/>
        <w:outlineLvl w:val="0"/>
        <w:rPr>
          <w:rFonts w:eastAsia="Times New Roman"/>
          <w:b/>
          <w:szCs w:val="20"/>
          <w:lang w:eastAsia="en-US"/>
        </w:rPr>
      </w:pPr>
      <w:bookmarkStart w:id="11" w:name="_Toc80860891"/>
      <w:bookmarkStart w:id="12" w:name="_Toc157440529"/>
      <w:bookmarkStart w:id="13" w:name="_Toc175129229"/>
      <w:bookmarkStart w:id="14" w:name="_Toc184817514"/>
      <w:r w:rsidRPr="00331FD7">
        <w:rPr>
          <w:rFonts w:eastAsia="Times New Roman"/>
          <w:b/>
          <w:szCs w:val="20"/>
          <w:lang w:eastAsia="en-US"/>
        </w:rPr>
        <w:t>Scope</w:t>
      </w:r>
      <w:bookmarkEnd w:id="11"/>
      <w:bookmarkEnd w:id="12"/>
      <w:bookmarkEnd w:id="13"/>
      <w:bookmarkEnd w:id="14"/>
    </w:p>
    <w:p w:rsidR="00331FD7" w:rsidRPr="00331FD7" w:rsidRDefault="00331FD7" w:rsidP="00331FD7">
      <w:pPr>
        <w:rPr>
          <w:rFonts w:eastAsia="宋体"/>
          <w:lang w:eastAsia="zh-CN"/>
        </w:rPr>
      </w:pPr>
      <w:r w:rsidRPr="00331FD7">
        <w:rPr>
          <w:rFonts w:eastAsia="宋体"/>
          <w:lang w:eastAsia="zh-CN"/>
        </w:rPr>
        <w:t>This Recommendation specifies</w:t>
      </w:r>
      <w:r w:rsidRPr="00331FD7">
        <w:rPr>
          <w:rFonts w:eastAsia="宋体" w:hint="eastAsia"/>
          <w:lang w:eastAsia="zh-CN"/>
        </w:rPr>
        <w:t xml:space="preserve"> r</w:t>
      </w:r>
      <w:r w:rsidRPr="00331FD7">
        <w:rPr>
          <w:rFonts w:eastAsia="宋体"/>
          <w:lang w:eastAsia="zh-CN"/>
        </w:rPr>
        <w:t>equirements and framework of cloud-based</w:t>
      </w:r>
      <w:r w:rsidRPr="00331FD7" w:rsidDel="00153780">
        <w:rPr>
          <w:rFonts w:eastAsia="宋体"/>
          <w:lang w:eastAsia="zh-CN"/>
        </w:rPr>
        <w:t xml:space="preserve"> </w:t>
      </w:r>
      <w:r w:rsidRPr="00331FD7">
        <w:rPr>
          <w:rFonts w:eastAsia="宋体"/>
          <w:lang w:eastAsia="zh-CN"/>
        </w:rPr>
        <w:t>augmented reality systems.</w:t>
      </w:r>
      <w:r w:rsidRPr="00331FD7">
        <w:rPr>
          <w:rFonts w:eastAsia="宋体" w:hint="eastAsia"/>
          <w:lang w:eastAsia="zh-CN"/>
        </w:rPr>
        <w:t xml:space="preserve"> </w:t>
      </w:r>
      <w:r w:rsidRPr="00331FD7">
        <w:rPr>
          <w:rFonts w:eastAsia="宋体"/>
          <w:lang w:eastAsia="zh-CN"/>
        </w:rPr>
        <w:t>The scope of this Recommendation includes:</w:t>
      </w:r>
    </w:p>
    <w:p w:rsidR="00331FD7" w:rsidRPr="00331FD7" w:rsidRDefault="00331FD7" w:rsidP="00331FD7">
      <w:pPr>
        <w:numPr>
          <w:ilvl w:val="0"/>
          <w:numId w:val="47"/>
        </w:numPr>
        <w:overflowPunct w:val="0"/>
        <w:autoSpaceDE w:val="0"/>
        <w:autoSpaceDN w:val="0"/>
        <w:adjustRightInd w:val="0"/>
        <w:ind w:left="567" w:hanging="567"/>
        <w:textAlignment w:val="baseline"/>
        <w:rPr>
          <w:rFonts w:eastAsia="宋体"/>
        </w:rPr>
      </w:pPr>
      <w:r w:rsidRPr="00331FD7">
        <w:rPr>
          <w:rFonts w:eastAsia="宋体"/>
        </w:rPr>
        <w:t>Overview</w:t>
      </w:r>
    </w:p>
    <w:p w:rsidR="00331FD7" w:rsidRPr="00331FD7" w:rsidRDefault="00331FD7" w:rsidP="00331FD7">
      <w:pPr>
        <w:numPr>
          <w:ilvl w:val="0"/>
          <w:numId w:val="47"/>
        </w:numPr>
        <w:overflowPunct w:val="0"/>
        <w:autoSpaceDE w:val="0"/>
        <w:autoSpaceDN w:val="0"/>
        <w:adjustRightInd w:val="0"/>
        <w:ind w:left="567" w:hanging="567"/>
        <w:textAlignment w:val="baseline"/>
        <w:rPr>
          <w:rFonts w:eastAsia="宋体"/>
        </w:rPr>
      </w:pPr>
      <w:r w:rsidRPr="00331FD7">
        <w:rPr>
          <w:rFonts w:eastAsia="宋体"/>
        </w:rPr>
        <w:t>Framework</w:t>
      </w:r>
      <w:r w:rsidRPr="00331FD7">
        <w:rPr>
          <w:rFonts w:eastAsia="宋体" w:hint="eastAsia"/>
        </w:rPr>
        <w:t xml:space="preserve"> of </w:t>
      </w:r>
      <w:r w:rsidRPr="00331FD7">
        <w:rPr>
          <w:rFonts w:eastAsia="宋体"/>
        </w:rPr>
        <w:t>cloud-based augmented reality systems</w:t>
      </w:r>
    </w:p>
    <w:p w:rsidR="00331FD7" w:rsidRPr="00331FD7" w:rsidRDefault="00331FD7" w:rsidP="00331FD7">
      <w:pPr>
        <w:numPr>
          <w:ilvl w:val="0"/>
          <w:numId w:val="47"/>
        </w:numPr>
        <w:overflowPunct w:val="0"/>
        <w:autoSpaceDE w:val="0"/>
        <w:autoSpaceDN w:val="0"/>
        <w:adjustRightInd w:val="0"/>
        <w:ind w:left="567" w:hanging="567"/>
        <w:textAlignment w:val="baseline"/>
        <w:rPr>
          <w:rFonts w:eastAsia="宋体"/>
        </w:rPr>
      </w:pPr>
      <w:r w:rsidRPr="00331FD7">
        <w:rPr>
          <w:rFonts w:eastAsia="宋体" w:hint="eastAsia"/>
        </w:rPr>
        <w:t>Requirements of</w:t>
      </w:r>
      <w:r w:rsidRPr="00331FD7">
        <w:rPr>
          <w:rFonts w:eastAsia="宋体"/>
        </w:rPr>
        <w:t xml:space="preserve"> cloud-based augmented reality systems</w:t>
      </w:r>
    </w:p>
    <w:p w:rsidR="00331FD7" w:rsidRPr="00331FD7" w:rsidRDefault="00331FD7" w:rsidP="00331FD7">
      <w:pPr>
        <w:keepNext/>
        <w:keepLines/>
        <w:numPr>
          <w:ilvl w:val="0"/>
          <w:numId w:val="19"/>
        </w:numPr>
        <w:tabs>
          <w:tab w:val="clear" w:pos="1440"/>
          <w:tab w:val="left" w:pos="794"/>
          <w:tab w:val="left" w:pos="1191"/>
          <w:tab w:val="left" w:pos="1588"/>
          <w:tab w:val="left" w:pos="1985"/>
        </w:tabs>
        <w:overflowPunct w:val="0"/>
        <w:autoSpaceDE w:val="0"/>
        <w:autoSpaceDN w:val="0"/>
        <w:adjustRightInd w:val="0"/>
        <w:spacing w:before="360"/>
        <w:ind w:left="794" w:hanging="794"/>
        <w:textAlignment w:val="baseline"/>
        <w:outlineLvl w:val="0"/>
        <w:rPr>
          <w:rFonts w:eastAsia="Times New Roman"/>
          <w:b/>
          <w:szCs w:val="20"/>
          <w:lang w:eastAsia="en-US"/>
        </w:rPr>
      </w:pPr>
      <w:bookmarkStart w:id="15" w:name="_Toc80860892"/>
      <w:bookmarkStart w:id="16" w:name="_Toc157440530"/>
      <w:bookmarkStart w:id="17" w:name="_Toc175129230"/>
      <w:bookmarkStart w:id="18" w:name="_Toc184817515"/>
      <w:r w:rsidRPr="00331FD7">
        <w:rPr>
          <w:rFonts w:eastAsia="Times New Roman"/>
          <w:b/>
          <w:szCs w:val="20"/>
          <w:lang w:eastAsia="en-US"/>
        </w:rPr>
        <w:t>References</w:t>
      </w:r>
      <w:bookmarkEnd w:id="15"/>
      <w:bookmarkEnd w:id="16"/>
      <w:bookmarkEnd w:id="17"/>
      <w:bookmarkEnd w:id="18"/>
    </w:p>
    <w:p w:rsidR="00331FD7" w:rsidRPr="00331FD7" w:rsidRDefault="00331FD7" w:rsidP="00331FD7">
      <w:pPr>
        <w:rPr>
          <w:rFonts w:eastAsia="宋体"/>
        </w:rPr>
      </w:pPr>
      <w:r w:rsidRPr="00331FD7">
        <w:rPr>
          <w:rFonts w:eastAsia="宋体"/>
        </w:rPr>
        <w:t>The following ITU-T Recommendations and other references contain provisions which, through reference in this text, constitute provisions of this Recommendation. At the time of publication, the editions indicated were valid. All Recommendations and other references are subject to revision; users of this Recommendation are therefore encouraged to investigate the possibility of applying the most recent edition of the Recommendations and other references listed below. A list of the currently valid ITU-T Recommendations is regularly published. The reference to a document within this Recommendation does not give it, as a stand-alone document, the status of a Recommendation.</w:t>
      </w:r>
    </w:p>
    <w:p w:rsidR="00331FD7" w:rsidRPr="00331FD7" w:rsidRDefault="00331FD7" w:rsidP="00331FD7">
      <w:pPr>
        <w:overflowPunct w:val="0"/>
        <w:autoSpaceDE w:val="0"/>
        <w:autoSpaceDN w:val="0"/>
        <w:adjustRightInd w:val="0"/>
        <w:ind w:left="2268" w:hanging="2268"/>
        <w:textAlignment w:val="baseline"/>
        <w:rPr>
          <w:rFonts w:eastAsia="宋体"/>
          <w:i/>
          <w:iCs/>
          <w:szCs w:val="20"/>
          <w:lang w:eastAsia="zh-CN"/>
        </w:rPr>
      </w:pPr>
      <w:r w:rsidRPr="00331FD7">
        <w:rPr>
          <w:rFonts w:eastAsia="Times New Roman"/>
          <w:szCs w:val="20"/>
          <w:lang w:eastAsia="en-US"/>
        </w:rPr>
        <w:t>[ITU-T J.301]</w:t>
      </w:r>
      <w:r w:rsidRPr="00331FD7">
        <w:rPr>
          <w:rFonts w:eastAsia="Times New Roman"/>
          <w:szCs w:val="20"/>
          <w:lang w:eastAsia="en-US"/>
        </w:rPr>
        <w:tab/>
        <w:t xml:space="preserve">Recommendation ITU-T J.301 (10/2014) </w:t>
      </w:r>
      <w:r w:rsidRPr="00331FD7">
        <w:rPr>
          <w:rFonts w:eastAsia="宋体"/>
          <w:i/>
          <w:iCs/>
          <w:szCs w:val="20"/>
          <w:lang w:eastAsia="zh-CN"/>
        </w:rPr>
        <w:t>Requirements for augmented reality smart television systems.</w:t>
      </w:r>
    </w:p>
    <w:p w:rsidR="00331FD7" w:rsidRPr="00331FD7" w:rsidRDefault="00331FD7" w:rsidP="00331FD7">
      <w:pPr>
        <w:overflowPunct w:val="0"/>
        <w:autoSpaceDE w:val="0"/>
        <w:autoSpaceDN w:val="0"/>
        <w:adjustRightInd w:val="0"/>
        <w:ind w:left="2268" w:hanging="2268"/>
        <w:textAlignment w:val="baseline"/>
        <w:rPr>
          <w:rFonts w:eastAsia="宋体"/>
          <w:i/>
          <w:iCs/>
          <w:szCs w:val="20"/>
          <w:lang w:eastAsia="zh-CN"/>
        </w:rPr>
      </w:pPr>
      <w:r w:rsidRPr="00331FD7">
        <w:rPr>
          <w:rFonts w:eastAsia="Times New Roman"/>
          <w:szCs w:val="20"/>
          <w:lang w:eastAsia="en-US"/>
        </w:rPr>
        <w:t>[ITU-T F.740.2]</w:t>
      </w:r>
      <w:r w:rsidRPr="00331FD7">
        <w:rPr>
          <w:rFonts w:eastAsia="Times New Roman"/>
          <w:szCs w:val="20"/>
          <w:lang w:eastAsia="en-US"/>
        </w:rPr>
        <w:tab/>
        <w:t xml:space="preserve">Recommendation ITU-T F.740.2 </w:t>
      </w:r>
      <w:r w:rsidRPr="00331FD7">
        <w:rPr>
          <w:rFonts w:eastAsia="宋体" w:hint="eastAsia"/>
          <w:szCs w:val="20"/>
          <w:lang w:eastAsia="zh-CN"/>
        </w:rPr>
        <w:t>(</w:t>
      </w:r>
      <w:r w:rsidRPr="00331FD7">
        <w:rPr>
          <w:rFonts w:eastAsia="宋体"/>
          <w:szCs w:val="20"/>
          <w:lang w:eastAsia="zh-CN"/>
        </w:rPr>
        <w:t>07/2022</w:t>
      </w:r>
      <w:r w:rsidRPr="00331FD7">
        <w:rPr>
          <w:rFonts w:eastAsia="宋体" w:hint="eastAsia"/>
          <w:szCs w:val="20"/>
          <w:lang w:eastAsia="zh-CN"/>
        </w:rPr>
        <w:t xml:space="preserve">) </w:t>
      </w:r>
      <w:r w:rsidRPr="00331FD7">
        <w:rPr>
          <w:rFonts w:eastAsia="Times New Roman"/>
          <w:i/>
          <w:iCs/>
          <w:szCs w:val="20"/>
          <w:lang w:eastAsia="en-US"/>
        </w:rPr>
        <w:t>Requirements and reference framework for digital representation of cultural relics and artworks using augmented reality.</w:t>
      </w:r>
    </w:p>
    <w:p w:rsidR="00331FD7" w:rsidRPr="00331FD7" w:rsidRDefault="00331FD7" w:rsidP="00331FD7">
      <w:pPr>
        <w:overflowPunct w:val="0"/>
        <w:autoSpaceDE w:val="0"/>
        <w:autoSpaceDN w:val="0"/>
        <w:adjustRightInd w:val="0"/>
        <w:ind w:left="2268" w:hanging="2268"/>
        <w:textAlignment w:val="baseline"/>
        <w:rPr>
          <w:rFonts w:eastAsia="宋体"/>
          <w:i/>
          <w:iCs/>
          <w:szCs w:val="20"/>
          <w:lang w:eastAsia="zh-CN"/>
        </w:rPr>
      </w:pPr>
      <w:r w:rsidRPr="00331FD7">
        <w:rPr>
          <w:rFonts w:eastAsia="Times New Roman"/>
          <w:szCs w:val="20"/>
          <w:lang w:eastAsia="en-US"/>
        </w:rPr>
        <w:t>[ITU-T J.302]</w:t>
      </w:r>
      <w:r w:rsidRPr="00331FD7">
        <w:rPr>
          <w:rFonts w:eastAsia="Times New Roman"/>
          <w:szCs w:val="20"/>
          <w:lang w:eastAsia="en-US"/>
        </w:rPr>
        <w:tab/>
        <w:t xml:space="preserve">Recommendation ITU-T J.302 </w:t>
      </w:r>
      <w:r w:rsidRPr="00331FD7">
        <w:rPr>
          <w:rFonts w:eastAsia="宋体" w:hint="eastAsia"/>
          <w:szCs w:val="20"/>
          <w:lang w:eastAsia="zh-CN"/>
        </w:rPr>
        <w:t>(</w:t>
      </w:r>
      <w:r w:rsidRPr="00331FD7">
        <w:rPr>
          <w:rFonts w:eastAsia="宋体"/>
          <w:szCs w:val="20"/>
          <w:lang w:eastAsia="zh-CN"/>
        </w:rPr>
        <w:t>10/2016</w:t>
      </w:r>
      <w:r w:rsidRPr="00331FD7">
        <w:rPr>
          <w:rFonts w:eastAsia="宋体" w:hint="eastAsia"/>
          <w:szCs w:val="20"/>
          <w:lang w:eastAsia="zh-CN"/>
        </w:rPr>
        <w:t xml:space="preserve">) </w:t>
      </w:r>
      <w:r w:rsidRPr="00331FD7">
        <w:rPr>
          <w:rFonts w:eastAsia="Times New Roman"/>
          <w:i/>
          <w:iCs/>
          <w:szCs w:val="20"/>
          <w:lang w:eastAsia="en-US"/>
        </w:rPr>
        <w:t>System specifications of augmented reality smart television service.</w:t>
      </w:r>
    </w:p>
    <w:p w:rsidR="00331FD7" w:rsidRPr="00331FD7" w:rsidRDefault="00331FD7" w:rsidP="00331FD7">
      <w:pPr>
        <w:overflowPunct w:val="0"/>
        <w:autoSpaceDE w:val="0"/>
        <w:autoSpaceDN w:val="0"/>
        <w:adjustRightInd w:val="0"/>
        <w:ind w:left="2268" w:hanging="2268"/>
        <w:textAlignment w:val="baseline"/>
        <w:rPr>
          <w:rFonts w:eastAsia="Times New Roman"/>
          <w:i/>
          <w:iCs/>
          <w:szCs w:val="20"/>
          <w:lang w:eastAsia="en-US"/>
        </w:rPr>
      </w:pPr>
      <w:r w:rsidRPr="00331FD7">
        <w:rPr>
          <w:rFonts w:eastAsia="Times New Roman"/>
          <w:szCs w:val="20"/>
          <w:lang w:eastAsia="en-US"/>
        </w:rPr>
        <w:t>[ITU-T G.1036]</w:t>
      </w:r>
      <w:r w:rsidRPr="00331FD7">
        <w:rPr>
          <w:rFonts w:eastAsia="Times New Roman"/>
          <w:szCs w:val="20"/>
          <w:lang w:eastAsia="en-US"/>
        </w:rPr>
        <w:tab/>
        <w:t xml:space="preserve">Recommendation ITU-T G.1036 </w:t>
      </w:r>
      <w:r w:rsidRPr="00331FD7">
        <w:rPr>
          <w:rFonts w:eastAsia="宋体" w:hint="eastAsia"/>
          <w:szCs w:val="20"/>
          <w:lang w:eastAsia="zh-CN"/>
        </w:rPr>
        <w:t>(</w:t>
      </w:r>
      <w:r w:rsidRPr="00331FD7">
        <w:rPr>
          <w:rFonts w:eastAsia="宋体"/>
          <w:szCs w:val="20"/>
          <w:lang w:eastAsia="zh-CN"/>
        </w:rPr>
        <w:t>07/2022</w:t>
      </w:r>
      <w:r w:rsidRPr="00331FD7">
        <w:rPr>
          <w:rFonts w:eastAsia="宋体" w:hint="eastAsia"/>
          <w:szCs w:val="20"/>
          <w:lang w:eastAsia="zh-CN"/>
        </w:rPr>
        <w:t xml:space="preserve">) </w:t>
      </w:r>
      <w:r w:rsidRPr="00331FD7">
        <w:rPr>
          <w:rFonts w:eastAsia="Times New Roman"/>
          <w:i/>
          <w:iCs/>
          <w:szCs w:val="20"/>
          <w:lang w:eastAsia="en-US"/>
        </w:rPr>
        <w:t>Quality of experience influencing factors for augmented reality services.</w:t>
      </w:r>
    </w:p>
    <w:p w:rsidR="00331FD7" w:rsidRPr="00331FD7" w:rsidRDefault="00331FD7" w:rsidP="00331FD7">
      <w:pPr>
        <w:keepNext/>
        <w:keepLines/>
        <w:numPr>
          <w:ilvl w:val="0"/>
          <w:numId w:val="19"/>
        </w:numPr>
        <w:tabs>
          <w:tab w:val="clear" w:pos="1440"/>
          <w:tab w:val="left" w:pos="794"/>
          <w:tab w:val="left" w:pos="1191"/>
          <w:tab w:val="left" w:pos="1588"/>
          <w:tab w:val="left" w:pos="1985"/>
        </w:tabs>
        <w:overflowPunct w:val="0"/>
        <w:autoSpaceDE w:val="0"/>
        <w:autoSpaceDN w:val="0"/>
        <w:adjustRightInd w:val="0"/>
        <w:spacing w:before="360"/>
        <w:ind w:left="794" w:hanging="794"/>
        <w:textAlignment w:val="baseline"/>
        <w:outlineLvl w:val="0"/>
        <w:rPr>
          <w:rFonts w:eastAsia="Times New Roman"/>
          <w:b/>
          <w:szCs w:val="20"/>
          <w:lang w:eastAsia="en-US"/>
        </w:rPr>
      </w:pPr>
      <w:bookmarkStart w:id="19" w:name="_Toc80860893"/>
      <w:bookmarkStart w:id="20" w:name="_Toc157440531"/>
      <w:bookmarkStart w:id="21" w:name="_Toc164672277"/>
      <w:bookmarkStart w:id="22" w:name="_Toc175129231"/>
      <w:bookmarkStart w:id="23" w:name="_Toc184817516"/>
      <w:r w:rsidRPr="00331FD7">
        <w:rPr>
          <w:rFonts w:eastAsia="Times New Roman"/>
          <w:b/>
          <w:szCs w:val="20"/>
          <w:lang w:eastAsia="en-US"/>
        </w:rPr>
        <w:lastRenderedPageBreak/>
        <w:t>Definitions</w:t>
      </w:r>
      <w:bookmarkEnd w:id="19"/>
      <w:bookmarkEnd w:id="20"/>
      <w:bookmarkEnd w:id="21"/>
      <w:bookmarkEnd w:id="22"/>
      <w:bookmarkEnd w:id="23"/>
    </w:p>
    <w:p w:rsidR="00331FD7" w:rsidRPr="00331FD7" w:rsidRDefault="00331FD7" w:rsidP="004143AF">
      <w:pPr>
        <w:keepNext/>
        <w:keepLines/>
        <w:tabs>
          <w:tab w:val="left" w:pos="794"/>
          <w:tab w:val="left" w:pos="1191"/>
          <w:tab w:val="left" w:pos="1588"/>
          <w:tab w:val="left" w:pos="1985"/>
        </w:tabs>
        <w:overflowPunct w:val="0"/>
        <w:autoSpaceDE w:val="0"/>
        <w:autoSpaceDN w:val="0"/>
        <w:adjustRightInd w:val="0"/>
        <w:spacing w:before="240"/>
        <w:textAlignment w:val="baseline"/>
        <w:outlineLvl w:val="1"/>
        <w:rPr>
          <w:rFonts w:eastAsia="Times New Roman"/>
          <w:b/>
          <w:szCs w:val="20"/>
          <w:lang w:eastAsia="en-US"/>
        </w:rPr>
      </w:pPr>
      <w:bookmarkStart w:id="24" w:name="_Toc80860894"/>
      <w:bookmarkStart w:id="25" w:name="_Toc157440532"/>
      <w:bookmarkStart w:id="26" w:name="_Toc164672278"/>
      <w:bookmarkStart w:id="27" w:name="_Toc175129232"/>
      <w:bookmarkStart w:id="28" w:name="_Toc184817517"/>
      <w:r w:rsidRPr="00331FD7">
        <w:rPr>
          <w:rFonts w:eastAsia="Times New Roman"/>
          <w:b/>
          <w:szCs w:val="20"/>
          <w:lang w:eastAsia="en-US"/>
        </w:rPr>
        <w:t>3.1</w:t>
      </w:r>
      <w:r w:rsidRPr="00331FD7">
        <w:rPr>
          <w:rFonts w:eastAsia="Times New Roman"/>
          <w:b/>
          <w:szCs w:val="20"/>
          <w:lang w:eastAsia="en-US"/>
        </w:rPr>
        <w:tab/>
        <w:t>Terms defined elsewhere</w:t>
      </w:r>
      <w:bookmarkEnd w:id="24"/>
      <w:bookmarkEnd w:id="25"/>
      <w:bookmarkEnd w:id="26"/>
      <w:bookmarkEnd w:id="27"/>
      <w:bookmarkEnd w:id="28"/>
    </w:p>
    <w:p w:rsidR="00331FD7" w:rsidRPr="00331FD7" w:rsidRDefault="00331FD7" w:rsidP="00331FD7">
      <w:pPr>
        <w:rPr>
          <w:rFonts w:eastAsia="宋体"/>
        </w:rPr>
      </w:pPr>
      <w:r w:rsidRPr="00331FD7">
        <w:rPr>
          <w:rFonts w:eastAsia="宋体"/>
        </w:rPr>
        <w:t>This Recommendation uses the following terms defined elsewhere:</w:t>
      </w:r>
    </w:p>
    <w:p w:rsidR="00331FD7" w:rsidRPr="00331FD7" w:rsidRDefault="00331FD7" w:rsidP="00331FD7">
      <w:pPr>
        <w:tabs>
          <w:tab w:val="left" w:pos="851"/>
        </w:tabs>
        <w:rPr>
          <w:rFonts w:eastAsia="宋体"/>
        </w:rPr>
      </w:pPr>
      <w:r w:rsidRPr="00331FD7">
        <w:rPr>
          <w:rFonts w:eastAsia="宋体"/>
          <w:b/>
          <w:bCs/>
        </w:rPr>
        <w:t>3.1.1</w:t>
      </w:r>
      <w:r w:rsidRPr="00331FD7">
        <w:rPr>
          <w:rFonts w:eastAsia="宋体"/>
          <w:b/>
          <w:bCs/>
        </w:rPr>
        <w:tab/>
        <w:t xml:space="preserve">augmented reality [ITU-T J.301]: </w:t>
      </w:r>
      <w:r w:rsidRPr="00331FD7">
        <w:rPr>
          <w:rFonts w:eastAsia="宋体"/>
        </w:rPr>
        <w:t>A type of mixed reality where graphical elements are integrated into the real world in order to enhance user experience and enrich information.</w:t>
      </w:r>
    </w:p>
    <w:p w:rsidR="00331FD7" w:rsidRPr="00331FD7" w:rsidRDefault="00331FD7" w:rsidP="00331FD7">
      <w:pPr>
        <w:tabs>
          <w:tab w:val="left" w:pos="851"/>
        </w:tabs>
        <w:rPr>
          <w:rFonts w:eastAsia="宋体"/>
        </w:rPr>
      </w:pPr>
      <w:r w:rsidRPr="00331FD7">
        <w:rPr>
          <w:rFonts w:eastAsia="宋体"/>
          <w:b/>
          <w:bCs/>
        </w:rPr>
        <w:t>3.1.2</w:t>
      </w:r>
      <w:r w:rsidRPr="00331FD7">
        <w:rPr>
          <w:rFonts w:eastAsia="宋体"/>
          <w:b/>
          <w:bCs/>
        </w:rPr>
        <w:tab/>
        <w:t xml:space="preserve">augmented content [ITU-T J.301]: </w:t>
      </w:r>
      <w:r w:rsidRPr="00331FD7">
        <w:rPr>
          <w:rFonts w:eastAsia="宋体"/>
        </w:rPr>
        <w:t>A b</w:t>
      </w:r>
      <w:r w:rsidRPr="00331FD7">
        <w:rPr>
          <w:rFonts w:eastAsia="宋体" w:hint="eastAsia"/>
        </w:rPr>
        <w:t>inary object</w:t>
      </w:r>
      <w:r w:rsidRPr="00331FD7">
        <w:rPr>
          <w:rFonts w:eastAsia="宋体"/>
        </w:rPr>
        <w:t xml:space="preserve">, </w:t>
      </w:r>
      <w:r w:rsidRPr="00331FD7">
        <w:rPr>
          <w:rFonts w:eastAsia="宋体" w:hint="eastAsia"/>
        </w:rPr>
        <w:t>such as 2D images, 3D animated models or audio/video</w:t>
      </w:r>
      <w:r w:rsidRPr="00331FD7">
        <w:rPr>
          <w:rFonts w:eastAsia="宋体" w:hint="eastAsia"/>
          <w:lang w:eastAsia="ko-KR"/>
        </w:rPr>
        <w:t xml:space="preserve"> streaming files</w:t>
      </w:r>
      <w:r w:rsidRPr="00331FD7">
        <w:rPr>
          <w:rFonts w:eastAsia="宋体"/>
          <w:lang w:eastAsia="ko-KR"/>
        </w:rPr>
        <w:t>,</w:t>
      </w:r>
      <w:r w:rsidRPr="00331FD7">
        <w:rPr>
          <w:rFonts w:eastAsia="宋体" w:hint="eastAsia"/>
        </w:rPr>
        <w:t xml:space="preserve"> to be augmented in</w:t>
      </w:r>
      <w:r w:rsidRPr="00331FD7">
        <w:rPr>
          <w:rFonts w:eastAsia="宋体"/>
        </w:rPr>
        <w:t>to a predefined</w:t>
      </w:r>
      <w:r w:rsidRPr="00331FD7">
        <w:rPr>
          <w:rFonts w:eastAsia="宋体" w:hint="eastAsia"/>
        </w:rPr>
        <w:t xml:space="preserve"> </w:t>
      </w:r>
      <w:r w:rsidRPr="00331FD7">
        <w:rPr>
          <w:rFonts w:eastAsia="宋体"/>
        </w:rPr>
        <w:t>augmentation</w:t>
      </w:r>
      <w:r w:rsidRPr="00331FD7">
        <w:rPr>
          <w:rFonts w:eastAsia="宋体" w:hint="eastAsia"/>
        </w:rPr>
        <w:t xml:space="preserve"> region.</w:t>
      </w:r>
    </w:p>
    <w:p w:rsidR="00331FD7" w:rsidRPr="00331FD7" w:rsidRDefault="00331FD7" w:rsidP="00331FD7">
      <w:pPr>
        <w:tabs>
          <w:tab w:val="left" w:pos="851"/>
        </w:tabs>
        <w:rPr>
          <w:rFonts w:eastAsia="宋体"/>
          <w:lang w:eastAsia="zh-CN"/>
        </w:rPr>
      </w:pPr>
      <w:r w:rsidRPr="00331FD7">
        <w:rPr>
          <w:rFonts w:eastAsia="宋体"/>
          <w:b/>
          <w:bCs/>
        </w:rPr>
        <w:t>3.1.3</w:t>
      </w:r>
      <w:r w:rsidRPr="00331FD7">
        <w:rPr>
          <w:rFonts w:eastAsia="宋体"/>
          <w:b/>
          <w:bCs/>
        </w:rPr>
        <w:tab/>
        <w:t>application</w:t>
      </w:r>
      <w:r w:rsidRPr="00331FD7">
        <w:rPr>
          <w:rFonts w:eastAsia="宋体"/>
        </w:rPr>
        <w:t xml:space="preserve"> [</w:t>
      </w:r>
      <w:r w:rsidRPr="00331FD7">
        <w:rPr>
          <w:rFonts w:eastAsia="宋体"/>
          <w:b/>
          <w:bCs/>
        </w:rPr>
        <w:t>b-ITU-T Y.101</w:t>
      </w:r>
      <w:r w:rsidRPr="00331FD7">
        <w:rPr>
          <w:rFonts w:eastAsia="宋体"/>
        </w:rPr>
        <w:t>]: A structured set of capabilities, which provide value-added functionality supported by one or more services.</w:t>
      </w:r>
    </w:p>
    <w:p w:rsidR="00331FD7" w:rsidRPr="00331FD7" w:rsidRDefault="00331FD7" w:rsidP="00331FD7">
      <w:pPr>
        <w:tabs>
          <w:tab w:val="left" w:pos="851"/>
        </w:tabs>
        <w:rPr>
          <w:rFonts w:eastAsia="宋体"/>
          <w:lang w:eastAsia="zh-CN"/>
        </w:rPr>
      </w:pPr>
    </w:p>
    <w:p w:rsidR="00331FD7" w:rsidRPr="00331FD7" w:rsidRDefault="00331FD7" w:rsidP="004143AF">
      <w:pPr>
        <w:keepNext/>
        <w:keepLines/>
        <w:tabs>
          <w:tab w:val="left" w:pos="794"/>
          <w:tab w:val="left" w:pos="1191"/>
          <w:tab w:val="left" w:pos="1588"/>
          <w:tab w:val="left" w:pos="1985"/>
        </w:tabs>
        <w:overflowPunct w:val="0"/>
        <w:autoSpaceDE w:val="0"/>
        <w:autoSpaceDN w:val="0"/>
        <w:adjustRightInd w:val="0"/>
        <w:spacing w:before="240"/>
        <w:textAlignment w:val="baseline"/>
        <w:outlineLvl w:val="1"/>
        <w:rPr>
          <w:rFonts w:eastAsia="Times New Roman"/>
          <w:b/>
          <w:szCs w:val="20"/>
          <w:lang w:eastAsia="en-US"/>
        </w:rPr>
      </w:pPr>
      <w:bookmarkStart w:id="29" w:name="_Toc80860895"/>
      <w:bookmarkStart w:id="30" w:name="_Toc157440533"/>
      <w:bookmarkStart w:id="31" w:name="_Toc164672279"/>
      <w:bookmarkStart w:id="32" w:name="_Toc175129233"/>
      <w:bookmarkStart w:id="33" w:name="_Toc184817518"/>
      <w:r w:rsidRPr="00331FD7">
        <w:rPr>
          <w:rFonts w:eastAsia="Times New Roman"/>
          <w:b/>
          <w:szCs w:val="20"/>
          <w:lang w:eastAsia="en-US"/>
        </w:rPr>
        <w:t>3.2</w:t>
      </w:r>
      <w:r w:rsidRPr="00331FD7">
        <w:rPr>
          <w:rFonts w:eastAsia="Times New Roman"/>
          <w:b/>
          <w:szCs w:val="20"/>
          <w:lang w:eastAsia="en-US"/>
        </w:rPr>
        <w:tab/>
        <w:t>Terms defined in this Recommendation</w:t>
      </w:r>
      <w:bookmarkEnd w:id="29"/>
      <w:bookmarkEnd w:id="30"/>
      <w:bookmarkEnd w:id="31"/>
      <w:bookmarkEnd w:id="32"/>
      <w:bookmarkEnd w:id="33"/>
    </w:p>
    <w:p w:rsidR="00331FD7" w:rsidRPr="00331FD7" w:rsidRDefault="00331FD7" w:rsidP="00331FD7">
      <w:pPr>
        <w:rPr>
          <w:rFonts w:eastAsia="宋体"/>
        </w:rPr>
      </w:pPr>
      <w:r w:rsidRPr="00331FD7">
        <w:rPr>
          <w:rFonts w:eastAsia="宋体"/>
        </w:rPr>
        <w:t>This Recommendation defines the following terms:</w:t>
      </w:r>
    </w:p>
    <w:p w:rsidR="00331FD7" w:rsidRPr="00331FD7" w:rsidRDefault="00331FD7" w:rsidP="00331FD7">
      <w:pPr>
        <w:tabs>
          <w:tab w:val="left" w:pos="851"/>
        </w:tabs>
        <w:rPr>
          <w:rFonts w:eastAsia="宋体"/>
          <w:lang w:eastAsia="zh-CN"/>
        </w:rPr>
      </w:pPr>
    </w:p>
    <w:p w:rsidR="00331FD7" w:rsidRPr="00331FD7" w:rsidRDefault="00331FD7" w:rsidP="00331FD7">
      <w:pPr>
        <w:rPr>
          <w:rFonts w:eastAsia="宋体"/>
          <w:lang w:eastAsia="zh-CN"/>
        </w:rPr>
      </w:pPr>
    </w:p>
    <w:p w:rsidR="00331FD7" w:rsidRPr="00331FD7" w:rsidRDefault="00331FD7" w:rsidP="004143AF">
      <w:pPr>
        <w:keepNext/>
        <w:keepLines/>
        <w:numPr>
          <w:ilvl w:val="0"/>
          <w:numId w:val="19"/>
        </w:numPr>
        <w:tabs>
          <w:tab w:val="clear" w:pos="1440"/>
          <w:tab w:val="left" w:pos="794"/>
          <w:tab w:val="left" w:pos="1588"/>
          <w:tab w:val="left" w:pos="1985"/>
        </w:tabs>
        <w:overflowPunct w:val="0"/>
        <w:autoSpaceDE w:val="0"/>
        <w:autoSpaceDN w:val="0"/>
        <w:adjustRightInd w:val="0"/>
        <w:spacing w:before="360"/>
        <w:ind w:left="794" w:hanging="794"/>
        <w:textAlignment w:val="baseline"/>
        <w:outlineLvl w:val="0"/>
        <w:rPr>
          <w:rFonts w:eastAsia="Times New Roman"/>
          <w:b/>
          <w:szCs w:val="20"/>
          <w:lang w:eastAsia="en-US"/>
        </w:rPr>
      </w:pPr>
      <w:bookmarkStart w:id="34" w:name="_Toc80860896"/>
      <w:bookmarkStart w:id="35" w:name="_Toc157440534"/>
      <w:bookmarkStart w:id="36" w:name="_Toc165188383"/>
      <w:bookmarkStart w:id="37" w:name="_Toc175129234"/>
      <w:bookmarkStart w:id="38" w:name="_Toc184817519"/>
      <w:r w:rsidRPr="00331FD7">
        <w:rPr>
          <w:rFonts w:eastAsia="Times New Roman"/>
          <w:b/>
          <w:szCs w:val="20"/>
          <w:lang w:eastAsia="en-US"/>
        </w:rPr>
        <w:t>Abbreviations and acronyms</w:t>
      </w:r>
      <w:bookmarkEnd w:id="34"/>
      <w:bookmarkEnd w:id="35"/>
      <w:bookmarkEnd w:id="36"/>
      <w:bookmarkEnd w:id="37"/>
      <w:bookmarkEnd w:id="38"/>
    </w:p>
    <w:p w:rsidR="00331FD7" w:rsidRPr="00331FD7" w:rsidRDefault="00331FD7" w:rsidP="00331FD7">
      <w:pPr>
        <w:rPr>
          <w:rFonts w:eastAsia="宋体"/>
        </w:rPr>
      </w:pPr>
      <w:r w:rsidRPr="00331FD7">
        <w:rPr>
          <w:rFonts w:eastAsia="宋体"/>
        </w:rPr>
        <w:t xml:space="preserve">This Recommendation uses the following </w:t>
      </w:r>
      <w:bookmarkStart w:id="39" w:name="OLE_LINK1"/>
      <w:bookmarkStart w:id="40" w:name="OLE_LINK2"/>
      <w:r w:rsidRPr="00331FD7">
        <w:rPr>
          <w:rFonts w:eastAsia="宋体"/>
        </w:rPr>
        <w:t>abbreviations and acronyms</w:t>
      </w:r>
      <w:bookmarkEnd w:id="39"/>
      <w:bookmarkEnd w:id="40"/>
      <w:r w:rsidRPr="00331FD7">
        <w:rPr>
          <w:rFonts w:eastAsia="宋体"/>
        </w:rPr>
        <w:t>:</w:t>
      </w:r>
    </w:p>
    <w:tbl>
      <w:tblPr>
        <w:tblW w:w="9690" w:type="dxa"/>
        <w:tblLayout w:type="fixed"/>
        <w:tblLook w:val="04A0" w:firstRow="1" w:lastRow="0" w:firstColumn="1" w:lastColumn="0" w:noHBand="0" w:noVBand="1"/>
      </w:tblPr>
      <w:tblGrid>
        <w:gridCol w:w="1416"/>
        <w:gridCol w:w="8274"/>
      </w:tblGrid>
      <w:tr w:rsidR="00331FD7" w:rsidRPr="00331FD7" w:rsidTr="00331FD7">
        <w:tc>
          <w:tcPr>
            <w:tcW w:w="1416" w:type="dxa"/>
          </w:tcPr>
          <w:p w:rsidR="00331FD7" w:rsidRPr="00331FD7" w:rsidRDefault="00331FD7" w:rsidP="00331FD7">
            <w:pPr>
              <w:rPr>
                <w:rFonts w:eastAsia="宋体"/>
                <w:lang w:eastAsia="zh-CN"/>
              </w:rPr>
            </w:pPr>
            <w:r w:rsidRPr="00331FD7">
              <w:rPr>
                <w:rFonts w:eastAsia="宋体"/>
              </w:rPr>
              <w:t>2D</w:t>
            </w:r>
          </w:p>
        </w:tc>
        <w:tc>
          <w:tcPr>
            <w:tcW w:w="8274" w:type="dxa"/>
          </w:tcPr>
          <w:p w:rsidR="00331FD7" w:rsidRPr="00331FD7" w:rsidRDefault="00331FD7" w:rsidP="00331FD7">
            <w:pPr>
              <w:rPr>
                <w:rFonts w:eastAsia="宋体"/>
                <w:lang w:eastAsia="zh-CN"/>
              </w:rPr>
            </w:pPr>
            <w:r w:rsidRPr="00331FD7">
              <w:rPr>
                <w:rFonts w:eastAsia="宋体"/>
              </w:rPr>
              <w:t>Two Dimensions</w:t>
            </w:r>
          </w:p>
        </w:tc>
      </w:tr>
      <w:tr w:rsidR="00331FD7" w:rsidRPr="00331FD7" w:rsidTr="00331FD7">
        <w:tc>
          <w:tcPr>
            <w:tcW w:w="1416" w:type="dxa"/>
          </w:tcPr>
          <w:p w:rsidR="00331FD7" w:rsidRPr="00331FD7" w:rsidRDefault="00331FD7" w:rsidP="00331FD7">
            <w:pPr>
              <w:rPr>
                <w:rFonts w:eastAsia="宋体"/>
              </w:rPr>
            </w:pPr>
            <w:r w:rsidRPr="00331FD7">
              <w:rPr>
                <w:rFonts w:eastAsia="宋体"/>
              </w:rPr>
              <w:t>3D</w:t>
            </w:r>
          </w:p>
          <w:p w:rsidR="00331FD7" w:rsidRPr="00331FD7" w:rsidRDefault="00331FD7" w:rsidP="00331FD7">
            <w:pPr>
              <w:rPr>
                <w:rFonts w:eastAsia="宋体"/>
              </w:rPr>
            </w:pPr>
            <w:r w:rsidRPr="00331FD7">
              <w:rPr>
                <w:rFonts w:eastAsia="宋体" w:hint="eastAsia"/>
                <w:lang w:eastAsia="zh-CN"/>
              </w:rPr>
              <w:t>AI</w:t>
            </w:r>
          </w:p>
        </w:tc>
        <w:tc>
          <w:tcPr>
            <w:tcW w:w="8274" w:type="dxa"/>
          </w:tcPr>
          <w:p w:rsidR="00331FD7" w:rsidRPr="00331FD7" w:rsidRDefault="00331FD7" w:rsidP="00331FD7">
            <w:pPr>
              <w:rPr>
                <w:rFonts w:eastAsia="宋体"/>
              </w:rPr>
            </w:pPr>
            <w:r w:rsidRPr="00331FD7">
              <w:rPr>
                <w:rFonts w:eastAsia="宋体"/>
              </w:rPr>
              <w:t>Three Dimensions</w:t>
            </w:r>
          </w:p>
          <w:p w:rsidR="00331FD7" w:rsidRPr="00331FD7" w:rsidRDefault="00331FD7" w:rsidP="00331FD7">
            <w:pPr>
              <w:rPr>
                <w:rFonts w:eastAsia="宋体"/>
              </w:rPr>
            </w:pPr>
            <w:r w:rsidRPr="00331FD7">
              <w:rPr>
                <w:rFonts w:eastAsia="宋体"/>
              </w:rPr>
              <w:t>Artificial Intelligence</w:t>
            </w:r>
          </w:p>
        </w:tc>
      </w:tr>
      <w:tr w:rsidR="00331FD7" w:rsidRPr="00331FD7" w:rsidTr="00331FD7">
        <w:tc>
          <w:tcPr>
            <w:tcW w:w="1416" w:type="dxa"/>
          </w:tcPr>
          <w:p w:rsidR="00331FD7" w:rsidRPr="00331FD7" w:rsidRDefault="00331FD7" w:rsidP="00331FD7">
            <w:pPr>
              <w:rPr>
                <w:rFonts w:eastAsia="宋体"/>
                <w:lang w:eastAsia="zh-CN"/>
              </w:rPr>
            </w:pPr>
            <w:r w:rsidRPr="00331FD7">
              <w:rPr>
                <w:rFonts w:eastAsia="宋体" w:hint="eastAsia"/>
                <w:lang w:eastAsia="zh-CN"/>
              </w:rPr>
              <w:t>APP</w:t>
            </w:r>
          </w:p>
          <w:p w:rsidR="00331FD7" w:rsidRPr="00331FD7" w:rsidRDefault="00331FD7" w:rsidP="00331FD7">
            <w:pPr>
              <w:rPr>
                <w:rFonts w:eastAsia="宋体"/>
              </w:rPr>
            </w:pPr>
            <w:r w:rsidRPr="00331FD7">
              <w:rPr>
                <w:rFonts w:eastAsia="宋体" w:hint="eastAsia"/>
                <w:lang w:eastAsia="zh-CN"/>
              </w:rPr>
              <w:t>AR</w:t>
            </w:r>
          </w:p>
        </w:tc>
        <w:tc>
          <w:tcPr>
            <w:tcW w:w="8274" w:type="dxa"/>
          </w:tcPr>
          <w:p w:rsidR="00331FD7" w:rsidRPr="00331FD7" w:rsidRDefault="00331FD7" w:rsidP="00331FD7">
            <w:pPr>
              <w:rPr>
                <w:rFonts w:eastAsia="宋体"/>
              </w:rPr>
            </w:pPr>
            <w:r w:rsidRPr="00331FD7">
              <w:rPr>
                <w:rFonts w:eastAsia="宋体" w:hint="eastAsia"/>
                <w:lang w:eastAsia="zh-CN"/>
              </w:rPr>
              <w:t>A</w:t>
            </w:r>
            <w:r w:rsidRPr="00331FD7">
              <w:rPr>
                <w:rFonts w:eastAsia="宋体"/>
              </w:rPr>
              <w:t>pplication</w:t>
            </w:r>
          </w:p>
          <w:p w:rsidR="00331FD7" w:rsidRPr="00331FD7" w:rsidRDefault="00331FD7" w:rsidP="00331FD7">
            <w:pPr>
              <w:rPr>
                <w:rFonts w:eastAsia="宋体"/>
              </w:rPr>
            </w:pPr>
            <w:r w:rsidRPr="00331FD7">
              <w:rPr>
                <w:rFonts w:eastAsia="宋体" w:hint="eastAsia"/>
                <w:lang w:eastAsia="zh-CN"/>
              </w:rPr>
              <w:t>A</w:t>
            </w:r>
            <w:r w:rsidRPr="00331FD7">
              <w:rPr>
                <w:rFonts w:eastAsia="宋体"/>
              </w:rPr>
              <w:t>ugmented Reality</w:t>
            </w:r>
          </w:p>
        </w:tc>
      </w:tr>
      <w:tr w:rsidR="00331FD7" w:rsidRPr="00331FD7" w:rsidTr="00331FD7">
        <w:tc>
          <w:tcPr>
            <w:tcW w:w="1416" w:type="dxa"/>
          </w:tcPr>
          <w:p w:rsidR="00331FD7" w:rsidRPr="00331FD7" w:rsidRDefault="00331FD7" w:rsidP="00331FD7">
            <w:pPr>
              <w:rPr>
                <w:rFonts w:eastAsia="宋体"/>
              </w:rPr>
            </w:pPr>
            <w:r w:rsidRPr="00331FD7">
              <w:rPr>
                <w:rFonts w:eastAsia="宋体"/>
              </w:rPr>
              <w:t>AVI</w:t>
            </w:r>
          </w:p>
        </w:tc>
        <w:tc>
          <w:tcPr>
            <w:tcW w:w="8274" w:type="dxa"/>
          </w:tcPr>
          <w:p w:rsidR="00331FD7" w:rsidRPr="00331FD7" w:rsidRDefault="00331FD7" w:rsidP="00331FD7">
            <w:pPr>
              <w:rPr>
                <w:rFonts w:eastAsia="宋体"/>
              </w:rPr>
            </w:pPr>
            <w:r w:rsidRPr="00331FD7">
              <w:rPr>
                <w:rFonts w:eastAsia="宋体"/>
              </w:rPr>
              <w:t xml:space="preserve">Audio </w:t>
            </w:r>
            <w:r w:rsidRPr="00331FD7">
              <w:rPr>
                <w:rFonts w:eastAsia="宋体"/>
                <w:lang w:eastAsia="zh-CN"/>
              </w:rPr>
              <w:t>V</w:t>
            </w:r>
            <w:r w:rsidRPr="00331FD7">
              <w:rPr>
                <w:rFonts w:eastAsia="宋体"/>
              </w:rPr>
              <w:t xml:space="preserve">ideo </w:t>
            </w:r>
            <w:r w:rsidRPr="00331FD7">
              <w:rPr>
                <w:rFonts w:eastAsia="宋体"/>
                <w:lang w:eastAsia="zh-CN"/>
              </w:rPr>
              <w:t>I</w:t>
            </w:r>
            <w:r w:rsidRPr="00331FD7">
              <w:rPr>
                <w:rFonts w:eastAsia="宋体"/>
              </w:rPr>
              <w:t>nterleaved</w:t>
            </w:r>
          </w:p>
        </w:tc>
      </w:tr>
      <w:tr w:rsidR="00331FD7" w:rsidRPr="00331FD7" w:rsidTr="00331FD7">
        <w:tc>
          <w:tcPr>
            <w:tcW w:w="1416" w:type="dxa"/>
          </w:tcPr>
          <w:p w:rsidR="00331FD7" w:rsidRPr="00331FD7" w:rsidRDefault="00331FD7" w:rsidP="00331FD7">
            <w:pPr>
              <w:rPr>
                <w:rFonts w:eastAsia="宋体"/>
              </w:rPr>
            </w:pPr>
            <w:r w:rsidRPr="00331FD7">
              <w:rPr>
                <w:rFonts w:eastAsia="宋体"/>
              </w:rPr>
              <w:t>CDN</w:t>
            </w:r>
          </w:p>
        </w:tc>
        <w:tc>
          <w:tcPr>
            <w:tcW w:w="8274" w:type="dxa"/>
          </w:tcPr>
          <w:p w:rsidR="00331FD7" w:rsidRPr="00331FD7" w:rsidRDefault="00331FD7" w:rsidP="00331FD7">
            <w:pPr>
              <w:rPr>
                <w:rFonts w:eastAsia="宋体"/>
              </w:rPr>
            </w:pPr>
            <w:r w:rsidRPr="00331FD7">
              <w:rPr>
                <w:rFonts w:eastAsia="宋体"/>
              </w:rPr>
              <w:t>Content Delivery Network</w:t>
            </w:r>
          </w:p>
        </w:tc>
      </w:tr>
      <w:tr w:rsidR="00331FD7" w:rsidRPr="00331FD7" w:rsidTr="00331FD7">
        <w:tc>
          <w:tcPr>
            <w:tcW w:w="1416" w:type="dxa"/>
          </w:tcPr>
          <w:p w:rsidR="00331FD7" w:rsidRPr="00331FD7" w:rsidRDefault="00331FD7" w:rsidP="00331FD7">
            <w:pPr>
              <w:rPr>
                <w:rFonts w:eastAsia="宋体"/>
              </w:rPr>
            </w:pPr>
            <w:r w:rsidRPr="00331FD7">
              <w:rPr>
                <w:rFonts w:eastAsia="宋体"/>
              </w:rPr>
              <w:t>CPU</w:t>
            </w:r>
          </w:p>
        </w:tc>
        <w:tc>
          <w:tcPr>
            <w:tcW w:w="8274" w:type="dxa"/>
          </w:tcPr>
          <w:p w:rsidR="00331FD7" w:rsidRPr="00331FD7" w:rsidRDefault="00331FD7" w:rsidP="00331FD7">
            <w:pPr>
              <w:rPr>
                <w:rFonts w:eastAsia="宋体"/>
              </w:rPr>
            </w:pPr>
            <w:r w:rsidRPr="00331FD7">
              <w:rPr>
                <w:rFonts w:eastAsia="宋体"/>
              </w:rPr>
              <w:t>Central Processing Unit</w:t>
            </w:r>
          </w:p>
        </w:tc>
      </w:tr>
      <w:tr w:rsidR="00331FD7" w:rsidRPr="00331FD7" w:rsidTr="00331FD7">
        <w:tc>
          <w:tcPr>
            <w:tcW w:w="1416" w:type="dxa"/>
          </w:tcPr>
          <w:p w:rsidR="00331FD7" w:rsidRPr="00331FD7" w:rsidRDefault="00331FD7" w:rsidP="00331FD7">
            <w:pPr>
              <w:rPr>
                <w:rFonts w:eastAsia="宋体"/>
              </w:rPr>
            </w:pPr>
            <w:r w:rsidRPr="00331FD7">
              <w:rPr>
                <w:rFonts w:eastAsia="宋体"/>
              </w:rPr>
              <w:t>DoF</w:t>
            </w:r>
          </w:p>
        </w:tc>
        <w:tc>
          <w:tcPr>
            <w:tcW w:w="8274" w:type="dxa"/>
          </w:tcPr>
          <w:p w:rsidR="00331FD7" w:rsidRPr="00331FD7" w:rsidRDefault="00331FD7" w:rsidP="00331FD7">
            <w:pPr>
              <w:rPr>
                <w:rFonts w:eastAsia="宋体"/>
              </w:rPr>
            </w:pPr>
            <w:r w:rsidRPr="00331FD7">
              <w:rPr>
                <w:rFonts w:eastAsia="宋体"/>
              </w:rPr>
              <w:t>Degree of Freedom</w:t>
            </w:r>
          </w:p>
        </w:tc>
      </w:tr>
      <w:tr w:rsidR="00331FD7" w:rsidRPr="00331FD7" w:rsidTr="00331FD7">
        <w:tc>
          <w:tcPr>
            <w:tcW w:w="1416" w:type="dxa"/>
          </w:tcPr>
          <w:p w:rsidR="00331FD7" w:rsidRPr="00331FD7" w:rsidRDefault="00331FD7" w:rsidP="00331FD7">
            <w:pPr>
              <w:rPr>
                <w:rFonts w:eastAsia="宋体"/>
              </w:rPr>
            </w:pPr>
            <w:r w:rsidRPr="00331FD7">
              <w:rPr>
                <w:rFonts w:eastAsia="宋体"/>
              </w:rPr>
              <w:t>FOV</w:t>
            </w:r>
          </w:p>
        </w:tc>
        <w:tc>
          <w:tcPr>
            <w:tcW w:w="8274" w:type="dxa"/>
          </w:tcPr>
          <w:p w:rsidR="00331FD7" w:rsidRPr="00331FD7" w:rsidRDefault="00331FD7" w:rsidP="00331FD7">
            <w:pPr>
              <w:rPr>
                <w:rFonts w:eastAsia="宋体"/>
              </w:rPr>
            </w:pPr>
            <w:r w:rsidRPr="00331FD7">
              <w:rPr>
                <w:rFonts w:eastAsia="宋体"/>
              </w:rPr>
              <w:t>Field of View</w:t>
            </w:r>
          </w:p>
        </w:tc>
      </w:tr>
      <w:tr w:rsidR="00331FD7" w:rsidRPr="00331FD7" w:rsidTr="00331FD7">
        <w:tc>
          <w:tcPr>
            <w:tcW w:w="1416" w:type="dxa"/>
          </w:tcPr>
          <w:p w:rsidR="00331FD7" w:rsidRPr="00331FD7" w:rsidRDefault="00331FD7" w:rsidP="00331FD7">
            <w:pPr>
              <w:rPr>
                <w:rFonts w:eastAsia="宋体"/>
              </w:rPr>
            </w:pPr>
            <w:r w:rsidRPr="00331FD7">
              <w:rPr>
                <w:rFonts w:eastAsia="宋体"/>
              </w:rPr>
              <w:t>GPU</w:t>
            </w:r>
          </w:p>
        </w:tc>
        <w:tc>
          <w:tcPr>
            <w:tcW w:w="8274" w:type="dxa"/>
          </w:tcPr>
          <w:p w:rsidR="00331FD7" w:rsidRPr="00331FD7" w:rsidRDefault="00331FD7" w:rsidP="00331FD7">
            <w:pPr>
              <w:rPr>
                <w:rFonts w:eastAsia="宋体"/>
              </w:rPr>
            </w:pPr>
            <w:r w:rsidRPr="00331FD7">
              <w:rPr>
                <w:rFonts w:eastAsia="宋体"/>
              </w:rPr>
              <w:t>Graphic Processing Unit</w:t>
            </w:r>
          </w:p>
        </w:tc>
      </w:tr>
      <w:tr w:rsidR="00331FD7" w:rsidRPr="00331FD7" w:rsidTr="00331FD7">
        <w:tc>
          <w:tcPr>
            <w:tcW w:w="1416" w:type="dxa"/>
          </w:tcPr>
          <w:p w:rsidR="00331FD7" w:rsidRPr="00331FD7" w:rsidRDefault="00331FD7" w:rsidP="00331FD7">
            <w:pPr>
              <w:rPr>
                <w:rFonts w:eastAsia="宋体"/>
              </w:rPr>
            </w:pPr>
            <w:r w:rsidRPr="00331FD7">
              <w:rPr>
                <w:rFonts w:eastAsia="宋体" w:hint="eastAsia"/>
                <w:lang w:eastAsia="zh-CN"/>
              </w:rPr>
              <w:t>NIC</w:t>
            </w:r>
          </w:p>
        </w:tc>
        <w:tc>
          <w:tcPr>
            <w:tcW w:w="8274" w:type="dxa"/>
          </w:tcPr>
          <w:p w:rsidR="00331FD7" w:rsidRPr="00331FD7" w:rsidRDefault="00331FD7" w:rsidP="00331FD7">
            <w:pPr>
              <w:rPr>
                <w:rFonts w:eastAsia="宋体"/>
              </w:rPr>
            </w:pPr>
            <w:r w:rsidRPr="00331FD7">
              <w:rPr>
                <w:rFonts w:eastAsia="宋体"/>
              </w:rPr>
              <w:t xml:space="preserve">Network </w:t>
            </w:r>
            <w:r w:rsidRPr="00331FD7">
              <w:rPr>
                <w:rFonts w:eastAsia="宋体"/>
                <w:lang w:eastAsia="zh-CN"/>
              </w:rPr>
              <w:t>I</w:t>
            </w:r>
            <w:r w:rsidRPr="00331FD7">
              <w:rPr>
                <w:rFonts w:eastAsia="宋体"/>
              </w:rPr>
              <w:t xml:space="preserve">nterface </w:t>
            </w:r>
            <w:r w:rsidRPr="00331FD7">
              <w:rPr>
                <w:rFonts w:eastAsia="宋体"/>
                <w:lang w:eastAsia="zh-CN"/>
              </w:rPr>
              <w:t>C</w:t>
            </w:r>
            <w:r w:rsidRPr="00331FD7">
              <w:rPr>
                <w:rFonts w:eastAsia="宋体"/>
              </w:rPr>
              <w:t>ard</w:t>
            </w:r>
          </w:p>
        </w:tc>
      </w:tr>
      <w:tr w:rsidR="00331FD7" w:rsidRPr="00331FD7" w:rsidTr="00331FD7">
        <w:tc>
          <w:tcPr>
            <w:tcW w:w="1416" w:type="dxa"/>
          </w:tcPr>
          <w:p w:rsidR="00331FD7" w:rsidRPr="00331FD7" w:rsidRDefault="00331FD7" w:rsidP="00331FD7">
            <w:pPr>
              <w:rPr>
                <w:rFonts w:eastAsia="宋体"/>
              </w:rPr>
            </w:pPr>
            <w:r w:rsidRPr="00331FD7">
              <w:rPr>
                <w:rFonts w:eastAsia="宋体"/>
              </w:rPr>
              <w:t>OA&amp;M</w:t>
            </w:r>
          </w:p>
          <w:p w:rsidR="00331FD7" w:rsidRPr="00331FD7" w:rsidRDefault="00331FD7" w:rsidP="00331FD7">
            <w:pPr>
              <w:rPr>
                <w:rFonts w:eastAsia="MS Mincho"/>
              </w:rPr>
            </w:pPr>
            <w:r w:rsidRPr="00331FD7">
              <w:rPr>
                <w:rFonts w:eastAsia="MS Mincho"/>
              </w:rPr>
              <w:t>RDRSC&amp;VPVRFOT</w:t>
            </w:r>
          </w:p>
          <w:p w:rsidR="00331FD7" w:rsidRPr="00331FD7" w:rsidRDefault="00331FD7" w:rsidP="00331FD7">
            <w:pPr>
              <w:rPr>
                <w:rFonts w:eastAsia="宋体"/>
                <w:lang w:eastAsia="zh-CN"/>
              </w:rPr>
            </w:pPr>
            <w:r w:rsidRPr="00331FD7">
              <w:rPr>
                <w:rFonts w:eastAsia="MS Mincho"/>
              </w:rPr>
              <w:t>SDK</w:t>
            </w:r>
          </w:p>
          <w:p w:rsidR="00331FD7" w:rsidRPr="00331FD7" w:rsidRDefault="00331FD7" w:rsidP="00331FD7">
            <w:pPr>
              <w:rPr>
                <w:rFonts w:eastAsia="宋体"/>
                <w:lang w:eastAsia="zh-CN"/>
              </w:rPr>
            </w:pPr>
            <w:r w:rsidRPr="00331FD7">
              <w:rPr>
                <w:rFonts w:eastAsia="宋体" w:hint="eastAsia"/>
                <w:lang w:eastAsia="zh-CN"/>
              </w:rPr>
              <w:t>S</w:t>
            </w:r>
            <w:r w:rsidRPr="00331FD7">
              <w:rPr>
                <w:rFonts w:eastAsia="宋体"/>
                <w:lang w:eastAsia="zh-CN"/>
              </w:rPr>
              <w:t>LAM</w:t>
            </w:r>
          </w:p>
          <w:p w:rsidR="00331FD7" w:rsidRPr="00331FD7" w:rsidRDefault="00331FD7" w:rsidP="00331FD7">
            <w:pPr>
              <w:rPr>
                <w:rFonts w:eastAsia="MS Mincho"/>
              </w:rPr>
            </w:pPr>
            <w:r w:rsidRPr="00331FD7">
              <w:rPr>
                <w:rFonts w:eastAsia="MS Mincho"/>
              </w:rPr>
              <w:t>VDRDC&amp;VRFOT</w:t>
            </w:r>
          </w:p>
          <w:p w:rsidR="00331FD7" w:rsidRPr="00331FD7" w:rsidRDefault="00331FD7" w:rsidP="00331FD7">
            <w:pPr>
              <w:rPr>
                <w:rFonts w:eastAsia="MS Mincho"/>
              </w:rPr>
            </w:pPr>
            <w:r w:rsidRPr="00331FD7">
              <w:rPr>
                <w:rFonts w:eastAsia="MS Mincho"/>
              </w:rPr>
              <w:t>WDM</w:t>
            </w:r>
          </w:p>
          <w:p w:rsidR="00331FD7" w:rsidRPr="00331FD7" w:rsidRDefault="00331FD7" w:rsidP="00331FD7">
            <w:pPr>
              <w:rPr>
                <w:rFonts w:eastAsia="MS Mincho"/>
              </w:rPr>
            </w:pPr>
          </w:p>
        </w:tc>
        <w:tc>
          <w:tcPr>
            <w:tcW w:w="8274" w:type="dxa"/>
          </w:tcPr>
          <w:p w:rsidR="00331FD7" w:rsidRPr="00331FD7" w:rsidRDefault="00331FD7" w:rsidP="00331FD7">
            <w:pPr>
              <w:rPr>
                <w:rFonts w:eastAsia="MS Mincho"/>
              </w:rPr>
            </w:pPr>
            <w:r w:rsidRPr="00331FD7">
              <w:rPr>
                <w:rFonts w:eastAsia="MS Mincho"/>
              </w:rPr>
              <w:t>Operation, Administration and Management</w:t>
            </w:r>
          </w:p>
          <w:p w:rsidR="00331FD7" w:rsidRPr="00331FD7" w:rsidRDefault="00331FD7" w:rsidP="00331FD7">
            <w:pPr>
              <w:rPr>
                <w:rFonts w:eastAsia="MS Mincho"/>
              </w:rPr>
            </w:pPr>
            <w:r w:rsidRPr="00331FD7">
              <w:rPr>
                <w:rFonts w:eastAsia="MS Mincho"/>
              </w:rPr>
              <w:t>Real-scene Digital Results Sharing by Cloud and Virtual-scene Processing/ Virtual-Real Fusion Output by Terminal</w:t>
            </w:r>
          </w:p>
          <w:p w:rsidR="00331FD7" w:rsidRPr="00331FD7" w:rsidRDefault="00331FD7" w:rsidP="00331FD7">
            <w:pPr>
              <w:rPr>
                <w:rFonts w:eastAsia="MS Mincho"/>
              </w:rPr>
            </w:pPr>
            <w:r w:rsidRPr="00331FD7">
              <w:rPr>
                <w:rFonts w:eastAsia="MS Mincho"/>
              </w:rPr>
              <w:t>Software Development Kit</w:t>
            </w:r>
          </w:p>
          <w:p w:rsidR="00331FD7" w:rsidRPr="00331FD7" w:rsidRDefault="00331FD7" w:rsidP="00331FD7">
            <w:pPr>
              <w:rPr>
                <w:rFonts w:eastAsia="MS Mincho"/>
              </w:rPr>
            </w:pPr>
            <w:r w:rsidRPr="00331FD7">
              <w:rPr>
                <w:rFonts w:eastAsia="MS Mincho"/>
              </w:rPr>
              <w:t>Simultaneous Localization and Mapping</w:t>
            </w:r>
          </w:p>
          <w:p w:rsidR="00331FD7" w:rsidRPr="00331FD7" w:rsidRDefault="00331FD7" w:rsidP="00331FD7">
            <w:pPr>
              <w:rPr>
                <w:rFonts w:eastAsia="MS Mincho"/>
              </w:rPr>
            </w:pPr>
            <w:r w:rsidRPr="00331FD7">
              <w:rPr>
                <w:rFonts w:eastAsia="MS Mincho"/>
              </w:rPr>
              <w:t>Virtual-scene Digital Result Delivery by Cloud and Virtual-Real Fusion Output by Terminal</w:t>
            </w:r>
          </w:p>
          <w:p w:rsidR="00331FD7" w:rsidRPr="00331FD7" w:rsidRDefault="00331FD7" w:rsidP="00331FD7">
            <w:pPr>
              <w:rPr>
                <w:rFonts w:eastAsia="MS Mincho"/>
              </w:rPr>
            </w:pPr>
            <w:r w:rsidRPr="00331FD7">
              <w:rPr>
                <w:rFonts w:eastAsia="MS Mincho"/>
              </w:rPr>
              <w:t>Wavelength Division Multiplexing</w:t>
            </w:r>
          </w:p>
          <w:p w:rsidR="00331FD7" w:rsidRPr="00331FD7" w:rsidRDefault="00331FD7" w:rsidP="00331FD7">
            <w:pPr>
              <w:rPr>
                <w:rFonts w:eastAsia="MS Mincho"/>
              </w:rPr>
            </w:pPr>
          </w:p>
        </w:tc>
      </w:tr>
    </w:tbl>
    <w:p w:rsidR="00331FD7" w:rsidRPr="00331FD7" w:rsidRDefault="00331FD7" w:rsidP="004143AF">
      <w:pPr>
        <w:keepNext/>
        <w:keepLines/>
        <w:numPr>
          <w:ilvl w:val="0"/>
          <w:numId w:val="19"/>
        </w:numPr>
        <w:tabs>
          <w:tab w:val="clear" w:pos="1440"/>
          <w:tab w:val="left" w:pos="794"/>
          <w:tab w:val="left" w:pos="1588"/>
          <w:tab w:val="left" w:pos="1985"/>
        </w:tabs>
        <w:overflowPunct w:val="0"/>
        <w:autoSpaceDE w:val="0"/>
        <w:autoSpaceDN w:val="0"/>
        <w:adjustRightInd w:val="0"/>
        <w:spacing w:before="360"/>
        <w:ind w:left="794" w:hanging="794"/>
        <w:textAlignment w:val="baseline"/>
        <w:outlineLvl w:val="0"/>
        <w:rPr>
          <w:rFonts w:eastAsia="Times New Roman"/>
          <w:b/>
          <w:szCs w:val="20"/>
          <w:lang w:eastAsia="en-US"/>
        </w:rPr>
      </w:pPr>
      <w:bookmarkStart w:id="41" w:name="_Toc175129235"/>
      <w:bookmarkStart w:id="42" w:name="_Toc184817520"/>
      <w:bookmarkStart w:id="43" w:name="_Toc157440536"/>
      <w:bookmarkStart w:id="44" w:name="_Toc165188385"/>
      <w:r w:rsidRPr="00331FD7">
        <w:rPr>
          <w:rFonts w:eastAsia="Times New Roman"/>
          <w:b/>
          <w:szCs w:val="20"/>
          <w:lang w:eastAsia="en-US"/>
        </w:rPr>
        <w:lastRenderedPageBreak/>
        <w:t>Conventions</w:t>
      </w:r>
      <w:bookmarkEnd w:id="41"/>
      <w:bookmarkEnd w:id="42"/>
    </w:p>
    <w:p w:rsidR="00331FD7" w:rsidRPr="00331FD7" w:rsidRDefault="00331FD7" w:rsidP="00331FD7">
      <w:pPr>
        <w:rPr>
          <w:rFonts w:eastAsia="宋体"/>
        </w:rPr>
      </w:pPr>
      <w:r w:rsidRPr="00331FD7">
        <w:rPr>
          <w:rFonts w:eastAsia="宋体"/>
        </w:rPr>
        <w:t>In this Recommendation:</w:t>
      </w:r>
    </w:p>
    <w:p w:rsidR="00331FD7" w:rsidRPr="00331FD7" w:rsidRDefault="00331FD7" w:rsidP="00331FD7">
      <w:pPr>
        <w:numPr>
          <w:ilvl w:val="0"/>
          <w:numId w:val="47"/>
        </w:numPr>
        <w:overflowPunct w:val="0"/>
        <w:autoSpaceDE w:val="0"/>
        <w:autoSpaceDN w:val="0"/>
        <w:adjustRightInd w:val="0"/>
        <w:ind w:left="567" w:hanging="567"/>
        <w:textAlignment w:val="baseline"/>
        <w:rPr>
          <w:rFonts w:eastAsia="宋体"/>
        </w:rPr>
      </w:pPr>
      <w:r w:rsidRPr="00331FD7">
        <w:rPr>
          <w:rFonts w:eastAsia="宋体"/>
        </w:rPr>
        <w:t>The keywords "</w:t>
      </w:r>
      <w:r w:rsidRPr="00331FD7">
        <w:rPr>
          <w:rFonts w:eastAsia="宋体"/>
          <w:b/>
          <w:bCs/>
        </w:rPr>
        <w:t>is required</w:t>
      </w:r>
      <w:r w:rsidRPr="00331FD7">
        <w:rPr>
          <w:rFonts w:eastAsia="宋体"/>
        </w:rPr>
        <w:t xml:space="preserve">" indicate a requirement which must be strictly followed and from which no deviation is permitted if conformance to this </w:t>
      </w:r>
      <w:r w:rsidRPr="00331FD7">
        <w:rPr>
          <w:rFonts w:eastAsia="宋体" w:hint="eastAsia"/>
          <w:lang w:eastAsia="zh-CN"/>
        </w:rPr>
        <w:t>Recommendation</w:t>
      </w:r>
      <w:r w:rsidRPr="00331FD7">
        <w:rPr>
          <w:rFonts w:eastAsia="宋体"/>
        </w:rPr>
        <w:t xml:space="preserve"> is to be claimed.</w:t>
      </w:r>
    </w:p>
    <w:p w:rsidR="00331FD7" w:rsidRPr="00331FD7" w:rsidRDefault="00331FD7" w:rsidP="00331FD7">
      <w:pPr>
        <w:numPr>
          <w:ilvl w:val="0"/>
          <w:numId w:val="47"/>
        </w:numPr>
        <w:overflowPunct w:val="0"/>
        <w:autoSpaceDE w:val="0"/>
        <w:autoSpaceDN w:val="0"/>
        <w:adjustRightInd w:val="0"/>
        <w:ind w:left="567" w:hanging="567"/>
        <w:textAlignment w:val="baseline"/>
        <w:rPr>
          <w:rFonts w:eastAsia="宋体"/>
        </w:rPr>
      </w:pPr>
      <w:r w:rsidRPr="00331FD7">
        <w:rPr>
          <w:rFonts w:eastAsia="宋体"/>
        </w:rPr>
        <w:t>The keywords "</w:t>
      </w:r>
      <w:r w:rsidRPr="00331FD7">
        <w:rPr>
          <w:rFonts w:eastAsia="宋体"/>
          <w:b/>
          <w:bCs/>
        </w:rPr>
        <w:t>is recommended</w:t>
      </w:r>
      <w:r w:rsidRPr="00331FD7">
        <w:rPr>
          <w:rFonts w:eastAsia="宋体"/>
        </w:rPr>
        <w:t>" indicate a requirement which is recommended but which is not absolutely required. Thus this requirement needs not be present to claim conformance.</w:t>
      </w:r>
    </w:p>
    <w:p w:rsidR="00331FD7" w:rsidRPr="00331FD7" w:rsidRDefault="00331FD7" w:rsidP="00331FD7">
      <w:pPr>
        <w:numPr>
          <w:ilvl w:val="0"/>
          <w:numId w:val="47"/>
        </w:numPr>
        <w:overflowPunct w:val="0"/>
        <w:autoSpaceDE w:val="0"/>
        <w:autoSpaceDN w:val="0"/>
        <w:adjustRightInd w:val="0"/>
        <w:ind w:left="567" w:hanging="567"/>
        <w:textAlignment w:val="baseline"/>
        <w:rPr>
          <w:rFonts w:eastAsia="宋体"/>
        </w:rPr>
      </w:pPr>
      <w:r w:rsidRPr="00331FD7">
        <w:rPr>
          <w:rFonts w:eastAsia="宋体"/>
        </w:rPr>
        <w:t>The keywords "</w:t>
      </w:r>
      <w:r w:rsidRPr="00331FD7">
        <w:rPr>
          <w:rFonts w:eastAsia="宋体"/>
          <w:b/>
          <w:bCs/>
        </w:rPr>
        <w:t>can optionally</w:t>
      </w:r>
      <w:r w:rsidRPr="00331FD7">
        <w:rPr>
          <w:rFonts w:eastAsia="宋体"/>
        </w:rPr>
        <w:t>" indicate an optional requirement which is permissible, without implying any sense of being recommended. These terms are not intended to imply that the vendor's implementation must provide the option and the feature can be optionally enabled by the network operator/service provider. Rather, it means the vendor may optionally provide the feature and still claim conformance with the specification.</w:t>
      </w:r>
    </w:p>
    <w:p w:rsidR="00331FD7" w:rsidRPr="00331FD7" w:rsidRDefault="00331FD7" w:rsidP="00633107">
      <w:pPr>
        <w:keepNext/>
        <w:keepLines/>
        <w:numPr>
          <w:ilvl w:val="0"/>
          <w:numId w:val="19"/>
        </w:numPr>
        <w:tabs>
          <w:tab w:val="clear" w:pos="1440"/>
          <w:tab w:val="left" w:pos="794"/>
          <w:tab w:val="left" w:pos="1588"/>
          <w:tab w:val="left" w:pos="1985"/>
        </w:tabs>
        <w:overflowPunct w:val="0"/>
        <w:autoSpaceDE w:val="0"/>
        <w:autoSpaceDN w:val="0"/>
        <w:adjustRightInd w:val="0"/>
        <w:spacing w:before="360"/>
        <w:ind w:left="794" w:hanging="794"/>
        <w:textAlignment w:val="baseline"/>
        <w:outlineLvl w:val="0"/>
        <w:rPr>
          <w:rFonts w:eastAsia="Times New Roman"/>
          <w:b/>
          <w:szCs w:val="20"/>
          <w:lang w:eastAsia="en-US"/>
        </w:rPr>
      </w:pPr>
      <w:bookmarkStart w:id="45" w:name="_Toc175129236"/>
      <w:bookmarkStart w:id="46" w:name="_Toc184817521"/>
      <w:r w:rsidRPr="00331FD7">
        <w:rPr>
          <w:rFonts w:eastAsia="Times New Roman"/>
          <w:b/>
          <w:szCs w:val="20"/>
          <w:lang w:eastAsia="en-US"/>
        </w:rPr>
        <w:t>Overview</w:t>
      </w:r>
      <w:bookmarkEnd w:id="43"/>
      <w:bookmarkEnd w:id="44"/>
      <w:bookmarkEnd w:id="45"/>
      <w:bookmarkEnd w:id="46"/>
    </w:p>
    <w:p w:rsidR="00331FD7" w:rsidRPr="00331FD7" w:rsidRDefault="00331FD7" w:rsidP="00331FD7">
      <w:pPr>
        <w:rPr>
          <w:rFonts w:eastAsia="宋体"/>
          <w:lang w:eastAsia="zh-CN"/>
        </w:rPr>
      </w:pPr>
      <w:r w:rsidRPr="00331FD7">
        <w:rPr>
          <w:rFonts w:eastAsia="宋体"/>
          <w:lang w:eastAsia="zh-CN"/>
        </w:rPr>
        <w:t>Cloud-based AR, based on the super computing power of the cloud, completes complex real scene understanding, 3D modelling, multi-terminal data sharing, cloud edge collaboration and other processing, builds a continuous combination of point cloud map and real world coordinates, realizes real-time and updated 3D digital world model for real world scanning, and provides the terminal with the ability to index and integrate virtual information.</w:t>
      </w:r>
    </w:p>
    <w:p w:rsidR="00331FD7" w:rsidRPr="00331FD7" w:rsidRDefault="00331FD7" w:rsidP="00331FD7">
      <w:pPr>
        <w:tabs>
          <w:tab w:val="left" w:pos="851"/>
        </w:tabs>
        <w:rPr>
          <w:rFonts w:eastAsia="宋体"/>
        </w:rPr>
      </w:pPr>
      <w:r w:rsidRPr="00331FD7">
        <w:rPr>
          <w:rFonts w:eastAsia="宋体"/>
        </w:rPr>
        <w:t xml:space="preserve">Cloud-based AR requires the collaborative provision of services based on various systems, collectively referred to as cloud-based AR systems. Cloud-based AR systems require the real-time collection of multi-terminal collaboration, the low latency transmission of network uplink, the capabilities of cloud-edge collaboration, </w:t>
      </w:r>
      <w:r w:rsidRPr="00331FD7">
        <w:rPr>
          <w:rFonts w:eastAsia="宋体" w:hint="eastAsia"/>
          <w:lang w:eastAsia="zh-CN"/>
        </w:rPr>
        <w:t>and</w:t>
      </w:r>
      <w:r w:rsidRPr="00331FD7">
        <w:rPr>
          <w:rFonts w:eastAsia="宋体"/>
          <w:lang w:eastAsia="zh-CN"/>
        </w:rPr>
        <w:t xml:space="preserve"> </w:t>
      </w:r>
      <w:r w:rsidRPr="00331FD7">
        <w:rPr>
          <w:rFonts w:eastAsia="宋体"/>
        </w:rPr>
        <w:t>the integration capabilities of various multimedia processing, the efficient distribution of services/content, and the control and coordination of various capabilities.</w:t>
      </w:r>
    </w:p>
    <w:p w:rsidR="00331FD7" w:rsidRPr="00331FD7" w:rsidRDefault="00331FD7" w:rsidP="00633107">
      <w:pPr>
        <w:keepNext/>
        <w:keepLines/>
        <w:tabs>
          <w:tab w:val="left" w:pos="794"/>
          <w:tab w:val="left" w:pos="1191"/>
          <w:tab w:val="left" w:pos="1588"/>
          <w:tab w:val="left" w:pos="1985"/>
        </w:tabs>
        <w:overflowPunct w:val="0"/>
        <w:autoSpaceDE w:val="0"/>
        <w:autoSpaceDN w:val="0"/>
        <w:adjustRightInd w:val="0"/>
        <w:spacing w:before="240"/>
        <w:textAlignment w:val="baseline"/>
        <w:outlineLvl w:val="1"/>
        <w:rPr>
          <w:rFonts w:eastAsia="Times New Roman"/>
          <w:b/>
          <w:szCs w:val="20"/>
          <w:lang w:eastAsia="en-US"/>
        </w:rPr>
      </w:pPr>
      <w:bookmarkStart w:id="47" w:name="_Toc157440537"/>
      <w:bookmarkStart w:id="48" w:name="_Toc165188386"/>
      <w:bookmarkStart w:id="49" w:name="_Toc175129237"/>
      <w:bookmarkStart w:id="50" w:name="_Toc184817522"/>
      <w:r w:rsidRPr="00331FD7">
        <w:rPr>
          <w:rFonts w:eastAsia="宋体"/>
          <w:b/>
          <w:szCs w:val="20"/>
          <w:lang w:eastAsia="en-US"/>
        </w:rPr>
        <w:t>6.1</w:t>
      </w:r>
      <w:r w:rsidRPr="00331FD7">
        <w:rPr>
          <w:rFonts w:eastAsia="宋体"/>
          <w:b/>
          <w:szCs w:val="20"/>
          <w:lang w:eastAsia="en-US"/>
        </w:rPr>
        <w:tab/>
        <w:t>The characteristics of cloud-based AR systems</w:t>
      </w:r>
      <w:bookmarkEnd w:id="47"/>
      <w:bookmarkEnd w:id="48"/>
      <w:bookmarkEnd w:id="49"/>
      <w:bookmarkEnd w:id="50"/>
    </w:p>
    <w:p w:rsidR="00331FD7" w:rsidRPr="00331FD7" w:rsidRDefault="00331FD7" w:rsidP="00331FD7">
      <w:pPr>
        <w:tabs>
          <w:tab w:val="left" w:pos="851"/>
        </w:tabs>
        <w:rPr>
          <w:rFonts w:eastAsia="宋体"/>
        </w:rPr>
      </w:pPr>
      <w:r w:rsidRPr="00331FD7">
        <w:rPr>
          <w:rFonts w:eastAsia="宋体"/>
        </w:rPr>
        <w:t>Compared with the AR terminal local operation mode, the cloud-based AR systems have the characteristics of low terminal capacity requirements, multi-person interactive sharing, and integrated AI processing capabilities.</w:t>
      </w:r>
    </w:p>
    <w:p w:rsidR="00331FD7" w:rsidRPr="00331FD7" w:rsidRDefault="00331FD7" w:rsidP="00331FD7">
      <w:pPr>
        <w:numPr>
          <w:ilvl w:val="0"/>
          <w:numId w:val="47"/>
        </w:numPr>
        <w:overflowPunct w:val="0"/>
        <w:autoSpaceDE w:val="0"/>
        <w:autoSpaceDN w:val="0"/>
        <w:adjustRightInd w:val="0"/>
        <w:ind w:left="567" w:hanging="567"/>
        <w:textAlignment w:val="baseline"/>
        <w:rPr>
          <w:rFonts w:eastAsia="宋体"/>
        </w:rPr>
      </w:pPr>
      <w:r w:rsidRPr="00331FD7">
        <w:rPr>
          <w:rFonts w:eastAsia="宋体"/>
        </w:rPr>
        <w:t>The low terminal capacity requirements are mainly manifested in the completion of scene understanding, three-dimensional model</w:t>
      </w:r>
      <w:r w:rsidRPr="00331FD7">
        <w:rPr>
          <w:rFonts w:eastAsia="宋体" w:hint="eastAsia"/>
          <w:lang w:eastAsia="zh-CN"/>
        </w:rPr>
        <w:t>l</w:t>
      </w:r>
      <w:r w:rsidRPr="00331FD7">
        <w:rPr>
          <w:rFonts w:eastAsia="宋体"/>
        </w:rPr>
        <w:t>ing and other processing through the cloud, and the use of multimedia streaming delivery and other modes, which can reduce the processing pressure of the terminal on logic operations and graphics rendering, thereby reducing the intensity of terminal operations and extending the battery life of terminals.</w:t>
      </w:r>
    </w:p>
    <w:p w:rsidR="00331FD7" w:rsidRPr="00331FD7" w:rsidRDefault="00331FD7" w:rsidP="00331FD7">
      <w:pPr>
        <w:numPr>
          <w:ilvl w:val="0"/>
          <w:numId w:val="47"/>
        </w:numPr>
        <w:overflowPunct w:val="0"/>
        <w:autoSpaceDE w:val="0"/>
        <w:autoSpaceDN w:val="0"/>
        <w:adjustRightInd w:val="0"/>
        <w:ind w:left="567" w:hanging="567"/>
        <w:textAlignment w:val="baseline"/>
        <w:rPr>
          <w:rFonts w:eastAsia="宋体"/>
        </w:rPr>
      </w:pPr>
      <w:r w:rsidRPr="00331FD7">
        <w:rPr>
          <w:rFonts w:eastAsia="宋体"/>
        </w:rPr>
        <w:t>The multi-person interactive sharing is mainly manifested in the digital processing of super-large scenes and multi-person data sharing. For the processing of ultra-large scenarios, based on the cloud-edge collaborative processing mechanism, the multi-terminal crowdsourcing collection mode is adopted to obtain a wide range of map information, and realize the digital processing of ultra-large outdoor scenes through intelligent understanding, resource aggregation, and repositioning in the cloud. For multi-person data sharing, based on the cloud-unified large-scale real-world digital processing results and super virtual world construction capabilities, it provides high-end AR multi-person interactive services for terminals with basic functions such as display.</w:t>
      </w:r>
    </w:p>
    <w:p w:rsidR="00331FD7" w:rsidRPr="00331FD7" w:rsidRDefault="00331FD7" w:rsidP="00331FD7">
      <w:pPr>
        <w:numPr>
          <w:ilvl w:val="0"/>
          <w:numId w:val="47"/>
        </w:numPr>
        <w:overflowPunct w:val="0"/>
        <w:autoSpaceDE w:val="0"/>
        <w:autoSpaceDN w:val="0"/>
        <w:adjustRightInd w:val="0"/>
        <w:ind w:left="567" w:hanging="567"/>
        <w:textAlignment w:val="baseline"/>
        <w:rPr>
          <w:rFonts w:eastAsia="宋体"/>
        </w:rPr>
      </w:pPr>
      <w:r w:rsidRPr="00331FD7">
        <w:rPr>
          <w:rFonts w:eastAsia="宋体"/>
        </w:rPr>
        <w:t>The integrated AI processing capabilities, first of all, AI model training needs the super-scale computing power support of cloud response, and accurate recognition of real scenes also needs cloud capabilities. Therefore, the cloud-based AR can effectively integrate AI and other capabilities, and improve the quality of AR user experience.</w:t>
      </w:r>
    </w:p>
    <w:p w:rsidR="00331FD7" w:rsidRPr="00331FD7" w:rsidRDefault="00331FD7" w:rsidP="00633107">
      <w:pPr>
        <w:keepNext/>
        <w:keepLines/>
        <w:tabs>
          <w:tab w:val="left" w:pos="794"/>
          <w:tab w:val="left" w:pos="1191"/>
          <w:tab w:val="left" w:pos="1588"/>
          <w:tab w:val="left" w:pos="1985"/>
        </w:tabs>
        <w:overflowPunct w:val="0"/>
        <w:autoSpaceDE w:val="0"/>
        <w:autoSpaceDN w:val="0"/>
        <w:adjustRightInd w:val="0"/>
        <w:spacing w:before="240"/>
        <w:textAlignment w:val="baseline"/>
        <w:outlineLvl w:val="1"/>
        <w:rPr>
          <w:rFonts w:eastAsia="Times New Roman"/>
          <w:b/>
          <w:szCs w:val="20"/>
          <w:lang w:eastAsia="en-US"/>
        </w:rPr>
      </w:pPr>
      <w:bookmarkStart w:id="51" w:name="_Toc157440538"/>
      <w:bookmarkStart w:id="52" w:name="_Toc165188387"/>
      <w:bookmarkStart w:id="53" w:name="_Toc175129238"/>
      <w:bookmarkStart w:id="54" w:name="_Toc184817523"/>
      <w:r w:rsidRPr="00331FD7">
        <w:rPr>
          <w:rFonts w:eastAsia="宋体"/>
          <w:b/>
          <w:szCs w:val="20"/>
          <w:lang w:eastAsia="en-US"/>
        </w:rPr>
        <w:lastRenderedPageBreak/>
        <w:t>6.2</w:t>
      </w:r>
      <w:r w:rsidRPr="00331FD7">
        <w:rPr>
          <w:rFonts w:eastAsia="宋体"/>
          <w:b/>
          <w:szCs w:val="20"/>
          <w:lang w:eastAsia="en-US"/>
        </w:rPr>
        <w:tab/>
      </w:r>
      <w:r w:rsidRPr="00331FD7">
        <w:rPr>
          <w:rFonts w:eastAsia="宋体" w:hint="eastAsia"/>
          <w:b/>
          <w:szCs w:val="20"/>
          <w:lang w:eastAsia="en-US"/>
        </w:rPr>
        <w:t>Two</w:t>
      </w:r>
      <w:r w:rsidRPr="00331FD7">
        <w:rPr>
          <w:rFonts w:eastAsia="宋体"/>
          <w:b/>
          <w:szCs w:val="20"/>
          <w:lang w:eastAsia="en-US"/>
        </w:rPr>
        <w:t xml:space="preserve"> </w:t>
      </w:r>
      <w:r w:rsidRPr="00331FD7">
        <w:rPr>
          <w:rFonts w:eastAsia="宋体" w:hint="eastAsia"/>
          <w:b/>
          <w:szCs w:val="20"/>
          <w:lang w:eastAsia="en-US"/>
        </w:rPr>
        <w:t>modes</w:t>
      </w:r>
      <w:r w:rsidRPr="00331FD7">
        <w:rPr>
          <w:rFonts w:eastAsia="宋体"/>
          <w:b/>
          <w:szCs w:val="20"/>
          <w:lang w:eastAsia="en-US"/>
        </w:rPr>
        <w:t xml:space="preserve"> </w:t>
      </w:r>
      <w:r w:rsidRPr="00331FD7">
        <w:rPr>
          <w:rFonts w:eastAsia="宋体" w:hint="eastAsia"/>
          <w:b/>
          <w:szCs w:val="20"/>
          <w:lang w:eastAsia="en-US"/>
        </w:rPr>
        <w:t>of</w:t>
      </w:r>
      <w:r w:rsidRPr="00331FD7">
        <w:rPr>
          <w:rFonts w:eastAsia="宋体"/>
          <w:b/>
          <w:szCs w:val="20"/>
          <w:lang w:eastAsia="en-US"/>
        </w:rPr>
        <w:t xml:space="preserve"> cloud-based </w:t>
      </w:r>
      <w:r w:rsidRPr="00331FD7">
        <w:rPr>
          <w:rFonts w:eastAsia="宋体" w:hint="eastAsia"/>
          <w:b/>
          <w:szCs w:val="20"/>
          <w:lang w:eastAsia="en-US"/>
        </w:rPr>
        <w:t>AR</w:t>
      </w:r>
      <w:r w:rsidRPr="00331FD7">
        <w:rPr>
          <w:rFonts w:eastAsia="宋体"/>
          <w:b/>
          <w:szCs w:val="20"/>
          <w:lang w:eastAsia="en-US"/>
        </w:rPr>
        <w:t xml:space="preserve"> </w:t>
      </w:r>
      <w:r w:rsidRPr="00331FD7">
        <w:rPr>
          <w:rFonts w:eastAsia="宋体" w:hint="eastAsia"/>
          <w:b/>
          <w:szCs w:val="20"/>
          <w:lang w:eastAsia="en-US"/>
        </w:rPr>
        <w:t>systems</w:t>
      </w:r>
      <w:bookmarkEnd w:id="51"/>
      <w:bookmarkEnd w:id="52"/>
      <w:bookmarkEnd w:id="53"/>
      <w:bookmarkEnd w:id="54"/>
    </w:p>
    <w:p w:rsidR="00331FD7" w:rsidRPr="00331FD7" w:rsidRDefault="00331FD7" w:rsidP="00331FD7">
      <w:pPr>
        <w:overflowPunct w:val="0"/>
        <w:autoSpaceDE w:val="0"/>
        <w:autoSpaceDN w:val="0"/>
        <w:adjustRightInd w:val="0"/>
        <w:textAlignment w:val="baseline"/>
        <w:rPr>
          <w:rFonts w:eastAsia="宋体"/>
        </w:rPr>
      </w:pPr>
      <w:r w:rsidRPr="00331FD7">
        <w:rPr>
          <w:rFonts w:eastAsia="宋体"/>
        </w:rPr>
        <w:t xml:space="preserve">The cloud-based AR, based on the different </w:t>
      </w:r>
      <w:r w:rsidRPr="00331FD7">
        <w:rPr>
          <w:rFonts w:eastAsia="宋体" w:hint="eastAsia"/>
          <w:lang w:eastAsia="zh-CN"/>
        </w:rPr>
        <w:t>task</w:t>
      </w:r>
      <w:r w:rsidRPr="00331FD7">
        <w:rPr>
          <w:rFonts w:eastAsia="宋体"/>
        </w:rPr>
        <w:t xml:space="preserve">s undertaken by the cloud and terminal, can be divided into two modes: the cloud-based </w:t>
      </w:r>
      <w:r w:rsidRPr="00331FD7">
        <w:rPr>
          <w:rFonts w:eastAsia="宋体" w:hint="eastAsia"/>
          <w:lang w:eastAsia="zh-CN"/>
        </w:rPr>
        <w:t>A</w:t>
      </w:r>
      <w:r w:rsidRPr="00331FD7">
        <w:rPr>
          <w:rFonts w:eastAsia="宋体"/>
        </w:rPr>
        <w:t>R with the integration of cloud and terminal capabilities, and the cloud-based AR relying on cloud processing capabilities.</w:t>
      </w:r>
    </w:p>
    <w:p w:rsidR="00331FD7" w:rsidRPr="00331FD7" w:rsidRDefault="00331FD7" w:rsidP="00633107">
      <w:pPr>
        <w:keepNext/>
        <w:keepLines/>
        <w:tabs>
          <w:tab w:val="left" w:pos="794"/>
          <w:tab w:val="left" w:pos="1191"/>
          <w:tab w:val="left" w:pos="1588"/>
          <w:tab w:val="left" w:pos="1985"/>
        </w:tabs>
        <w:overflowPunct w:val="0"/>
        <w:autoSpaceDE w:val="0"/>
        <w:autoSpaceDN w:val="0"/>
        <w:adjustRightInd w:val="0"/>
        <w:spacing w:before="160"/>
        <w:textAlignment w:val="baseline"/>
        <w:outlineLvl w:val="2"/>
        <w:rPr>
          <w:rFonts w:eastAsia="Times New Roman"/>
          <w:b/>
          <w:szCs w:val="20"/>
          <w:lang w:eastAsia="en-US"/>
        </w:rPr>
      </w:pPr>
      <w:bookmarkStart w:id="55" w:name="_Toc157440539"/>
      <w:bookmarkStart w:id="56" w:name="_Toc165188388"/>
      <w:bookmarkStart w:id="57" w:name="_Toc175129239"/>
      <w:bookmarkStart w:id="58" w:name="_Toc184817524"/>
      <w:r w:rsidRPr="00331FD7">
        <w:rPr>
          <w:rFonts w:eastAsia="Times New Roman"/>
          <w:b/>
          <w:szCs w:val="20"/>
          <w:lang w:eastAsia="en-US"/>
        </w:rPr>
        <w:t>6.2.1 The cloud-based AR with the integration of cloud and terminal capabilities</w:t>
      </w:r>
      <w:bookmarkEnd w:id="55"/>
      <w:bookmarkEnd w:id="56"/>
      <w:bookmarkEnd w:id="57"/>
      <w:bookmarkEnd w:id="58"/>
    </w:p>
    <w:p w:rsidR="00331FD7" w:rsidRPr="00331FD7" w:rsidRDefault="00331FD7" w:rsidP="00331FD7">
      <w:pPr>
        <w:overflowPunct w:val="0"/>
        <w:autoSpaceDE w:val="0"/>
        <w:autoSpaceDN w:val="0"/>
        <w:adjustRightInd w:val="0"/>
        <w:textAlignment w:val="baseline"/>
        <w:rPr>
          <w:rFonts w:eastAsia="宋体"/>
        </w:rPr>
      </w:pPr>
      <w:r w:rsidRPr="00331FD7">
        <w:rPr>
          <w:rFonts w:eastAsia="宋体"/>
        </w:rPr>
        <w:t xml:space="preserve">The cloud-based AR with the integration of cloud and terminal capabilities </w:t>
      </w:r>
      <w:r w:rsidRPr="00331FD7">
        <w:rPr>
          <w:rFonts w:eastAsia="宋体" w:hint="eastAsia"/>
          <w:lang w:eastAsia="zh-CN"/>
        </w:rPr>
        <w:t>is</w:t>
      </w:r>
      <w:r w:rsidRPr="00331FD7">
        <w:rPr>
          <w:rFonts w:eastAsia="宋体"/>
        </w:rPr>
        <w:t xml:space="preserve"> </w:t>
      </w:r>
      <w:r w:rsidRPr="00331FD7">
        <w:rPr>
          <w:rFonts w:eastAsia="宋体" w:hint="eastAsia"/>
          <w:lang w:eastAsia="zh-CN"/>
        </w:rPr>
        <w:t>based</w:t>
      </w:r>
      <w:r w:rsidRPr="00331FD7">
        <w:rPr>
          <w:rFonts w:eastAsia="宋体"/>
        </w:rPr>
        <w:t xml:space="preserve"> </w:t>
      </w:r>
      <w:r w:rsidRPr="00331FD7">
        <w:rPr>
          <w:rFonts w:eastAsia="宋体" w:hint="eastAsia"/>
          <w:lang w:eastAsia="zh-CN"/>
        </w:rPr>
        <w:t>on</w:t>
      </w:r>
      <w:r w:rsidRPr="00331FD7">
        <w:rPr>
          <w:rFonts w:eastAsia="宋体"/>
        </w:rPr>
        <w:t xml:space="preserve"> </w:t>
      </w:r>
      <w:r w:rsidRPr="00331FD7">
        <w:rPr>
          <w:rFonts w:eastAsia="宋体" w:hint="eastAsia"/>
          <w:lang w:eastAsia="zh-CN"/>
        </w:rPr>
        <w:t>the</w:t>
      </w:r>
      <w:r w:rsidRPr="00331FD7">
        <w:rPr>
          <w:rFonts w:eastAsia="宋体"/>
        </w:rPr>
        <w:t xml:space="preserve"> AR terminals with certain local rendering processing capabilities </w:t>
      </w:r>
      <w:r w:rsidRPr="00331FD7">
        <w:rPr>
          <w:rFonts w:eastAsia="宋体" w:hint="eastAsia"/>
          <w:lang w:eastAsia="zh-CN"/>
        </w:rPr>
        <w:t>or</w:t>
      </w:r>
      <w:r w:rsidRPr="00331FD7">
        <w:rPr>
          <w:rFonts w:eastAsia="宋体"/>
        </w:rPr>
        <w:t xml:space="preserve"> real-</w:t>
      </w:r>
      <w:r w:rsidRPr="00331FD7">
        <w:rPr>
          <w:rFonts w:eastAsia="宋体"/>
          <w:szCs w:val="21"/>
        </w:rPr>
        <w:t xml:space="preserve">scene </w:t>
      </w:r>
      <w:r w:rsidRPr="00331FD7">
        <w:rPr>
          <w:rFonts w:eastAsia="宋体"/>
        </w:rPr>
        <w:t>digital correction capabilities</w:t>
      </w:r>
      <w:r w:rsidRPr="00331FD7">
        <w:rPr>
          <w:rFonts w:eastAsia="宋体" w:hint="eastAsia"/>
          <w:lang w:eastAsia="zh-CN"/>
        </w:rPr>
        <w:t>;</w:t>
      </w:r>
      <w:r w:rsidRPr="00331FD7">
        <w:rPr>
          <w:rFonts w:eastAsia="宋体"/>
          <w:lang w:eastAsia="zh-CN"/>
        </w:rPr>
        <w:t xml:space="preserve"> </w:t>
      </w:r>
      <w:r w:rsidRPr="00331FD7">
        <w:rPr>
          <w:rFonts w:eastAsia="宋体"/>
        </w:rPr>
        <w:t>the cloud of the mode is used to complete the relevant digital processing processes such as real-</w:t>
      </w:r>
      <w:r w:rsidRPr="00331FD7">
        <w:rPr>
          <w:rFonts w:eastAsia="宋体"/>
          <w:szCs w:val="21"/>
        </w:rPr>
        <w:t>scene</w:t>
      </w:r>
      <w:r w:rsidRPr="00331FD7">
        <w:rPr>
          <w:rFonts w:eastAsia="宋体"/>
        </w:rPr>
        <w:t xml:space="preserve"> spatial positioning, plane detection, coordinate binding and map construction in advance or real time, form a cloud-based real-</w:t>
      </w:r>
      <w:r w:rsidRPr="00331FD7">
        <w:rPr>
          <w:rFonts w:eastAsia="宋体"/>
          <w:szCs w:val="21"/>
        </w:rPr>
        <w:t>scene</w:t>
      </w:r>
      <w:r w:rsidRPr="00331FD7">
        <w:rPr>
          <w:rFonts w:eastAsia="宋体"/>
        </w:rPr>
        <w:t xml:space="preserve"> digital resource library. Subsequently, by reusing the real-</w:t>
      </w:r>
      <w:r w:rsidRPr="00331FD7">
        <w:rPr>
          <w:rFonts w:eastAsia="宋体"/>
          <w:szCs w:val="21"/>
        </w:rPr>
        <w:t>scene</w:t>
      </w:r>
      <w:r w:rsidRPr="00331FD7">
        <w:rPr>
          <w:rFonts w:eastAsia="宋体"/>
        </w:rPr>
        <w:t xml:space="preserve"> digital resource library, cloud-based AR services are realized that integrate multi-person cloud and terminal integration.</w:t>
      </w:r>
    </w:p>
    <w:p w:rsidR="00331FD7" w:rsidRPr="00331FD7" w:rsidRDefault="00331FD7" w:rsidP="00331FD7">
      <w:pPr>
        <w:rPr>
          <w:rFonts w:eastAsia="宋体"/>
        </w:rPr>
      </w:pPr>
      <w:r w:rsidRPr="00331FD7">
        <w:rPr>
          <w:rFonts w:eastAsia="宋体"/>
        </w:rPr>
        <w:t xml:space="preserve">According to whether the virtual-scene rendering processing is carried out through the cloud, it can be subdivided into: </w:t>
      </w:r>
      <w:r w:rsidRPr="00331FD7">
        <w:rPr>
          <w:rFonts w:eastAsia="宋体" w:hint="eastAsia"/>
          <w:lang w:eastAsia="zh-CN"/>
        </w:rPr>
        <w:t>the</w:t>
      </w:r>
      <w:r w:rsidRPr="00331FD7">
        <w:rPr>
          <w:rFonts w:eastAsia="宋体"/>
        </w:rPr>
        <w:t xml:space="preserve"> cloud-based AR mode which based on </w:t>
      </w:r>
      <w:r w:rsidRPr="00331FD7">
        <w:rPr>
          <w:rFonts w:eastAsia="宋体"/>
          <w:szCs w:val="21"/>
        </w:rPr>
        <w:t>real-scene digital results</w:t>
      </w:r>
      <w:r w:rsidRPr="00331FD7">
        <w:rPr>
          <w:rFonts w:eastAsia="宋体"/>
        </w:rPr>
        <w:t xml:space="preserve"> sharing by cloud </w:t>
      </w:r>
      <w:r w:rsidRPr="00331FD7">
        <w:rPr>
          <w:rFonts w:eastAsia="宋体" w:hint="eastAsia"/>
          <w:lang w:eastAsia="zh-CN"/>
        </w:rPr>
        <w:t>and</w:t>
      </w:r>
      <w:r w:rsidRPr="00331FD7">
        <w:rPr>
          <w:rFonts w:eastAsia="宋体"/>
        </w:rPr>
        <w:t xml:space="preserve"> virtual-scene processing/ virtual-real fusion output by</w:t>
      </w:r>
      <w:r w:rsidRPr="00331FD7">
        <w:rPr>
          <w:rFonts w:eastAsia="MS Mincho"/>
        </w:rPr>
        <w:t xml:space="preserve"> </w:t>
      </w:r>
      <w:r w:rsidRPr="00331FD7">
        <w:rPr>
          <w:rFonts w:eastAsia="宋体"/>
        </w:rPr>
        <w:t xml:space="preserve">terminal (cloud-based AR </w:t>
      </w:r>
      <w:r w:rsidRPr="00331FD7">
        <w:rPr>
          <w:rFonts w:eastAsia="MS Mincho"/>
        </w:rPr>
        <w:t>RDRSC&amp;VPVRFOT</w:t>
      </w:r>
      <w:r w:rsidRPr="00331FD7">
        <w:rPr>
          <w:rFonts w:eastAsia="宋体"/>
        </w:rPr>
        <w:t xml:space="preserve">); the cloud-based AR mode which based on virtual-scene </w:t>
      </w:r>
      <w:r w:rsidRPr="00331FD7">
        <w:rPr>
          <w:rFonts w:eastAsia="宋体"/>
          <w:szCs w:val="21"/>
        </w:rPr>
        <w:t>digital result</w:t>
      </w:r>
      <w:r w:rsidRPr="00331FD7">
        <w:rPr>
          <w:rFonts w:eastAsia="宋体"/>
        </w:rPr>
        <w:t xml:space="preserve"> delivery by cloud and virtual-real fusion output by terminal (cloud-based AR VDRDC&amp;VRFOT).</w:t>
      </w:r>
    </w:p>
    <w:p w:rsidR="00331FD7" w:rsidRPr="00331FD7" w:rsidRDefault="00331FD7" w:rsidP="00633107">
      <w:pPr>
        <w:keepNext/>
        <w:keepLines/>
        <w:tabs>
          <w:tab w:val="left" w:pos="1021"/>
          <w:tab w:val="left" w:pos="1191"/>
          <w:tab w:val="left" w:pos="1588"/>
          <w:tab w:val="left" w:pos="1985"/>
        </w:tabs>
        <w:overflowPunct w:val="0"/>
        <w:autoSpaceDE w:val="0"/>
        <w:autoSpaceDN w:val="0"/>
        <w:adjustRightInd w:val="0"/>
        <w:spacing w:before="160"/>
        <w:textAlignment w:val="baseline"/>
        <w:outlineLvl w:val="3"/>
        <w:rPr>
          <w:rFonts w:eastAsia="Times New Roman"/>
          <w:b/>
          <w:szCs w:val="20"/>
          <w:lang w:eastAsia="en-US"/>
        </w:rPr>
      </w:pPr>
      <w:r w:rsidRPr="00331FD7">
        <w:rPr>
          <w:rFonts w:eastAsia="Times New Roman"/>
          <w:b/>
          <w:szCs w:val="20"/>
          <w:lang w:eastAsia="en-US"/>
        </w:rPr>
        <w:t>6.2.1.1 Cloud-based AR RDRSC&amp;VPVRFOT</w:t>
      </w:r>
    </w:p>
    <w:p w:rsidR="00331FD7" w:rsidRPr="00331FD7" w:rsidRDefault="00331FD7" w:rsidP="00331FD7">
      <w:pPr>
        <w:overflowPunct w:val="0"/>
        <w:autoSpaceDE w:val="0"/>
        <w:autoSpaceDN w:val="0"/>
        <w:adjustRightInd w:val="0"/>
        <w:textAlignment w:val="baseline"/>
        <w:rPr>
          <w:rFonts w:eastAsia="宋体"/>
        </w:rPr>
      </w:pPr>
      <w:r w:rsidRPr="00331FD7">
        <w:rPr>
          <w:rFonts w:eastAsia="宋体" w:hint="eastAsia"/>
        </w:rPr>
        <w:t>T</w:t>
      </w:r>
      <w:r w:rsidRPr="00331FD7">
        <w:rPr>
          <w:rFonts w:eastAsia="宋体"/>
        </w:rPr>
        <w:t>he cloud-based AR RDRSC&amp;VPVRFOT,  as a cloud-based collaborative AR implementation method, the terminal’s location information is collected</w:t>
      </w:r>
      <w:del w:id="59" w:author="LIUXIAOJUN" w:date="2024-12-11T14:37:00Z">
        <w:r w:rsidRPr="00331FD7" w:rsidDel="00C65780">
          <w:rPr>
            <w:rFonts w:eastAsia="宋体" w:hint="eastAsia"/>
          </w:rPr>
          <w:delText>，</w:delText>
        </w:r>
      </w:del>
      <w:ins w:id="60" w:author="LIUXIAOJUN" w:date="2024-12-11T14:37:00Z">
        <w:r w:rsidR="00C65780">
          <w:rPr>
            <w:rFonts w:eastAsia="宋体" w:hint="eastAsia"/>
            <w:lang w:eastAsia="zh-CN"/>
          </w:rPr>
          <w:t>,</w:t>
        </w:r>
      </w:ins>
      <w:r w:rsidRPr="00331FD7">
        <w:rPr>
          <w:rFonts w:eastAsia="宋体"/>
        </w:rPr>
        <w:t>including the relevant positioning coordinates or the distance and angular between the terminal and base station; and the relevant location information is sent to the cloud management node, so that the management node in the cloud determines the target edge computing node that matches the terminal location information according to the principle of proximity, and forwards the terminal location information to the target edge computing node. The target edge computing node determines the target real-scene digitization result that matches the terminal location information, and returns the target real-scene digitization result to the terminal.</w:t>
      </w:r>
    </w:p>
    <w:p w:rsidR="00331FD7" w:rsidRPr="00331FD7" w:rsidRDefault="00331FD7" w:rsidP="00331FD7">
      <w:pPr>
        <w:overflowPunct w:val="0"/>
        <w:autoSpaceDE w:val="0"/>
        <w:autoSpaceDN w:val="0"/>
        <w:adjustRightInd w:val="0"/>
        <w:textAlignment w:val="baseline"/>
        <w:rPr>
          <w:rFonts w:eastAsia="宋体"/>
        </w:rPr>
      </w:pPr>
      <w:r w:rsidRPr="00331FD7">
        <w:rPr>
          <w:rFonts w:eastAsia="宋体"/>
        </w:rPr>
        <w:t>After obtaining the corresponding target real-scene digitization result, the terminal corrects the position and posture of the target real-scene digitalization result based on the position and posture information of the local sensor, obtains the corrected target real-scene digitization result, and determines the reconstructed coordinate data of real-scene map of the corrected target real-scene digitalization result. At the same time, based on the terminal location information</w:t>
      </w:r>
      <w:r w:rsidRPr="00331FD7">
        <w:rPr>
          <w:rFonts w:eastAsia="宋体" w:hint="eastAsia"/>
        </w:rPr>
        <w:t>，</w:t>
      </w:r>
      <w:r w:rsidRPr="00331FD7">
        <w:rPr>
          <w:rFonts w:eastAsia="宋体"/>
        </w:rPr>
        <w:t>the corresponding virtual-scene material is extracted</w:t>
      </w:r>
      <w:del w:id="61" w:author="LIUXIAOJUN" w:date="2024-12-11T14:40:00Z">
        <w:r w:rsidRPr="00331FD7" w:rsidDel="00C65780">
          <w:rPr>
            <w:rFonts w:eastAsia="宋体" w:hint="eastAsia"/>
          </w:rPr>
          <w:delText>，</w:delText>
        </w:r>
      </w:del>
      <w:ins w:id="62" w:author="LIUXIAOJUN" w:date="2024-12-11T14:40:00Z">
        <w:r w:rsidR="00C65780">
          <w:rPr>
            <w:rFonts w:eastAsia="宋体" w:hint="eastAsia"/>
            <w:lang w:eastAsia="zh-CN"/>
          </w:rPr>
          <w:t>,</w:t>
        </w:r>
      </w:ins>
      <w:r w:rsidRPr="00331FD7">
        <w:rPr>
          <w:rFonts w:eastAsia="宋体"/>
        </w:rPr>
        <w:t>and the real-scene coordinate data of the corrected target real-scene digitization result is determined. Base on the real-scene coordinate data, the virtual-scene is rendered graphically to obtain and generate the virtual-scene result. Then the virtual-scene result and the corrected target real-scene digital results were layer overlay and fused to obtain and output the cloud AR virtual-real fusion results.</w:t>
      </w:r>
    </w:p>
    <w:p w:rsidR="00331FD7" w:rsidRPr="00331FD7" w:rsidRDefault="00331FD7" w:rsidP="00331FD7">
      <w:pPr>
        <w:overflowPunct w:val="0"/>
        <w:autoSpaceDE w:val="0"/>
        <w:autoSpaceDN w:val="0"/>
        <w:adjustRightInd w:val="0"/>
        <w:textAlignment w:val="baseline"/>
        <w:rPr>
          <w:rFonts w:eastAsia="宋体"/>
        </w:rPr>
      </w:pPr>
      <w:r w:rsidRPr="00331FD7">
        <w:rPr>
          <w:rFonts w:eastAsia="宋体"/>
        </w:rPr>
        <w:t>If the terminal location information changes, the updated terminal location information is collected. If the updated terminal location information meets the pre-set difference conditions, the updated terminal location information is sent to the cloud, and the cloud real-scene digital results are called and delivered, and the terminal completes the virtual-scene rendering and outputs the cloud AR virtual-real fusion result.</w:t>
      </w:r>
    </w:p>
    <w:p w:rsidR="00331FD7" w:rsidRPr="00331FD7" w:rsidRDefault="00331FD7" w:rsidP="00331FD7">
      <w:pPr>
        <w:rPr>
          <w:rFonts w:eastAsia="宋体"/>
          <w:lang w:eastAsia="zh-CN"/>
        </w:rPr>
      </w:pPr>
    </w:p>
    <w:p w:rsidR="00331FD7" w:rsidRPr="00331FD7" w:rsidRDefault="00331FD7" w:rsidP="00633107">
      <w:pPr>
        <w:keepNext/>
        <w:keepLines/>
        <w:tabs>
          <w:tab w:val="left" w:pos="1021"/>
          <w:tab w:val="left" w:pos="1191"/>
          <w:tab w:val="left" w:pos="1588"/>
          <w:tab w:val="left" w:pos="1985"/>
        </w:tabs>
        <w:overflowPunct w:val="0"/>
        <w:autoSpaceDE w:val="0"/>
        <w:autoSpaceDN w:val="0"/>
        <w:adjustRightInd w:val="0"/>
        <w:spacing w:before="160"/>
        <w:textAlignment w:val="baseline"/>
        <w:outlineLvl w:val="3"/>
        <w:rPr>
          <w:rFonts w:eastAsia="Times New Roman"/>
          <w:b/>
          <w:szCs w:val="20"/>
          <w:lang w:eastAsia="en-US"/>
        </w:rPr>
      </w:pPr>
      <w:r w:rsidRPr="00331FD7">
        <w:rPr>
          <w:rFonts w:eastAsia="Times New Roman"/>
          <w:b/>
          <w:szCs w:val="20"/>
          <w:lang w:eastAsia="en-US"/>
        </w:rPr>
        <w:t>6.2.1.2 Cloud-based AR VDRDC&amp;VRFOT</w:t>
      </w:r>
      <w:r w:rsidRPr="00331FD7" w:rsidDel="002229EE">
        <w:rPr>
          <w:rFonts w:eastAsia="Times New Roman"/>
          <w:b/>
          <w:szCs w:val="20"/>
          <w:lang w:eastAsia="en-US"/>
        </w:rPr>
        <w:t xml:space="preserve"> </w:t>
      </w:r>
    </w:p>
    <w:p w:rsidR="00331FD7" w:rsidRPr="00331FD7" w:rsidRDefault="00331FD7" w:rsidP="00331FD7">
      <w:pPr>
        <w:overflowPunct w:val="0"/>
        <w:autoSpaceDE w:val="0"/>
        <w:autoSpaceDN w:val="0"/>
        <w:adjustRightInd w:val="0"/>
        <w:textAlignment w:val="baseline"/>
        <w:rPr>
          <w:rFonts w:eastAsia="宋体"/>
        </w:rPr>
      </w:pPr>
      <w:r w:rsidRPr="00331FD7">
        <w:rPr>
          <w:rFonts w:eastAsia="宋体" w:hint="eastAsia"/>
        </w:rPr>
        <w:t>T</w:t>
      </w:r>
      <w:r w:rsidRPr="00331FD7">
        <w:rPr>
          <w:rFonts w:eastAsia="宋体"/>
        </w:rPr>
        <w:t xml:space="preserve">he cloud-based AR VDRDC&amp;VRFOT, </w:t>
      </w:r>
      <w:r w:rsidRPr="00331FD7">
        <w:rPr>
          <w:rFonts w:eastAsia="宋体" w:hint="eastAsia"/>
          <w:lang w:eastAsia="zh-CN"/>
        </w:rPr>
        <w:t>a</w:t>
      </w:r>
      <w:r w:rsidRPr="00331FD7">
        <w:rPr>
          <w:rFonts w:eastAsia="宋体"/>
        </w:rPr>
        <w:t xml:space="preserve">s an augmented reality implementation method, the cloud and terminal are used to generate optimized real-scene digital results, and the virtual-scene is </w:t>
      </w:r>
      <w:r w:rsidRPr="00331FD7">
        <w:rPr>
          <w:rFonts w:eastAsia="宋体"/>
        </w:rPr>
        <w:lastRenderedPageBreak/>
        <w:t xml:space="preserve">processed by the cloud, and </w:t>
      </w:r>
      <w:ins w:id="63" w:author="LIUXIAOJUN" w:date="2024-10-08T14:22:00Z">
        <w:r w:rsidR="00767BD3" w:rsidRPr="004C3270">
          <w:rPr>
            <w:rFonts w:eastAsia="宋体"/>
          </w:rPr>
          <w:t xml:space="preserve">is executed by </w:t>
        </w:r>
      </w:ins>
      <w:ins w:id="64" w:author="LIUXIAOJUN" w:date="2024-10-08T14:23:00Z">
        <w:r w:rsidR="00767BD3" w:rsidRPr="000B69DB">
          <w:rPr>
            <w:rFonts w:eastAsia="宋体"/>
          </w:rPr>
          <w:t xml:space="preserve">the cloud server </w:t>
        </w:r>
        <w:r w:rsidR="00767BD3">
          <w:rPr>
            <w:rFonts w:eastAsia="宋体"/>
          </w:rPr>
          <w:t>as</w:t>
        </w:r>
      </w:ins>
      <w:r w:rsidR="00767BD3" w:rsidRPr="00331FD7">
        <w:rPr>
          <w:rFonts w:eastAsia="宋体"/>
        </w:rPr>
        <w:t xml:space="preserve"> </w:t>
      </w:r>
      <w:r w:rsidRPr="00331FD7">
        <w:rPr>
          <w:rFonts w:eastAsia="宋体"/>
        </w:rPr>
        <w:t>the computing body</w:t>
      </w:r>
      <w:del w:id="65" w:author="LIUXIAOJUN" w:date="2024-11-12T15:30:00Z">
        <w:r w:rsidRPr="00331FD7" w:rsidDel="00767BD3">
          <w:rPr>
            <w:rFonts w:eastAsia="宋体"/>
          </w:rPr>
          <w:delText xml:space="preserve"> is the cloud server</w:delText>
        </w:r>
      </w:del>
      <w:r w:rsidRPr="00331FD7">
        <w:rPr>
          <w:rFonts w:eastAsia="宋体"/>
        </w:rPr>
        <w:t>.</w:t>
      </w:r>
    </w:p>
    <w:p w:rsidR="00331FD7" w:rsidRDefault="00331FD7" w:rsidP="00331FD7">
      <w:pPr>
        <w:overflowPunct w:val="0"/>
        <w:autoSpaceDE w:val="0"/>
        <w:autoSpaceDN w:val="0"/>
        <w:adjustRightInd w:val="0"/>
        <w:textAlignment w:val="baseline"/>
        <w:rPr>
          <w:ins w:id="66" w:author="LIUXIAOJUN" w:date="2024-11-12T15:32:00Z"/>
          <w:rFonts w:eastAsia="宋体"/>
        </w:rPr>
      </w:pPr>
      <w:moveFromRangeStart w:id="67" w:author="LIUXIAOJUN" w:date="2024-11-12T15:35:00Z" w:name="move182318173"/>
      <w:moveFrom w:id="68" w:author="LIUXIAOJUN" w:date="2024-11-12T15:35:00Z">
        <w:r w:rsidRPr="00331FD7" w:rsidDel="00767BD3">
          <w:rPr>
            <w:rFonts w:eastAsia="宋体"/>
          </w:rPr>
          <w:t>The cloud server verifies the access permissions of the user terminal based on the verification request sent by the user terminal. After the access permission is verified</w:t>
        </w:r>
      </w:moveFrom>
      <w:moveFromRangeEnd w:id="67"/>
      <w:del w:id="69" w:author="LIUXIAOJUN" w:date="2024-11-12T15:38:00Z">
        <w:r w:rsidRPr="00331FD7" w:rsidDel="00767BD3">
          <w:rPr>
            <w:rFonts w:eastAsia="宋体"/>
          </w:rPr>
          <w:delText>,</w:delText>
        </w:r>
      </w:del>
      <w:del w:id="70" w:author="LIUXIAOJUN" w:date="2024-11-12T15:32:00Z">
        <w:r w:rsidRPr="00331FD7" w:rsidDel="00767BD3">
          <w:rPr>
            <w:rFonts w:eastAsia="宋体"/>
          </w:rPr>
          <w:delText xml:space="preserve"> </w:delText>
        </w:r>
        <w:r w:rsidRPr="00331FD7" w:rsidDel="00767BD3">
          <w:rPr>
            <w:rFonts w:eastAsia="宋体" w:hint="eastAsia"/>
            <w:lang w:eastAsia="zh-CN"/>
          </w:rPr>
          <w:delText>t</w:delText>
        </w:r>
      </w:del>
      <w:ins w:id="71" w:author="LIUXIAOJUN" w:date="2024-11-12T15:32:00Z">
        <w:r w:rsidR="00767BD3">
          <w:rPr>
            <w:rFonts w:eastAsia="宋体" w:hint="eastAsia"/>
            <w:lang w:eastAsia="zh-CN"/>
          </w:rPr>
          <w:t>T</w:t>
        </w:r>
      </w:ins>
      <w:r w:rsidRPr="00331FD7">
        <w:rPr>
          <w:rFonts w:eastAsia="宋体"/>
        </w:rPr>
        <w:t xml:space="preserve">he cloud server determines the target real-scene based on the </w:t>
      </w:r>
      <w:r w:rsidRPr="00331FD7">
        <w:rPr>
          <w:rFonts w:eastAsia="宋体"/>
          <w:szCs w:val="21"/>
        </w:rPr>
        <w:t>augmented reality</w:t>
      </w:r>
      <w:r w:rsidRPr="00331FD7">
        <w:rPr>
          <w:rFonts w:eastAsia="宋体"/>
        </w:rPr>
        <w:t xml:space="preserve"> request is send by the user terminal, and verifies the target real-scene to determine whether there is information related to the target real-scene in the resource library of the cloud resource pool; If the target real-scene is verified, obtain the real-time coordinate information of the target real-scene and the </w:t>
      </w:r>
      <w:r w:rsidRPr="00331FD7">
        <w:rPr>
          <w:rFonts w:eastAsia="宋体"/>
          <w:szCs w:val="21"/>
        </w:rPr>
        <w:t>graphic directional data</w:t>
      </w:r>
      <w:r w:rsidRPr="00331FD7">
        <w:rPr>
          <w:rFonts w:eastAsia="宋体"/>
        </w:rPr>
        <w:t xml:space="preserve"> </w:t>
      </w:r>
      <w:r w:rsidRPr="00331FD7">
        <w:rPr>
          <w:rFonts w:eastAsia="宋体" w:hint="eastAsia"/>
          <w:lang w:val="en-US" w:eastAsia="zh-CN"/>
        </w:rPr>
        <w:t>including</w:t>
      </w:r>
      <w:r w:rsidRPr="00331FD7">
        <w:rPr>
          <w:rFonts w:eastAsia="宋体"/>
        </w:rPr>
        <w:t xml:space="preserve"> the position, orientation, and preliminary distance </w:t>
      </w:r>
      <w:r w:rsidRPr="00331FD7">
        <w:rPr>
          <w:rFonts w:eastAsia="宋体"/>
          <w:szCs w:val="21"/>
        </w:rPr>
        <w:t xml:space="preserve">related </w:t>
      </w:r>
      <w:r w:rsidRPr="00331FD7">
        <w:rPr>
          <w:rFonts w:eastAsia="宋体" w:hint="eastAsia"/>
          <w:szCs w:val="21"/>
          <w:lang w:val="en-US" w:eastAsia="zh-CN"/>
        </w:rPr>
        <w:t>to</w:t>
      </w:r>
      <w:r w:rsidRPr="00331FD7">
        <w:rPr>
          <w:rFonts w:eastAsia="宋体"/>
        </w:rPr>
        <w:t xml:space="preserve"> the target real-scene.</w:t>
      </w:r>
    </w:p>
    <w:p w:rsidR="00767BD3" w:rsidRPr="00331FD7" w:rsidRDefault="00767BD3" w:rsidP="00331FD7">
      <w:pPr>
        <w:overflowPunct w:val="0"/>
        <w:autoSpaceDE w:val="0"/>
        <w:autoSpaceDN w:val="0"/>
        <w:adjustRightInd w:val="0"/>
        <w:textAlignment w:val="baseline"/>
        <w:rPr>
          <w:rFonts w:eastAsia="宋体"/>
        </w:rPr>
      </w:pPr>
      <w:moveToRangeStart w:id="72" w:author="LIUXIAOJUN" w:date="2024-11-12T15:33:00Z" w:name="move182318021"/>
      <w:moveTo w:id="73" w:author="LIUXIAOJUN" w:date="2024-11-12T15:33:00Z">
        <w:r w:rsidRPr="00331FD7">
          <w:rPr>
            <w:rFonts w:eastAsia="宋体"/>
          </w:rPr>
          <w:t xml:space="preserve">Finally, the cloud server obtains the virtual-scene data from the resource library that matches the real-scene coordinate information and </w:t>
        </w:r>
        <w:r w:rsidRPr="00331FD7">
          <w:rPr>
            <w:rFonts w:eastAsia="宋体"/>
            <w:szCs w:val="21"/>
          </w:rPr>
          <w:t>graphic directional data</w:t>
        </w:r>
        <w:r w:rsidRPr="00331FD7">
          <w:rPr>
            <w:rFonts w:eastAsia="宋体"/>
            <w:lang w:eastAsia="zh-CN"/>
          </w:rPr>
          <w:t>,</w:t>
        </w:r>
        <w:r w:rsidRPr="00331FD7">
          <w:rPr>
            <w:rFonts w:eastAsia="宋体"/>
          </w:rPr>
          <w:t xml:space="preserve"> and sends the virtual-scene data to the user terminal, so that the user terminal can combine the virtual-scene data with the target real-scene to output the virtual-reality fusion result.</w:t>
        </w:r>
      </w:moveTo>
      <w:moveToRangeEnd w:id="72"/>
    </w:p>
    <w:p w:rsidR="00331FD7" w:rsidRPr="00331FD7" w:rsidDel="00767BD3" w:rsidRDefault="00767BD3" w:rsidP="00331FD7">
      <w:pPr>
        <w:overflowPunct w:val="0"/>
        <w:autoSpaceDE w:val="0"/>
        <w:autoSpaceDN w:val="0"/>
        <w:adjustRightInd w:val="0"/>
        <w:textAlignment w:val="baseline"/>
        <w:rPr>
          <w:del w:id="74" w:author="LIUXIAOJUN" w:date="2024-11-12T15:37:00Z"/>
          <w:rFonts w:eastAsia="宋体"/>
        </w:rPr>
      </w:pPr>
      <w:ins w:id="75" w:author="LIUXIAOJUN" w:date="2024-11-12T15:35:00Z">
        <w:r w:rsidRPr="00EA316C">
          <w:rPr>
            <w:rFonts w:eastAsia="宋体"/>
          </w:rPr>
          <w:t>Among them, constructing a virtual</w:t>
        </w:r>
      </w:ins>
      <w:ins w:id="76" w:author="LIUXIAOJUN" w:date="2024-11-20T15:51:00Z">
        <w:r w:rsidR="009F3B92">
          <w:rPr>
            <w:rFonts w:eastAsia="宋体"/>
          </w:rPr>
          <w:t>-</w:t>
        </w:r>
      </w:ins>
      <w:ins w:id="77" w:author="LIUXIAOJUN" w:date="2024-11-12T15:35:00Z">
        <w:r w:rsidRPr="00EA316C">
          <w:rPr>
            <w:rFonts w:eastAsia="宋体"/>
          </w:rPr>
          <w:t xml:space="preserve">scene by interacting with user terminals includes: </w:t>
        </w:r>
      </w:ins>
      <w:moveToRangeStart w:id="78" w:author="LIUXIAOJUN" w:date="2024-11-12T15:35:00Z" w:name="move182318173"/>
      <w:moveTo w:id="79" w:author="LIUXIAOJUN" w:date="2024-11-12T15:35:00Z">
        <w:r w:rsidRPr="00331FD7">
          <w:rPr>
            <w:rFonts w:eastAsia="宋体"/>
          </w:rPr>
          <w:t xml:space="preserve">The cloud server verifies the access permissions of the user terminal based on the verification request sent by the user terminal. </w:t>
        </w:r>
      </w:moveTo>
      <w:moveToRangeEnd w:id="78"/>
      <w:r w:rsidR="00331FD7" w:rsidRPr="00331FD7">
        <w:rPr>
          <w:rFonts w:eastAsia="宋体"/>
        </w:rPr>
        <w:t>After the access permission is verified, the cloud server queries whether the virtualization accuracy of the corresponding virtual-scene data meets the pre-set conditions in the resource library</w:t>
      </w:r>
      <w:r w:rsidR="00331FD7" w:rsidRPr="00331FD7">
        <w:rPr>
          <w:rFonts w:eastAsia="宋体" w:hint="eastAsia"/>
          <w:lang w:eastAsia="zh-CN"/>
        </w:rPr>
        <w:t>,</w:t>
      </w:r>
      <w:r w:rsidR="00331FD7" w:rsidRPr="00331FD7">
        <w:rPr>
          <w:rFonts w:eastAsia="宋体"/>
        </w:rPr>
        <w:t xml:space="preserve"> based on the real-scene coordinate information reported by the user terminal; If the virtualization accuracy meets the pre-set conditions, the data is synchronized with the user terminal to obtain the initial real-scene digitization results generated by the SLAM capability of the user terminal calling its own real-time positioning and map construction; The cloud server utilizes the initial digitalization results of the real-scene, pre-set public datasets, and artificial intelligence recognition results of the real-scene to construct multi-source data, and generates optimized real-scene digitalization results with higher accuracy using multi-source data;</w:t>
      </w:r>
      <w:ins w:id="80" w:author="LIUXIAOJUN" w:date="2024-11-12T15:39:00Z">
        <w:r>
          <w:rPr>
            <w:rFonts w:eastAsia="宋体"/>
          </w:rPr>
          <w:t xml:space="preserve"> </w:t>
        </w:r>
      </w:ins>
    </w:p>
    <w:p w:rsidR="00331FD7" w:rsidRPr="00331FD7" w:rsidRDefault="00331FD7" w:rsidP="00331FD7">
      <w:pPr>
        <w:overflowPunct w:val="0"/>
        <w:autoSpaceDE w:val="0"/>
        <w:autoSpaceDN w:val="0"/>
        <w:adjustRightInd w:val="0"/>
        <w:textAlignment w:val="baseline"/>
        <w:rPr>
          <w:rFonts w:eastAsia="宋体"/>
        </w:rPr>
      </w:pPr>
      <w:bookmarkStart w:id="81" w:name="OLE_LINK8"/>
      <w:bookmarkStart w:id="82" w:name="OLE_LINK9"/>
      <w:r w:rsidRPr="00331FD7">
        <w:rPr>
          <w:rFonts w:eastAsia="宋体"/>
        </w:rPr>
        <w:t xml:space="preserve">The cloud server utilizes the optimized digital results of the real-scene, </w:t>
      </w:r>
      <w:del w:id="83" w:author="LIUXIAOJUN" w:date="2024-11-12T15:37:00Z">
        <w:r w:rsidRPr="00331FD7" w:rsidDel="00767BD3">
          <w:rPr>
            <w:rFonts w:eastAsia="宋体"/>
          </w:rPr>
          <w:delText xml:space="preserve">interacts with user terminals </w:delText>
        </w:r>
      </w:del>
      <w:r w:rsidRPr="00331FD7">
        <w:rPr>
          <w:rFonts w:eastAsia="宋体"/>
        </w:rPr>
        <w:t>to construct virtual-scene, and stores the corresponding virtual-scene data in the resource library.</w:t>
      </w:r>
    </w:p>
    <w:bookmarkEnd w:id="81"/>
    <w:bookmarkEnd w:id="82"/>
    <w:p w:rsidR="00331FD7" w:rsidRPr="00331FD7" w:rsidRDefault="00331FD7" w:rsidP="00331FD7">
      <w:pPr>
        <w:overflowPunct w:val="0"/>
        <w:autoSpaceDE w:val="0"/>
        <w:autoSpaceDN w:val="0"/>
        <w:adjustRightInd w:val="0"/>
        <w:textAlignment w:val="baseline"/>
        <w:rPr>
          <w:rFonts w:eastAsia="宋体"/>
        </w:rPr>
      </w:pPr>
      <w:moveFromRangeStart w:id="84" w:author="LIUXIAOJUN" w:date="2024-11-12T15:33:00Z" w:name="move182318021"/>
      <w:moveFrom w:id="85" w:author="LIUXIAOJUN" w:date="2024-11-12T15:33:00Z">
        <w:r w:rsidRPr="00331FD7" w:rsidDel="00767BD3">
          <w:rPr>
            <w:rFonts w:eastAsia="宋体"/>
          </w:rPr>
          <w:t xml:space="preserve">Finally, the cloud server obtains the virtual-scene data from the resource library that matches the real-scene coordinate information and </w:t>
        </w:r>
        <w:r w:rsidRPr="00331FD7" w:rsidDel="00767BD3">
          <w:rPr>
            <w:rFonts w:eastAsia="宋体"/>
            <w:szCs w:val="21"/>
          </w:rPr>
          <w:t>graphic directional data</w:t>
        </w:r>
        <w:r w:rsidRPr="00331FD7" w:rsidDel="00767BD3">
          <w:rPr>
            <w:rFonts w:eastAsia="宋体"/>
            <w:lang w:eastAsia="zh-CN"/>
          </w:rPr>
          <w:t>,</w:t>
        </w:r>
        <w:r w:rsidRPr="00331FD7" w:rsidDel="00767BD3">
          <w:rPr>
            <w:rFonts w:eastAsia="宋体"/>
          </w:rPr>
          <w:t xml:space="preserve"> and sends the virtual-scene data to the user terminal, so that the user terminal can combine the virtual-scene data with the target real-scene to output the virtual-reality fusion result.</w:t>
        </w:r>
      </w:moveFrom>
      <w:moveFromRangeEnd w:id="84"/>
    </w:p>
    <w:p w:rsidR="00331FD7" w:rsidRPr="00331FD7" w:rsidRDefault="00331FD7" w:rsidP="00633107">
      <w:pPr>
        <w:keepNext/>
        <w:keepLines/>
        <w:tabs>
          <w:tab w:val="left" w:pos="794"/>
          <w:tab w:val="left" w:pos="1191"/>
          <w:tab w:val="left" w:pos="1588"/>
          <w:tab w:val="left" w:pos="1985"/>
        </w:tabs>
        <w:overflowPunct w:val="0"/>
        <w:autoSpaceDE w:val="0"/>
        <w:autoSpaceDN w:val="0"/>
        <w:adjustRightInd w:val="0"/>
        <w:spacing w:before="160"/>
        <w:textAlignment w:val="baseline"/>
        <w:outlineLvl w:val="2"/>
        <w:rPr>
          <w:rFonts w:eastAsia="Times New Roman"/>
          <w:b/>
          <w:szCs w:val="20"/>
          <w:lang w:eastAsia="en-US"/>
        </w:rPr>
      </w:pPr>
      <w:bookmarkStart w:id="86" w:name="_Toc157440540"/>
      <w:bookmarkStart w:id="87" w:name="_Toc165188389"/>
      <w:bookmarkStart w:id="88" w:name="_Toc175129240"/>
      <w:bookmarkStart w:id="89" w:name="_Toc184817525"/>
      <w:r w:rsidRPr="00331FD7">
        <w:rPr>
          <w:rFonts w:eastAsia="Times New Roman"/>
          <w:b/>
          <w:szCs w:val="20"/>
          <w:lang w:eastAsia="en-US"/>
        </w:rPr>
        <w:t>6.2.2 The cloud-based AR relying on cloud processing capabilities</w:t>
      </w:r>
      <w:bookmarkEnd w:id="86"/>
      <w:bookmarkEnd w:id="87"/>
      <w:bookmarkEnd w:id="88"/>
      <w:bookmarkEnd w:id="89"/>
    </w:p>
    <w:p w:rsidR="00331FD7" w:rsidRPr="00331FD7" w:rsidRDefault="00331FD7" w:rsidP="00331FD7">
      <w:pPr>
        <w:rPr>
          <w:rFonts w:eastAsia="宋体"/>
        </w:rPr>
      </w:pPr>
      <w:r w:rsidRPr="00331FD7">
        <w:rPr>
          <w:rFonts w:eastAsia="宋体" w:hint="eastAsia"/>
          <w:lang w:eastAsia="zh-CN"/>
        </w:rPr>
        <w:t>T</w:t>
      </w:r>
      <w:r w:rsidRPr="00331FD7">
        <w:rPr>
          <w:rFonts w:eastAsia="宋体"/>
        </w:rPr>
        <w:t>he mode of cloud-based AR entirely relies on cloud processing capabilities</w:t>
      </w:r>
      <w:r w:rsidRPr="00331FD7">
        <w:rPr>
          <w:rFonts w:eastAsia="宋体"/>
          <w:lang w:eastAsia="zh-CN"/>
        </w:rPr>
        <w:t>. The AR terminal uploads the current real-scene, completes the corresponding real-scene digitization in real time by the cloud, and then realizes cloud-based virtual-scene rendering</w:t>
      </w:r>
      <w:r w:rsidRPr="00331FD7">
        <w:rPr>
          <w:rFonts w:eastAsia="宋体" w:hint="eastAsia"/>
          <w:lang w:val="en-US" w:eastAsia="zh-CN"/>
        </w:rPr>
        <w:t>,</w:t>
      </w:r>
      <w:r w:rsidRPr="00331FD7">
        <w:rPr>
          <w:rFonts w:eastAsia="宋体"/>
          <w:lang w:eastAsia="zh-CN"/>
        </w:rPr>
        <w:t xml:space="preserve"> virtual-scene </w:t>
      </w:r>
      <w:r w:rsidRPr="00331FD7">
        <w:rPr>
          <w:rFonts w:eastAsia="宋体" w:hint="eastAsia"/>
          <w:lang w:eastAsia="zh-CN"/>
        </w:rPr>
        <w:t>and</w:t>
      </w:r>
      <w:r w:rsidRPr="00331FD7">
        <w:rPr>
          <w:rFonts w:eastAsia="宋体"/>
          <w:lang w:eastAsia="zh-CN"/>
        </w:rPr>
        <w:t xml:space="preserve"> real-scene digitization fusion output by calling the virtual-scene materials related to the cloud resource pool</w:t>
      </w:r>
      <w:r w:rsidRPr="00331FD7">
        <w:rPr>
          <w:rFonts w:eastAsia="宋体"/>
        </w:rPr>
        <w:t xml:space="preserve">. </w:t>
      </w:r>
      <w:r w:rsidRPr="00331FD7">
        <w:rPr>
          <w:rFonts w:eastAsia="宋体"/>
          <w:lang w:eastAsia="zh-CN"/>
        </w:rPr>
        <w:t>T</w:t>
      </w:r>
      <w:r w:rsidRPr="00331FD7">
        <w:rPr>
          <w:rFonts w:eastAsia="宋体" w:hint="eastAsia"/>
          <w:lang w:eastAsia="zh-CN"/>
        </w:rPr>
        <w:t>hen</w:t>
      </w:r>
      <w:r w:rsidRPr="00331FD7">
        <w:rPr>
          <w:rFonts w:eastAsia="宋体"/>
        </w:rPr>
        <w:t xml:space="preserve"> </w:t>
      </w:r>
      <w:r w:rsidRPr="00331FD7">
        <w:rPr>
          <w:rFonts w:eastAsia="宋体" w:hint="eastAsia"/>
          <w:lang w:eastAsia="zh-CN"/>
        </w:rPr>
        <w:t>the</w:t>
      </w:r>
      <w:r w:rsidRPr="00331FD7">
        <w:rPr>
          <w:rFonts w:eastAsia="宋体"/>
        </w:rPr>
        <w:t xml:space="preserve"> </w:t>
      </w:r>
      <w:r w:rsidRPr="00331FD7">
        <w:rPr>
          <w:rFonts w:eastAsia="宋体"/>
          <w:lang w:eastAsia="zh-CN"/>
        </w:rPr>
        <w:t xml:space="preserve">virtual-scene and real-scene digitization fusion output </w:t>
      </w:r>
      <w:r w:rsidRPr="00331FD7">
        <w:rPr>
          <w:rFonts w:eastAsia="宋体" w:hint="eastAsia"/>
          <w:lang w:eastAsia="zh-CN"/>
        </w:rPr>
        <w:t>is</w:t>
      </w:r>
      <w:r w:rsidRPr="00331FD7">
        <w:rPr>
          <w:rFonts w:eastAsia="宋体"/>
          <w:lang w:eastAsia="zh-CN"/>
        </w:rPr>
        <w:t xml:space="preserve"> </w:t>
      </w:r>
      <w:r w:rsidRPr="00331FD7">
        <w:rPr>
          <w:rFonts w:eastAsia="宋体" w:hint="eastAsia"/>
          <w:lang w:eastAsia="zh-CN"/>
        </w:rPr>
        <w:t>sen</w:t>
      </w:r>
      <w:r w:rsidRPr="00331FD7">
        <w:rPr>
          <w:rFonts w:eastAsia="宋体"/>
          <w:lang w:eastAsia="zh-CN"/>
        </w:rPr>
        <w:t xml:space="preserve">t </w:t>
      </w:r>
      <w:r w:rsidRPr="00331FD7">
        <w:rPr>
          <w:rFonts w:eastAsia="宋体" w:hint="eastAsia"/>
          <w:lang w:eastAsia="zh-CN"/>
        </w:rPr>
        <w:t>to</w:t>
      </w:r>
      <w:r w:rsidRPr="00331FD7">
        <w:rPr>
          <w:rFonts w:eastAsia="宋体"/>
          <w:lang w:eastAsia="zh-CN"/>
        </w:rPr>
        <w:t xml:space="preserve"> </w:t>
      </w:r>
      <w:r w:rsidRPr="00331FD7">
        <w:rPr>
          <w:rFonts w:eastAsia="宋体"/>
        </w:rPr>
        <w:t xml:space="preserve">the terminal, </w:t>
      </w:r>
      <w:r w:rsidRPr="00331FD7">
        <w:rPr>
          <w:rFonts w:eastAsia="宋体" w:hint="eastAsia"/>
          <w:lang w:eastAsia="zh-CN"/>
        </w:rPr>
        <w:t>and</w:t>
      </w:r>
      <w:r w:rsidRPr="00331FD7">
        <w:rPr>
          <w:rFonts w:eastAsia="宋体"/>
        </w:rPr>
        <w:t xml:space="preserve"> the terminal display</w:t>
      </w:r>
      <w:r w:rsidRPr="00331FD7">
        <w:rPr>
          <w:rFonts w:eastAsia="宋体" w:hint="eastAsia"/>
          <w:lang w:eastAsia="zh-CN"/>
        </w:rPr>
        <w:t>s</w:t>
      </w:r>
      <w:r w:rsidRPr="00331FD7">
        <w:rPr>
          <w:rFonts w:eastAsia="宋体"/>
        </w:rPr>
        <w:t xml:space="preserve"> the cloud AR virtual-real fusion results.</w:t>
      </w:r>
    </w:p>
    <w:p w:rsidR="00331FD7" w:rsidRPr="00331FD7" w:rsidRDefault="00331FD7" w:rsidP="00633107">
      <w:pPr>
        <w:keepNext/>
        <w:keepLines/>
        <w:numPr>
          <w:ilvl w:val="0"/>
          <w:numId w:val="19"/>
        </w:numPr>
        <w:tabs>
          <w:tab w:val="clear" w:pos="1440"/>
          <w:tab w:val="left" w:pos="794"/>
          <w:tab w:val="left" w:pos="1588"/>
          <w:tab w:val="left" w:pos="1985"/>
        </w:tabs>
        <w:overflowPunct w:val="0"/>
        <w:autoSpaceDE w:val="0"/>
        <w:autoSpaceDN w:val="0"/>
        <w:adjustRightInd w:val="0"/>
        <w:spacing w:before="360"/>
        <w:ind w:left="794" w:hanging="794"/>
        <w:textAlignment w:val="baseline"/>
        <w:outlineLvl w:val="0"/>
        <w:rPr>
          <w:rFonts w:eastAsia="Times New Roman"/>
          <w:b/>
          <w:szCs w:val="20"/>
          <w:lang w:eastAsia="en-US"/>
        </w:rPr>
      </w:pPr>
      <w:bookmarkStart w:id="90" w:name="_Toc175129241"/>
      <w:bookmarkStart w:id="91" w:name="_Toc184817526"/>
      <w:r w:rsidRPr="00331FD7">
        <w:rPr>
          <w:rFonts w:eastAsia="Times New Roman"/>
          <w:b/>
          <w:szCs w:val="20"/>
          <w:lang w:eastAsia="en-US"/>
        </w:rPr>
        <w:t>Framework</w:t>
      </w:r>
      <w:r w:rsidRPr="00331FD7">
        <w:rPr>
          <w:rFonts w:eastAsia="Times New Roman" w:hint="eastAsia"/>
          <w:b/>
          <w:szCs w:val="20"/>
          <w:lang w:eastAsia="en-US"/>
        </w:rPr>
        <w:t xml:space="preserve"> of </w:t>
      </w:r>
      <w:r w:rsidRPr="00331FD7">
        <w:rPr>
          <w:rFonts w:eastAsia="Times New Roman"/>
          <w:b/>
          <w:szCs w:val="20"/>
          <w:lang w:eastAsia="en-US"/>
        </w:rPr>
        <w:t>cloud-based augmented reality systems</w:t>
      </w:r>
      <w:bookmarkEnd w:id="90"/>
      <w:bookmarkEnd w:id="91"/>
    </w:p>
    <w:p w:rsidR="00331FD7" w:rsidRPr="00331FD7" w:rsidRDefault="00331FD7" w:rsidP="00331FD7">
      <w:pPr>
        <w:rPr>
          <w:rFonts w:eastAsia="宋体"/>
          <w:lang w:eastAsia="zh-CN"/>
        </w:rPr>
      </w:pPr>
      <w:r w:rsidRPr="00331FD7">
        <w:rPr>
          <w:rFonts w:eastAsia="宋体" w:hint="eastAsia"/>
        </w:rPr>
        <w:t>In</w:t>
      </w:r>
      <w:r w:rsidRPr="00331FD7">
        <w:rPr>
          <w:rFonts w:eastAsia="宋体"/>
        </w:rPr>
        <w:t xml:space="preserve"> </w:t>
      </w:r>
      <w:r w:rsidRPr="00331FD7">
        <w:rPr>
          <w:rFonts w:eastAsia="宋体" w:hint="eastAsia"/>
        </w:rPr>
        <w:t>the</w:t>
      </w:r>
      <w:r w:rsidRPr="00331FD7">
        <w:rPr>
          <w:rFonts w:eastAsia="宋体"/>
        </w:rPr>
        <w:t xml:space="preserve"> </w:t>
      </w:r>
      <w:r w:rsidRPr="00331FD7">
        <w:rPr>
          <w:rFonts w:eastAsia="宋体" w:hint="eastAsia"/>
        </w:rPr>
        <w:t>ITU-T</w:t>
      </w:r>
      <w:r w:rsidRPr="00331FD7">
        <w:rPr>
          <w:rFonts w:eastAsia="宋体"/>
        </w:rPr>
        <w:t xml:space="preserve"> </w:t>
      </w:r>
      <w:r w:rsidRPr="00331FD7">
        <w:rPr>
          <w:rFonts w:eastAsia="宋体" w:hint="eastAsia"/>
        </w:rPr>
        <w:t>G</w:t>
      </w:r>
      <w:r w:rsidRPr="00331FD7">
        <w:rPr>
          <w:rFonts w:eastAsia="宋体"/>
        </w:rPr>
        <w:t xml:space="preserve">.1036, </w:t>
      </w:r>
      <w:r w:rsidRPr="00331FD7">
        <w:rPr>
          <w:rFonts w:eastAsia="宋体" w:hint="eastAsia"/>
        </w:rPr>
        <w:t>the</w:t>
      </w:r>
      <w:r w:rsidRPr="00331FD7">
        <w:rPr>
          <w:rFonts w:eastAsia="宋体"/>
        </w:rPr>
        <w:t xml:space="preserve"> reference framework for digital representation of cultural relics and artworks using augmented reality</w:t>
      </w:r>
      <w:r w:rsidRPr="00331FD7">
        <w:rPr>
          <w:rFonts w:eastAsia="宋体"/>
          <w:lang w:eastAsia="zh-CN"/>
        </w:rPr>
        <w:t xml:space="preserve">, includes AR cloud creator, AR cloud management platform, mobile device. </w:t>
      </w:r>
    </w:p>
    <w:p w:rsidR="00331FD7" w:rsidRPr="00331FD7" w:rsidRDefault="00331FD7" w:rsidP="00331FD7">
      <w:pPr>
        <w:rPr>
          <w:rFonts w:eastAsia="宋体"/>
        </w:rPr>
      </w:pPr>
      <w:r w:rsidRPr="00331FD7">
        <w:rPr>
          <w:rFonts w:eastAsia="宋体"/>
        </w:rPr>
        <w:t xml:space="preserve">The digital representation of cultural relics and artworks using augmented reality, is mainly to establish a digital communication mechanism between visitors and physical cultural relics/artworks, and there is no cross-regional large-scale multi-person interaction, more complex cloud processing and </w:t>
      </w:r>
      <w:r w:rsidRPr="00331FD7">
        <w:rPr>
          <w:rFonts w:eastAsia="宋体" w:hint="eastAsia"/>
          <w:lang w:eastAsia="zh-CN"/>
        </w:rPr>
        <w:t>m</w:t>
      </w:r>
      <w:r w:rsidRPr="00331FD7">
        <w:rPr>
          <w:rFonts w:eastAsia="宋体"/>
        </w:rPr>
        <w:t>ultiple edge computing collaboration, such as multi-person cross-regional cloud-based AR navigation, cloud-based AR tourism, etc.</w:t>
      </w:r>
    </w:p>
    <w:p w:rsidR="00331FD7" w:rsidRPr="00331FD7" w:rsidRDefault="00331FD7" w:rsidP="00331FD7">
      <w:pPr>
        <w:rPr>
          <w:rFonts w:eastAsia="宋体"/>
          <w:lang w:eastAsia="zh-CN"/>
        </w:rPr>
      </w:pPr>
      <w:r w:rsidRPr="00331FD7">
        <w:rPr>
          <w:rFonts w:eastAsia="宋体"/>
          <w:lang w:eastAsia="zh-CN"/>
        </w:rPr>
        <w:lastRenderedPageBreak/>
        <w:t>In order to widely adapt to cloud-based AR service scenarios, we need to refine the end-to-end cloud-based AR system composition. We believe that the cloud-based AR system</w:t>
      </w:r>
      <w:r w:rsidRPr="00331FD7">
        <w:rPr>
          <w:rFonts w:eastAsia="宋体" w:hint="eastAsia"/>
          <w:lang w:eastAsia="zh-CN"/>
        </w:rPr>
        <w:t>s</w:t>
      </w:r>
      <w:r w:rsidRPr="00331FD7">
        <w:rPr>
          <w:rFonts w:eastAsia="宋体"/>
          <w:lang w:eastAsia="zh-CN"/>
        </w:rPr>
        <w:t xml:space="preserve"> consist of content layer, control layer, resource layer, network layer, terminal layer, security and cloud-based AR OA&amp;M, etc.</w:t>
      </w:r>
    </w:p>
    <w:p w:rsidR="00331FD7" w:rsidRPr="00331FD7" w:rsidRDefault="00331FD7" w:rsidP="00331FD7">
      <w:pPr>
        <w:jc w:val="center"/>
        <w:rPr>
          <w:rFonts w:eastAsia="宋体"/>
        </w:rPr>
      </w:pPr>
      <w:r w:rsidRPr="00331FD7">
        <w:rPr>
          <w:rFonts w:eastAsia="宋体"/>
          <w:noProof/>
          <w:lang w:val="en-US" w:eastAsia="zh-CN"/>
        </w:rPr>
        <w:drawing>
          <wp:inline distT="0" distB="0" distL="0" distR="0" wp14:anchorId="10CDC39C" wp14:editId="40D5F4E3">
            <wp:extent cx="5155296" cy="419179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72416" cy="4205711"/>
                    </a:xfrm>
                    <a:prstGeom prst="rect">
                      <a:avLst/>
                    </a:prstGeom>
                    <a:noFill/>
                  </pic:spPr>
                </pic:pic>
              </a:graphicData>
            </a:graphic>
          </wp:inline>
        </w:drawing>
      </w:r>
    </w:p>
    <w:p w:rsidR="00331FD7" w:rsidRPr="00331FD7" w:rsidRDefault="00331FD7" w:rsidP="00331FD7">
      <w:pPr>
        <w:keepLines/>
        <w:tabs>
          <w:tab w:val="left" w:pos="794"/>
          <w:tab w:val="left" w:pos="1191"/>
          <w:tab w:val="left" w:pos="1588"/>
          <w:tab w:val="left" w:pos="1985"/>
        </w:tabs>
        <w:overflowPunct w:val="0"/>
        <w:autoSpaceDE w:val="0"/>
        <w:autoSpaceDN w:val="0"/>
        <w:adjustRightInd w:val="0"/>
        <w:spacing w:before="240" w:after="120"/>
        <w:jc w:val="center"/>
        <w:textAlignment w:val="baseline"/>
        <w:rPr>
          <w:rFonts w:eastAsia="宋体"/>
          <w:b/>
          <w:szCs w:val="20"/>
          <w:lang w:eastAsia="zh-CN"/>
        </w:rPr>
      </w:pPr>
      <w:bookmarkStart w:id="92" w:name="_Toc140225252"/>
      <w:bookmarkStart w:id="93" w:name="_Toc164672309"/>
      <w:r w:rsidRPr="00331FD7">
        <w:rPr>
          <w:rFonts w:eastAsia="宋体"/>
          <w:b/>
          <w:szCs w:val="20"/>
        </w:rPr>
        <w:t xml:space="preserve">Figure 7-1 –Framework for cloud-based </w:t>
      </w:r>
      <w:r w:rsidRPr="00331FD7">
        <w:rPr>
          <w:rFonts w:eastAsia="宋体" w:hint="eastAsia"/>
          <w:b/>
          <w:szCs w:val="20"/>
          <w:lang w:eastAsia="zh-CN"/>
        </w:rPr>
        <w:t>A</w:t>
      </w:r>
      <w:r w:rsidRPr="00331FD7">
        <w:rPr>
          <w:rFonts w:eastAsia="宋体"/>
          <w:b/>
          <w:szCs w:val="20"/>
        </w:rPr>
        <w:t>R systems</w:t>
      </w:r>
      <w:bookmarkEnd w:id="92"/>
      <w:bookmarkEnd w:id="93"/>
    </w:p>
    <w:p w:rsidR="00331FD7" w:rsidRPr="00331FD7" w:rsidRDefault="00331FD7" w:rsidP="00331FD7">
      <w:pPr>
        <w:rPr>
          <w:rFonts w:eastAsia="宋体"/>
          <w:lang w:eastAsia="zh-CN"/>
        </w:rPr>
      </w:pPr>
      <w:r w:rsidRPr="00331FD7">
        <w:rPr>
          <w:rFonts w:eastAsia="宋体"/>
          <w:lang w:eastAsia="zh-CN"/>
        </w:rPr>
        <w:t>The content layer mainly provides a variety of cloud-based AR application content. Based on the application presentation mode, it can be divided into cloud-based AR games, cloud-based AR videos, cloud-based AR cartoons, cloud-based AR music, etc.</w:t>
      </w:r>
      <w:r w:rsidRPr="00331FD7">
        <w:rPr>
          <w:rFonts w:eastAsia="宋体"/>
        </w:rPr>
        <w:t xml:space="preserve"> Based on</w:t>
      </w:r>
      <w:r w:rsidRPr="00331FD7" w:rsidDel="00066CF8">
        <w:rPr>
          <w:rFonts w:eastAsia="宋体"/>
        </w:rPr>
        <w:t xml:space="preserve"> </w:t>
      </w:r>
      <w:r w:rsidRPr="00331FD7">
        <w:rPr>
          <w:rFonts w:eastAsia="宋体"/>
          <w:lang w:eastAsia="zh-CN"/>
        </w:rPr>
        <w:t xml:space="preserve">the perspective of industry application, cloud-based AR content can be divided into cloud-based AR education, cloud-based AR social networking, cloud-based AR entertainment, cloud-based AR tourism, cloud-based AR industrial manufacturing, etc. </w:t>
      </w:r>
    </w:p>
    <w:p w:rsidR="00331FD7" w:rsidRPr="00331FD7" w:rsidRDefault="00331FD7" w:rsidP="00331FD7">
      <w:pPr>
        <w:rPr>
          <w:rFonts w:eastAsia="宋体"/>
          <w:lang w:eastAsia="zh-CN"/>
        </w:rPr>
      </w:pPr>
      <w:r w:rsidRPr="00331FD7">
        <w:rPr>
          <w:rFonts w:eastAsia="宋体"/>
          <w:lang w:eastAsia="zh-CN"/>
        </w:rPr>
        <w:t>The control layer mainly provides cloud-based AR capability scheduling, cloud-based AR capability integration, cloud-based AR capability distribution, etc.</w:t>
      </w:r>
    </w:p>
    <w:p w:rsidR="00331FD7" w:rsidRPr="00331FD7" w:rsidRDefault="00331FD7" w:rsidP="00331FD7">
      <w:pPr>
        <w:numPr>
          <w:ilvl w:val="0"/>
          <w:numId w:val="48"/>
        </w:numPr>
        <w:overflowPunct w:val="0"/>
        <w:autoSpaceDE w:val="0"/>
        <w:autoSpaceDN w:val="0"/>
        <w:adjustRightInd w:val="0"/>
        <w:ind w:left="567" w:hanging="567"/>
        <w:textAlignment w:val="baseline"/>
        <w:rPr>
          <w:rFonts w:eastAsia="宋体"/>
          <w:lang w:eastAsia="zh-CN"/>
        </w:rPr>
      </w:pPr>
      <w:r w:rsidRPr="00331FD7">
        <w:rPr>
          <w:rFonts w:eastAsia="宋体"/>
          <w:lang w:eastAsia="zh-CN"/>
        </w:rPr>
        <w:t xml:space="preserve">Cloud-based AR capability scheduling: provide various </w:t>
      </w:r>
      <w:ins w:id="94" w:author="LIUXIAOJUN" w:date="2024-11-12T15:40:00Z">
        <w:r w:rsidR="00CC62D7">
          <w:rPr>
            <w:rFonts w:eastAsia="宋体"/>
            <w:lang w:eastAsia="zh-CN"/>
          </w:rPr>
          <w:t>c</w:t>
        </w:r>
      </w:ins>
      <w:del w:id="95" w:author="LIUXIAOJUN" w:date="2024-11-12T15:40:00Z">
        <w:r w:rsidRPr="00331FD7" w:rsidDel="00CC62D7">
          <w:rPr>
            <w:rFonts w:eastAsia="宋体"/>
            <w:lang w:eastAsia="zh-CN"/>
          </w:rPr>
          <w:delText>C</w:delText>
        </w:r>
      </w:del>
      <w:r w:rsidRPr="00331FD7">
        <w:rPr>
          <w:rFonts w:eastAsia="宋体"/>
          <w:lang w:eastAsia="zh-CN"/>
        </w:rPr>
        <w:t xml:space="preserve">loud-based AR capability docking, coordination and other functions, including channel docking, resource scheduling, service allocation, operation mapping, </w:t>
      </w:r>
      <w:r w:rsidRPr="00331FD7">
        <w:rPr>
          <w:rFonts w:eastAsia="宋体" w:hint="eastAsia"/>
          <w:lang w:eastAsia="zh-CN"/>
        </w:rPr>
        <w:t>l</w:t>
      </w:r>
      <w:r w:rsidRPr="00331FD7">
        <w:rPr>
          <w:rFonts w:eastAsia="宋体"/>
          <w:lang w:eastAsia="zh-CN"/>
        </w:rPr>
        <w:t>ocation collaboration, etc.</w:t>
      </w:r>
    </w:p>
    <w:p w:rsidR="00331FD7" w:rsidRPr="00331FD7" w:rsidRDefault="00331FD7" w:rsidP="00331FD7">
      <w:pPr>
        <w:numPr>
          <w:ilvl w:val="0"/>
          <w:numId w:val="48"/>
        </w:numPr>
        <w:overflowPunct w:val="0"/>
        <w:autoSpaceDE w:val="0"/>
        <w:autoSpaceDN w:val="0"/>
        <w:adjustRightInd w:val="0"/>
        <w:ind w:left="567" w:hanging="567"/>
        <w:textAlignment w:val="baseline"/>
        <w:rPr>
          <w:rFonts w:eastAsia="宋体"/>
          <w:lang w:eastAsia="zh-CN"/>
        </w:rPr>
      </w:pPr>
      <w:r w:rsidRPr="00331FD7">
        <w:rPr>
          <w:rFonts w:eastAsia="宋体"/>
          <w:lang w:eastAsia="zh-CN"/>
        </w:rPr>
        <w:t>Cloud-based AR capability integration: provide integrated services of various technical capabilities related to cloud-based AR, including real scene understanding, 3D modelling, point cloud map, manipulation conversion, location service</w:t>
      </w:r>
      <w:r w:rsidRPr="00331FD7">
        <w:rPr>
          <w:rFonts w:eastAsia="宋体" w:hint="eastAsia"/>
          <w:lang w:eastAsia="zh-CN"/>
        </w:rPr>
        <w:t>,</w:t>
      </w:r>
      <w:r w:rsidRPr="00331FD7">
        <w:rPr>
          <w:rFonts w:eastAsia="宋体"/>
          <w:lang w:eastAsia="zh-CN"/>
        </w:rPr>
        <w:t xml:space="preserve"> AI processing, multi-terminal data sharing</w:t>
      </w:r>
      <w:r w:rsidRPr="00331FD7">
        <w:rPr>
          <w:rFonts w:eastAsia="宋体" w:hint="eastAsia"/>
          <w:lang w:eastAsia="zh-CN"/>
        </w:rPr>
        <w:t>,</w:t>
      </w:r>
      <w:r w:rsidRPr="00331FD7">
        <w:rPr>
          <w:rFonts w:eastAsia="宋体"/>
          <w:lang w:eastAsia="zh-CN"/>
        </w:rPr>
        <w:t xml:space="preserve"> etc.</w:t>
      </w:r>
    </w:p>
    <w:p w:rsidR="00331FD7" w:rsidRPr="00331FD7" w:rsidRDefault="00331FD7" w:rsidP="00331FD7">
      <w:pPr>
        <w:numPr>
          <w:ilvl w:val="0"/>
          <w:numId w:val="48"/>
        </w:numPr>
        <w:overflowPunct w:val="0"/>
        <w:autoSpaceDE w:val="0"/>
        <w:autoSpaceDN w:val="0"/>
        <w:adjustRightInd w:val="0"/>
        <w:ind w:left="567" w:hanging="567"/>
        <w:textAlignment w:val="baseline"/>
        <w:rPr>
          <w:rFonts w:eastAsia="宋体"/>
          <w:lang w:eastAsia="zh-CN"/>
        </w:rPr>
      </w:pPr>
      <w:r w:rsidRPr="00331FD7">
        <w:rPr>
          <w:rFonts w:eastAsia="宋体"/>
          <w:lang w:eastAsia="zh-CN"/>
        </w:rPr>
        <w:t>Cloud-based AR capability distribution: provide cloud-based AR capability distribution from resource pool to cloud-based AR users or terminals</w:t>
      </w:r>
    </w:p>
    <w:p w:rsidR="00331FD7" w:rsidRPr="00331FD7" w:rsidRDefault="00331FD7" w:rsidP="00331FD7">
      <w:pPr>
        <w:rPr>
          <w:rFonts w:eastAsia="宋体"/>
          <w:lang w:eastAsia="zh-CN"/>
        </w:rPr>
      </w:pPr>
      <w:r w:rsidRPr="00331FD7">
        <w:rPr>
          <w:rFonts w:eastAsia="宋体"/>
          <w:lang w:eastAsia="zh-CN"/>
        </w:rPr>
        <w:t>The resource layer mainly provides computational resources, running environment and resources collaboration.</w:t>
      </w:r>
    </w:p>
    <w:p w:rsidR="00331FD7" w:rsidRPr="00331FD7" w:rsidRDefault="00331FD7" w:rsidP="00331FD7">
      <w:pPr>
        <w:rPr>
          <w:rFonts w:eastAsia="宋体"/>
          <w:lang w:eastAsia="zh-CN"/>
        </w:rPr>
      </w:pPr>
      <w:r w:rsidRPr="00331FD7">
        <w:rPr>
          <w:rFonts w:eastAsia="宋体"/>
          <w:lang w:eastAsia="zh-CN"/>
        </w:rPr>
        <w:lastRenderedPageBreak/>
        <w:t xml:space="preserve">The </w:t>
      </w:r>
      <w:r w:rsidRPr="00331FD7">
        <w:rPr>
          <w:rFonts w:eastAsia="宋体" w:hint="eastAsia"/>
          <w:lang w:eastAsia="zh-CN"/>
        </w:rPr>
        <w:t>network</w:t>
      </w:r>
      <w:r w:rsidRPr="00331FD7">
        <w:rPr>
          <w:rFonts w:eastAsia="宋体"/>
          <w:lang w:eastAsia="zh-CN"/>
        </w:rPr>
        <w:t xml:space="preserve"> layer provides the communication capabilities for </w:t>
      </w:r>
      <w:ins w:id="96" w:author="LIUXIAOJUN" w:date="2024-11-12T15:41:00Z">
        <w:r w:rsidR="00CC62D7">
          <w:rPr>
            <w:rFonts w:eastAsia="宋体"/>
            <w:lang w:eastAsia="zh-CN"/>
          </w:rPr>
          <w:t>c</w:t>
        </w:r>
      </w:ins>
      <w:del w:id="97" w:author="LIUXIAOJUN" w:date="2024-11-12T15:41:00Z">
        <w:r w:rsidRPr="00331FD7" w:rsidDel="00CC62D7">
          <w:rPr>
            <w:rFonts w:eastAsia="宋体"/>
            <w:lang w:eastAsia="zh-CN"/>
          </w:rPr>
          <w:delText>C</w:delText>
        </w:r>
      </w:del>
      <w:r w:rsidRPr="00331FD7">
        <w:rPr>
          <w:rFonts w:eastAsia="宋体"/>
          <w:lang w:eastAsia="zh-CN"/>
        </w:rPr>
        <w:t xml:space="preserve">loud-based </w:t>
      </w:r>
      <w:r w:rsidRPr="00331FD7">
        <w:rPr>
          <w:rFonts w:eastAsia="宋体" w:hint="eastAsia"/>
          <w:lang w:eastAsia="zh-CN"/>
        </w:rPr>
        <w:t>A</w:t>
      </w:r>
      <w:r w:rsidRPr="00331FD7">
        <w:rPr>
          <w:rFonts w:eastAsia="宋体"/>
          <w:lang w:eastAsia="zh-CN"/>
        </w:rPr>
        <w:t>R, such as QoS service, uplink services, network optimization, etc.</w:t>
      </w:r>
    </w:p>
    <w:p w:rsidR="00331FD7" w:rsidRPr="00331FD7" w:rsidRDefault="00331FD7" w:rsidP="00331FD7">
      <w:pPr>
        <w:rPr>
          <w:rFonts w:eastAsia="宋体"/>
          <w:lang w:eastAsia="zh-CN"/>
        </w:rPr>
      </w:pPr>
      <w:r w:rsidRPr="00331FD7">
        <w:rPr>
          <w:rFonts w:eastAsia="宋体" w:hint="eastAsia"/>
          <w:lang w:eastAsia="zh-CN"/>
        </w:rPr>
        <w:t>The</w:t>
      </w:r>
      <w:r w:rsidRPr="00331FD7">
        <w:rPr>
          <w:rFonts w:eastAsia="宋体"/>
          <w:lang w:eastAsia="zh-CN"/>
        </w:rPr>
        <w:t xml:space="preserve"> </w:t>
      </w:r>
      <w:r w:rsidRPr="00331FD7">
        <w:rPr>
          <w:rFonts w:eastAsia="宋体" w:hint="eastAsia"/>
          <w:lang w:eastAsia="zh-CN"/>
        </w:rPr>
        <w:t>t</w:t>
      </w:r>
      <w:r w:rsidRPr="00331FD7">
        <w:rPr>
          <w:rFonts w:eastAsia="宋体"/>
          <w:lang w:eastAsia="zh-CN"/>
        </w:rPr>
        <w:t xml:space="preserve">erminal layer, provides the cloud-based AR built-in services based on different types of terminals, including cloud-based AR services clients/ APPs, </w:t>
      </w:r>
      <w:r w:rsidRPr="00331FD7">
        <w:rPr>
          <w:rFonts w:eastAsia="宋体" w:hint="eastAsia"/>
          <w:lang w:eastAsia="zh-CN"/>
        </w:rPr>
        <w:t>pug-ins</w:t>
      </w:r>
      <w:r w:rsidRPr="00331FD7">
        <w:rPr>
          <w:rFonts w:eastAsia="宋体"/>
          <w:lang w:eastAsia="zh-CN"/>
        </w:rPr>
        <w:t>/SDK, etc. It also provides service presentation on the terminals and collects manipulations of the terminals to return the control layer. It also provides the function of crowdsourcing collection about the real world</w:t>
      </w:r>
      <w:r w:rsidRPr="00331FD7">
        <w:rPr>
          <w:rFonts w:eastAsia="宋体" w:hint="eastAsia"/>
          <w:lang w:eastAsia="zh-CN"/>
        </w:rPr>
        <w:t>.</w:t>
      </w:r>
    </w:p>
    <w:p w:rsidR="00331FD7" w:rsidRPr="00331FD7" w:rsidRDefault="00331FD7" w:rsidP="00331FD7">
      <w:pPr>
        <w:rPr>
          <w:rFonts w:eastAsia="宋体"/>
        </w:rPr>
      </w:pPr>
      <w:r w:rsidRPr="00331FD7">
        <w:rPr>
          <w:rFonts w:eastAsia="宋体"/>
        </w:rPr>
        <w:t xml:space="preserve">The </w:t>
      </w:r>
      <w:r w:rsidRPr="00331FD7">
        <w:rPr>
          <w:rFonts w:eastAsia="宋体" w:hint="eastAsia"/>
        </w:rPr>
        <w:t>OA&amp;M</w:t>
      </w:r>
      <w:r w:rsidRPr="00331FD7">
        <w:rPr>
          <w:rFonts w:eastAsia="宋体"/>
        </w:rPr>
        <w:t xml:space="preserve"> provides centralized </w:t>
      </w:r>
      <w:r w:rsidRPr="00331FD7">
        <w:rPr>
          <w:rFonts w:eastAsia="宋体" w:hint="eastAsia"/>
        </w:rPr>
        <w:t>operating</w:t>
      </w:r>
      <w:r w:rsidRPr="00331FD7">
        <w:rPr>
          <w:rFonts w:eastAsia="宋体"/>
        </w:rPr>
        <w:t xml:space="preserve">, management and maintenance functions of </w:t>
      </w:r>
      <w:ins w:id="98" w:author="LIUXIAOJUN" w:date="2024-11-12T15:41:00Z">
        <w:r w:rsidR="00CC62D7">
          <w:rPr>
            <w:rFonts w:eastAsia="宋体"/>
          </w:rPr>
          <w:t>c</w:t>
        </w:r>
      </w:ins>
      <w:del w:id="99" w:author="LIUXIAOJUN" w:date="2024-11-12T15:41:00Z">
        <w:r w:rsidRPr="00331FD7" w:rsidDel="00CC62D7">
          <w:rPr>
            <w:rFonts w:eastAsia="宋体"/>
          </w:rPr>
          <w:delText>C</w:delText>
        </w:r>
      </w:del>
      <w:r w:rsidRPr="00331FD7">
        <w:rPr>
          <w:rFonts w:eastAsia="宋体"/>
        </w:rPr>
        <w:t>loud</w:t>
      </w:r>
      <w:r w:rsidRPr="00331FD7">
        <w:rPr>
          <w:rFonts w:eastAsia="宋体"/>
          <w:lang w:eastAsia="zh-CN"/>
        </w:rPr>
        <w:t>-based</w:t>
      </w:r>
      <w:r w:rsidRPr="00331FD7">
        <w:rPr>
          <w:rFonts w:eastAsia="宋体"/>
        </w:rPr>
        <w:t xml:space="preserve"> AR, such as the managements of content, user, technology integration, operation, resource, network capability docking and terminal.</w:t>
      </w:r>
    </w:p>
    <w:p w:rsidR="00331FD7" w:rsidRPr="00331FD7" w:rsidRDefault="00331FD7" w:rsidP="00331FD7">
      <w:pPr>
        <w:rPr>
          <w:rFonts w:eastAsia="宋体"/>
          <w:lang w:eastAsia="zh-CN"/>
        </w:rPr>
      </w:pPr>
      <w:r w:rsidRPr="00331FD7">
        <w:rPr>
          <w:rFonts w:eastAsia="宋体"/>
        </w:rPr>
        <w:t>The security of cloud</w:t>
      </w:r>
      <w:r w:rsidRPr="00331FD7">
        <w:rPr>
          <w:rFonts w:eastAsia="宋体"/>
          <w:lang w:eastAsia="zh-CN"/>
        </w:rPr>
        <w:t>-based</w:t>
      </w:r>
      <w:r w:rsidRPr="00331FD7">
        <w:rPr>
          <w:rFonts w:eastAsia="宋体"/>
        </w:rPr>
        <w:t xml:space="preserve"> AR provides multi-dimensional security mechanisms, such as the securities of content, service, data, </w:t>
      </w:r>
      <w:del w:id="100" w:author="LIUXIAOJUN" w:date="2024-12-11T15:16:00Z">
        <w:r w:rsidRPr="00331FD7" w:rsidDel="00717D23">
          <w:rPr>
            <w:rFonts w:eastAsia="宋体"/>
          </w:rPr>
          <w:delText>cloud</w:delText>
        </w:r>
      </w:del>
      <w:ins w:id="101" w:author="LIUXIAOJUN" w:date="2024-12-11T15:16:00Z">
        <w:r w:rsidR="00717D23" w:rsidRPr="00331FD7">
          <w:rPr>
            <w:rFonts w:eastAsia="宋体"/>
          </w:rPr>
          <w:t>and cloud</w:t>
        </w:r>
      </w:ins>
      <w:r w:rsidRPr="00331FD7">
        <w:rPr>
          <w:rFonts w:eastAsia="宋体"/>
        </w:rPr>
        <w:t xml:space="preserve"> resource pool, network and user experience.</w:t>
      </w:r>
    </w:p>
    <w:p w:rsidR="00331FD7" w:rsidRPr="00331FD7" w:rsidRDefault="00331FD7" w:rsidP="00633107">
      <w:pPr>
        <w:keepNext/>
        <w:keepLines/>
        <w:numPr>
          <w:ilvl w:val="0"/>
          <w:numId w:val="19"/>
        </w:numPr>
        <w:tabs>
          <w:tab w:val="clear" w:pos="1440"/>
          <w:tab w:val="left" w:pos="794"/>
          <w:tab w:val="left" w:pos="1588"/>
          <w:tab w:val="left" w:pos="1985"/>
        </w:tabs>
        <w:overflowPunct w:val="0"/>
        <w:autoSpaceDE w:val="0"/>
        <w:autoSpaceDN w:val="0"/>
        <w:adjustRightInd w:val="0"/>
        <w:spacing w:before="360"/>
        <w:ind w:left="794" w:hanging="794"/>
        <w:textAlignment w:val="baseline"/>
        <w:outlineLvl w:val="0"/>
        <w:rPr>
          <w:rFonts w:eastAsia="Times New Roman"/>
          <w:b/>
          <w:szCs w:val="20"/>
          <w:lang w:eastAsia="en-US"/>
        </w:rPr>
      </w:pPr>
      <w:bookmarkStart w:id="102" w:name="_Toc80860900"/>
      <w:bookmarkStart w:id="103" w:name="_Toc157440542"/>
      <w:bookmarkStart w:id="104" w:name="_Toc175129242"/>
      <w:bookmarkStart w:id="105" w:name="_Toc184817527"/>
      <w:r w:rsidRPr="00331FD7">
        <w:rPr>
          <w:rFonts w:eastAsia="Times New Roman"/>
          <w:b/>
          <w:szCs w:val="20"/>
          <w:lang w:eastAsia="en-US"/>
        </w:rPr>
        <w:t>Requirements</w:t>
      </w:r>
      <w:bookmarkEnd w:id="102"/>
      <w:r w:rsidRPr="00331FD7">
        <w:rPr>
          <w:rFonts w:eastAsia="Times New Roman" w:hint="eastAsia"/>
          <w:b/>
          <w:szCs w:val="20"/>
          <w:lang w:eastAsia="en-US"/>
        </w:rPr>
        <w:t xml:space="preserve"> of </w:t>
      </w:r>
      <w:r w:rsidRPr="00331FD7">
        <w:rPr>
          <w:rFonts w:eastAsia="Times New Roman"/>
          <w:b/>
          <w:szCs w:val="20"/>
          <w:lang w:eastAsia="en-US"/>
        </w:rPr>
        <w:t>cloud-based augmented reality systems</w:t>
      </w:r>
      <w:bookmarkEnd w:id="103"/>
      <w:bookmarkEnd w:id="104"/>
      <w:bookmarkEnd w:id="105"/>
    </w:p>
    <w:p w:rsidR="00331FD7" w:rsidRPr="00331FD7" w:rsidRDefault="00331FD7" w:rsidP="00633107">
      <w:pPr>
        <w:keepNext/>
        <w:keepLines/>
        <w:tabs>
          <w:tab w:val="left" w:pos="794"/>
          <w:tab w:val="left" w:pos="1191"/>
          <w:tab w:val="left" w:pos="1588"/>
          <w:tab w:val="left" w:pos="1985"/>
        </w:tabs>
        <w:overflowPunct w:val="0"/>
        <w:autoSpaceDE w:val="0"/>
        <w:autoSpaceDN w:val="0"/>
        <w:adjustRightInd w:val="0"/>
        <w:spacing w:before="240"/>
        <w:textAlignment w:val="baseline"/>
        <w:outlineLvl w:val="1"/>
        <w:rPr>
          <w:rFonts w:eastAsia="宋体"/>
          <w:b/>
          <w:szCs w:val="20"/>
          <w:lang w:eastAsia="en-US"/>
        </w:rPr>
      </w:pPr>
      <w:bookmarkStart w:id="106" w:name="_Toc157440543"/>
      <w:bookmarkStart w:id="107" w:name="_Toc175129243"/>
      <w:bookmarkStart w:id="108" w:name="_Toc184817528"/>
      <w:r w:rsidRPr="00331FD7">
        <w:rPr>
          <w:rFonts w:eastAsia="宋体"/>
          <w:b/>
          <w:szCs w:val="20"/>
          <w:lang w:eastAsia="en-US"/>
        </w:rPr>
        <w:t>8</w:t>
      </w:r>
      <w:r w:rsidRPr="00331FD7">
        <w:rPr>
          <w:rFonts w:eastAsia="宋体" w:hint="eastAsia"/>
          <w:b/>
          <w:szCs w:val="20"/>
          <w:lang w:eastAsia="en-US"/>
        </w:rPr>
        <w:t>.1</w:t>
      </w:r>
      <w:r w:rsidRPr="00331FD7">
        <w:rPr>
          <w:rFonts w:eastAsia="Times New Roman" w:hint="eastAsia"/>
          <w:b/>
          <w:szCs w:val="20"/>
          <w:lang w:eastAsia="en-US"/>
        </w:rPr>
        <w:tab/>
      </w:r>
      <w:r w:rsidRPr="00331FD7">
        <w:rPr>
          <w:rFonts w:eastAsia="Times New Roman"/>
          <w:b/>
          <w:szCs w:val="20"/>
          <w:lang w:eastAsia="en-US"/>
        </w:rPr>
        <w:t>General requirements</w:t>
      </w:r>
      <w:bookmarkEnd w:id="106"/>
      <w:bookmarkEnd w:id="107"/>
      <w:bookmarkEnd w:id="108"/>
    </w:p>
    <w:p w:rsidR="00331FD7" w:rsidRPr="00331FD7" w:rsidRDefault="00331FD7" w:rsidP="00633107">
      <w:pPr>
        <w:keepNext/>
        <w:keepLines/>
        <w:tabs>
          <w:tab w:val="left" w:pos="794"/>
          <w:tab w:val="left" w:pos="1191"/>
          <w:tab w:val="left" w:pos="1588"/>
          <w:tab w:val="left" w:pos="1985"/>
        </w:tabs>
        <w:overflowPunct w:val="0"/>
        <w:autoSpaceDE w:val="0"/>
        <w:autoSpaceDN w:val="0"/>
        <w:adjustRightInd w:val="0"/>
        <w:spacing w:before="160"/>
        <w:textAlignment w:val="baseline"/>
        <w:outlineLvl w:val="2"/>
        <w:rPr>
          <w:rFonts w:eastAsia="Times New Roman"/>
          <w:b/>
          <w:szCs w:val="20"/>
          <w:lang w:eastAsia="en-US"/>
        </w:rPr>
      </w:pPr>
      <w:bookmarkStart w:id="109" w:name="_Toc157440544"/>
      <w:bookmarkStart w:id="110" w:name="_Toc175129244"/>
      <w:bookmarkStart w:id="111" w:name="_Toc184817529"/>
      <w:r w:rsidRPr="00331FD7">
        <w:rPr>
          <w:rFonts w:eastAsia="Times New Roman"/>
          <w:b/>
          <w:szCs w:val="20"/>
          <w:lang w:eastAsia="en-US"/>
        </w:rPr>
        <w:t>8.1.1</w:t>
      </w:r>
      <w:r w:rsidRPr="00331FD7">
        <w:rPr>
          <w:rFonts w:eastAsia="Times New Roman"/>
          <w:b/>
          <w:szCs w:val="20"/>
          <w:lang w:eastAsia="en-US"/>
        </w:rPr>
        <w:tab/>
      </w:r>
      <w:del w:id="112" w:author="LIUXIAOJUN" w:date="2024-12-11T15:16:00Z">
        <w:r w:rsidRPr="00331FD7" w:rsidDel="004F454A">
          <w:rPr>
            <w:rFonts w:eastAsia="Times New Roman"/>
            <w:b/>
            <w:szCs w:val="20"/>
            <w:lang w:eastAsia="en-US"/>
          </w:rPr>
          <w:delText xml:space="preserve">Virtual </w:delText>
        </w:r>
      </w:del>
      <w:ins w:id="113" w:author="LIUXIAOJUN" w:date="2024-12-11T15:16:00Z">
        <w:r w:rsidR="004F454A" w:rsidRPr="00331FD7">
          <w:rPr>
            <w:rFonts w:eastAsia="Times New Roman"/>
            <w:b/>
            <w:szCs w:val="20"/>
            <w:lang w:eastAsia="en-US"/>
          </w:rPr>
          <w:t>Virtual</w:t>
        </w:r>
        <w:r w:rsidR="004F454A">
          <w:rPr>
            <w:rFonts w:eastAsia="Times New Roman"/>
            <w:b/>
            <w:szCs w:val="20"/>
            <w:lang w:eastAsia="en-US"/>
          </w:rPr>
          <w:t>-</w:t>
        </w:r>
      </w:ins>
      <w:r w:rsidRPr="00331FD7">
        <w:rPr>
          <w:rFonts w:eastAsia="Times New Roman" w:hint="eastAsia"/>
          <w:b/>
          <w:szCs w:val="20"/>
          <w:lang w:eastAsia="en-US"/>
        </w:rPr>
        <w:t>s</w:t>
      </w:r>
      <w:r w:rsidRPr="00331FD7">
        <w:rPr>
          <w:rFonts w:eastAsia="Times New Roman"/>
          <w:b/>
          <w:szCs w:val="20"/>
          <w:lang w:eastAsia="en-US"/>
        </w:rPr>
        <w:t xml:space="preserve">cene </w:t>
      </w:r>
      <w:r w:rsidRPr="00331FD7">
        <w:rPr>
          <w:rFonts w:eastAsia="Times New Roman" w:hint="eastAsia"/>
          <w:b/>
          <w:szCs w:val="20"/>
          <w:lang w:eastAsia="en-US"/>
        </w:rPr>
        <w:t>q</w:t>
      </w:r>
      <w:r w:rsidRPr="00331FD7">
        <w:rPr>
          <w:rFonts w:eastAsia="Times New Roman"/>
          <w:b/>
          <w:szCs w:val="20"/>
          <w:lang w:eastAsia="en-US"/>
        </w:rPr>
        <w:t xml:space="preserve">uality </w:t>
      </w:r>
      <w:r w:rsidRPr="00331FD7">
        <w:rPr>
          <w:rFonts w:eastAsia="Times New Roman" w:hint="eastAsia"/>
          <w:b/>
          <w:szCs w:val="20"/>
          <w:lang w:eastAsia="en-US"/>
        </w:rPr>
        <w:t>r</w:t>
      </w:r>
      <w:r w:rsidRPr="00331FD7">
        <w:rPr>
          <w:rFonts w:eastAsia="Times New Roman"/>
          <w:b/>
          <w:szCs w:val="20"/>
          <w:lang w:eastAsia="en-US"/>
        </w:rPr>
        <w:t>equirements</w:t>
      </w:r>
      <w:bookmarkEnd w:id="109"/>
      <w:bookmarkEnd w:id="110"/>
      <w:bookmarkEnd w:id="111"/>
    </w:p>
    <w:p w:rsidR="00331FD7" w:rsidRPr="00331FD7" w:rsidRDefault="00331FD7" w:rsidP="00331FD7">
      <w:pPr>
        <w:rPr>
          <w:rFonts w:eastAsia="宋体"/>
          <w:lang w:eastAsia="zh-CN"/>
        </w:rPr>
      </w:pPr>
      <w:r w:rsidRPr="00331FD7">
        <w:rPr>
          <w:rFonts w:eastAsia="宋体"/>
          <w:lang w:eastAsia="zh-CN"/>
        </w:rPr>
        <w:t>A</w:t>
      </w:r>
      <w:r w:rsidRPr="00331FD7">
        <w:rPr>
          <w:rFonts w:eastAsia="宋体" w:hint="eastAsia"/>
          <w:lang w:eastAsia="zh-CN"/>
        </w:rPr>
        <w:t>Q</w:t>
      </w:r>
      <w:r w:rsidRPr="00331FD7">
        <w:rPr>
          <w:rFonts w:eastAsia="宋体"/>
          <w:lang w:eastAsia="zh-CN"/>
        </w:rPr>
        <w:t xml:space="preserve">-01: The output </w:t>
      </w:r>
      <w:del w:id="114" w:author="LIUXIAOJUN" w:date="2024-12-11T15:19:00Z">
        <w:r w:rsidRPr="00331FD7" w:rsidDel="00042DEA">
          <w:rPr>
            <w:rFonts w:eastAsia="宋体"/>
            <w:lang w:eastAsia="zh-CN"/>
          </w:rPr>
          <w:delText xml:space="preserve">virtual </w:delText>
        </w:r>
      </w:del>
      <w:ins w:id="115" w:author="LIUXIAOJUN" w:date="2024-12-11T15:19:00Z">
        <w:r w:rsidR="00042DEA" w:rsidRPr="00331FD7">
          <w:rPr>
            <w:rFonts w:eastAsia="宋体"/>
            <w:lang w:eastAsia="zh-CN"/>
          </w:rPr>
          <w:t>virtual</w:t>
        </w:r>
        <w:r w:rsidR="00042DEA">
          <w:rPr>
            <w:rFonts w:eastAsia="宋体"/>
            <w:lang w:eastAsia="zh-CN"/>
          </w:rPr>
          <w:t>-</w:t>
        </w:r>
      </w:ins>
      <w:r w:rsidRPr="00331FD7">
        <w:rPr>
          <w:rFonts w:eastAsia="宋体"/>
          <w:lang w:eastAsia="zh-CN"/>
        </w:rPr>
        <w:t xml:space="preserve">scene is required to have 2D audio-video processing capabilities, and have the ability to carry colour </w:t>
      </w:r>
      <w:r w:rsidRPr="00331FD7">
        <w:rPr>
          <w:rFonts w:eastAsia="宋体" w:hint="eastAsia"/>
          <w:lang w:eastAsia="zh-CN"/>
        </w:rPr>
        <w:t>or</w:t>
      </w:r>
      <w:r w:rsidRPr="00331FD7">
        <w:rPr>
          <w:rFonts w:eastAsia="宋体"/>
          <w:lang w:eastAsia="zh-CN"/>
        </w:rPr>
        <w:t xml:space="preserve"> transparent background information</w:t>
      </w:r>
    </w:p>
    <w:p w:rsidR="00331FD7" w:rsidRPr="00331FD7" w:rsidRDefault="00331FD7" w:rsidP="00331FD7">
      <w:pPr>
        <w:rPr>
          <w:rFonts w:eastAsia="宋体"/>
          <w:lang w:eastAsia="zh-CN"/>
        </w:rPr>
      </w:pPr>
      <w:r w:rsidRPr="00331FD7">
        <w:rPr>
          <w:rFonts w:eastAsia="宋体"/>
          <w:lang w:eastAsia="zh-CN"/>
        </w:rPr>
        <w:t xml:space="preserve">AQ-02: </w:t>
      </w:r>
      <w:r w:rsidRPr="00331FD7">
        <w:rPr>
          <w:rFonts w:eastAsia="宋体" w:hint="eastAsia"/>
          <w:lang w:eastAsia="zh-CN"/>
        </w:rPr>
        <w:t>T</w:t>
      </w:r>
      <w:r w:rsidRPr="00331FD7">
        <w:rPr>
          <w:rFonts w:eastAsia="宋体"/>
          <w:lang w:eastAsia="zh-CN"/>
        </w:rPr>
        <w:t xml:space="preserve">he output </w:t>
      </w:r>
      <w:del w:id="116" w:author="LIUXIAOJUN" w:date="2024-12-11T15:19:00Z">
        <w:r w:rsidRPr="00331FD7" w:rsidDel="00042DEA">
          <w:rPr>
            <w:rFonts w:eastAsia="宋体"/>
            <w:lang w:eastAsia="zh-CN"/>
          </w:rPr>
          <w:delText xml:space="preserve">virtual </w:delText>
        </w:r>
      </w:del>
      <w:ins w:id="117" w:author="LIUXIAOJUN" w:date="2024-12-11T15:19:00Z">
        <w:r w:rsidR="00042DEA" w:rsidRPr="00331FD7">
          <w:rPr>
            <w:rFonts w:eastAsia="宋体"/>
            <w:lang w:eastAsia="zh-CN"/>
          </w:rPr>
          <w:t>virtual</w:t>
        </w:r>
        <w:r w:rsidR="00042DEA">
          <w:rPr>
            <w:rFonts w:eastAsia="宋体"/>
            <w:lang w:eastAsia="zh-CN"/>
          </w:rPr>
          <w:t>-</w:t>
        </w:r>
      </w:ins>
      <w:r w:rsidRPr="00331FD7">
        <w:rPr>
          <w:rFonts w:eastAsia="宋体"/>
          <w:lang w:eastAsia="zh-CN"/>
        </w:rPr>
        <w:t>scene is recommended to have 3D audio-video processing capabilities, and the ability to carry colour and transparent background information.</w:t>
      </w:r>
    </w:p>
    <w:p w:rsidR="00331FD7" w:rsidRPr="00331FD7" w:rsidRDefault="00331FD7" w:rsidP="00331FD7">
      <w:pPr>
        <w:rPr>
          <w:rFonts w:eastAsia="宋体"/>
          <w:lang w:eastAsia="zh-CN"/>
        </w:rPr>
      </w:pPr>
      <w:r w:rsidRPr="00331FD7">
        <w:rPr>
          <w:rFonts w:eastAsia="宋体"/>
          <w:lang w:eastAsia="zh-CN"/>
        </w:rPr>
        <w:t xml:space="preserve">AQ-03: The image quality of the output </w:t>
      </w:r>
      <w:del w:id="118" w:author="LIUXIAOJUN" w:date="2024-12-11T15:20:00Z">
        <w:r w:rsidRPr="00331FD7" w:rsidDel="00042DEA">
          <w:rPr>
            <w:rFonts w:eastAsia="宋体"/>
            <w:lang w:eastAsia="zh-CN"/>
          </w:rPr>
          <w:delText xml:space="preserve">virtual </w:delText>
        </w:r>
      </w:del>
      <w:ins w:id="119" w:author="LIUXIAOJUN" w:date="2024-12-11T15:20:00Z">
        <w:r w:rsidR="00042DEA" w:rsidRPr="00331FD7">
          <w:rPr>
            <w:rFonts w:eastAsia="宋体"/>
            <w:lang w:eastAsia="zh-CN"/>
          </w:rPr>
          <w:t>virtual</w:t>
        </w:r>
        <w:r w:rsidR="00042DEA">
          <w:rPr>
            <w:rFonts w:eastAsia="宋体"/>
            <w:lang w:eastAsia="zh-CN"/>
          </w:rPr>
          <w:t>-</w:t>
        </w:r>
      </w:ins>
      <w:r w:rsidRPr="00331FD7">
        <w:rPr>
          <w:rFonts w:eastAsia="宋体"/>
          <w:lang w:eastAsia="zh-CN"/>
        </w:rPr>
        <w:t>scene is required to meet the 1080P quality requirements.</w:t>
      </w:r>
    </w:p>
    <w:p w:rsidR="00331FD7" w:rsidRPr="00331FD7" w:rsidRDefault="00331FD7" w:rsidP="00331FD7">
      <w:pPr>
        <w:rPr>
          <w:rFonts w:eastAsia="宋体"/>
          <w:b/>
          <w:lang w:eastAsia="zh-CN"/>
        </w:rPr>
      </w:pPr>
      <w:r w:rsidRPr="00331FD7">
        <w:rPr>
          <w:rFonts w:eastAsia="宋体"/>
          <w:lang w:eastAsia="zh-CN"/>
        </w:rPr>
        <w:t xml:space="preserve">AQ-04: The output </w:t>
      </w:r>
      <w:del w:id="120" w:author="LIUXIAOJUN" w:date="2024-12-11T15:20:00Z">
        <w:r w:rsidRPr="00331FD7" w:rsidDel="00042DEA">
          <w:rPr>
            <w:rFonts w:eastAsia="宋体"/>
            <w:lang w:eastAsia="zh-CN"/>
          </w:rPr>
          <w:delText xml:space="preserve">virtual </w:delText>
        </w:r>
      </w:del>
      <w:ins w:id="121" w:author="LIUXIAOJUN" w:date="2024-12-11T15:20:00Z">
        <w:r w:rsidR="00042DEA" w:rsidRPr="00331FD7">
          <w:rPr>
            <w:rFonts w:eastAsia="宋体"/>
            <w:lang w:eastAsia="zh-CN"/>
          </w:rPr>
          <w:t>virtual</w:t>
        </w:r>
        <w:r w:rsidR="00042DEA">
          <w:rPr>
            <w:rFonts w:eastAsia="宋体"/>
            <w:lang w:eastAsia="zh-CN"/>
          </w:rPr>
          <w:t>-</w:t>
        </w:r>
      </w:ins>
      <w:r w:rsidRPr="00331FD7">
        <w:rPr>
          <w:rFonts w:eastAsia="宋体"/>
          <w:lang w:eastAsia="zh-CN"/>
        </w:rPr>
        <w:t>scene is recommended to achieve the same refresh rate as the AR terminal display.</w:t>
      </w:r>
    </w:p>
    <w:p w:rsidR="00331FD7" w:rsidRPr="00331FD7" w:rsidRDefault="00331FD7" w:rsidP="00633107">
      <w:pPr>
        <w:keepNext/>
        <w:keepLines/>
        <w:tabs>
          <w:tab w:val="left" w:pos="794"/>
          <w:tab w:val="left" w:pos="1191"/>
          <w:tab w:val="left" w:pos="1588"/>
          <w:tab w:val="left" w:pos="1985"/>
        </w:tabs>
        <w:overflowPunct w:val="0"/>
        <w:autoSpaceDE w:val="0"/>
        <w:autoSpaceDN w:val="0"/>
        <w:adjustRightInd w:val="0"/>
        <w:spacing w:before="160"/>
        <w:textAlignment w:val="baseline"/>
        <w:outlineLvl w:val="2"/>
        <w:rPr>
          <w:rFonts w:eastAsia="Times New Roman"/>
          <w:b/>
          <w:szCs w:val="20"/>
          <w:lang w:eastAsia="zh-CN"/>
        </w:rPr>
      </w:pPr>
      <w:bookmarkStart w:id="122" w:name="_Toc157440545"/>
      <w:bookmarkStart w:id="123" w:name="_Toc175129245"/>
      <w:bookmarkStart w:id="124" w:name="_Toc184817530"/>
      <w:r w:rsidRPr="00331FD7">
        <w:rPr>
          <w:rFonts w:eastAsia="Times New Roman"/>
          <w:b/>
          <w:szCs w:val="20"/>
          <w:lang w:eastAsia="en-US"/>
        </w:rPr>
        <w:t>8.1.2</w:t>
      </w:r>
      <w:r w:rsidRPr="00331FD7">
        <w:rPr>
          <w:rFonts w:eastAsia="Times New Roman"/>
          <w:b/>
          <w:szCs w:val="20"/>
          <w:lang w:eastAsia="en-US"/>
        </w:rPr>
        <w:tab/>
        <w:t xml:space="preserve">Interaction </w:t>
      </w:r>
      <w:r w:rsidRPr="00331FD7">
        <w:rPr>
          <w:rFonts w:eastAsia="Times New Roman" w:hint="eastAsia"/>
          <w:b/>
          <w:szCs w:val="20"/>
          <w:lang w:eastAsia="en-US"/>
        </w:rPr>
        <w:t>r</w:t>
      </w:r>
      <w:r w:rsidRPr="00331FD7">
        <w:rPr>
          <w:rFonts w:eastAsia="Times New Roman"/>
          <w:b/>
          <w:szCs w:val="20"/>
          <w:lang w:eastAsia="en-US"/>
        </w:rPr>
        <w:t>equirements</w:t>
      </w:r>
      <w:bookmarkEnd w:id="122"/>
      <w:bookmarkEnd w:id="123"/>
      <w:bookmarkEnd w:id="124"/>
    </w:p>
    <w:p w:rsidR="00331FD7" w:rsidRPr="00331FD7" w:rsidRDefault="00331FD7" w:rsidP="00331FD7">
      <w:pPr>
        <w:rPr>
          <w:rFonts w:eastAsia="宋体"/>
          <w:lang w:eastAsia="zh-CN"/>
        </w:rPr>
      </w:pPr>
      <w:r w:rsidRPr="00331FD7">
        <w:rPr>
          <w:rFonts w:eastAsia="宋体"/>
          <w:lang w:eastAsia="zh-CN"/>
        </w:rPr>
        <w:t>I</w:t>
      </w:r>
      <w:r w:rsidRPr="00331FD7">
        <w:rPr>
          <w:rFonts w:eastAsia="宋体" w:hint="eastAsia"/>
          <w:lang w:eastAsia="zh-CN"/>
        </w:rPr>
        <w:t>R</w:t>
      </w:r>
      <w:r w:rsidRPr="00331FD7">
        <w:rPr>
          <w:rFonts w:eastAsia="宋体"/>
          <w:lang w:eastAsia="zh-CN"/>
        </w:rPr>
        <w:t xml:space="preserve">-01: </w:t>
      </w:r>
      <w:r w:rsidRPr="00331FD7">
        <w:rPr>
          <w:rFonts w:eastAsia="宋体" w:hint="eastAsia"/>
          <w:lang w:eastAsia="zh-CN"/>
        </w:rPr>
        <w:t>It</w:t>
      </w:r>
      <w:r w:rsidRPr="00331FD7">
        <w:rPr>
          <w:rFonts w:eastAsia="宋体"/>
          <w:lang w:eastAsia="zh-CN"/>
        </w:rPr>
        <w:t xml:space="preserve"> is required to be smooth human-computer interaction, and at least one common control method is required to be supported, such as handle, joystick, gesture, voice.</w:t>
      </w:r>
    </w:p>
    <w:p w:rsidR="00331FD7" w:rsidRPr="00331FD7" w:rsidRDefault="00331FD7" w:rsidP="00331FD7">
      <w:pPr>
        <w:rPr>
          <w:rFonts w:eastAsia="宋体"/>
          <w:b/>
          <w:lang w:eastAsia="zh-CN"/>
        </w:rPr>
      </w:pPr>
      <w:r w:rsidRPr="00331FD7">
        <w:rPr>
          <w:rFonts w:eastAsia="宋体"/>
          <w:lang w:eastAsia="zh-CN"/>
        </w:rPr>
        <w:t>I</w:t>
      </w:r>
      <w:r w:rsidRPr="00331FD7">
        <w:rPr>
          <w:rFonts w:eastAsia="宋体" w:hint="eastAsia"/>
          <w:lang w:eastAsia="zh-CN"/>
        </w:rPr>
        <w:t>R</w:t>
      </w:r>
      <w:r w:rsidRPr="00331FD7">
        <w:rPr>
          <w:rFonts w:eastAsia="宋体"/>
          <w:lang w:eastAsia="zh-CN"/>
        </w:rPr>
        <w:t>-02: It is required to meet the 3DOF interaction capability, and it is recommended to support the 6DOF interaction capability.</w:t>
      </w:r>
    </w:p>
    <w:p w:rsidR="00331FD7" w:rsidRPr="00331FD7" w:rsidRDefault="00331FD7" w:rsidP="0040605E">
      <w:pPr>
        <w:keepNext/>
        <w:keepLines/>
        <w:tabs>
          <w:tab w:val="left" w:pos="794"/>
          <w:tab w:val="left" w:pos="1191"/>
          <w:tab w:val="left" w:pos="1588"/>
          <w:tab w:val="left" w:pos="1985"/>
        </w:tabs>
        <w:overflowPunct w:val="0"/>
        <w:autoSpaceDE w:val="0"/>
        <w:autoSpaceDN w:val="0"/>
        <w:adjustRightInd w:val="0"/>
        <w:spacing w:before="160"/>
        <w:textAlignment w:val="baseline"/>
        <w:outlineLvl w:val="2"/>
        <w:rPr>
          <w:rFonts w:eastAsia="Times New Roman"/>
          <w:b/>
          <w:szCs w:val="20"/>
          <w:lang w:eastAsia="en-US"/>
        </w:rPr>
      </w:pPr>
      <w:bookmarkStart w:id="125" w:name="_Toc157440546"/>
      <w:bookmarkStart w:id="126" w:name="_Toc175129246"/>
      <w:bookmarkStart w:id="127" w:name="_Toc184817531"/>
      <w:r w:rsidRPr="00331FD7">
        <w:rPr>
          <w:rFonts w:eastAsia="Times New Roman"/>
          <w:b/>
          <w:szCs w:val="20"/>
          <w:lang w:eastAsia="en-US"/>
        </w:rPr>
        <w:t>8.1.3</w:t>
      </w:r>
      <w:r w:rsidRPr="00331FD7">
        <w:rPr>
          <w:rFonts w:eastAsia="Times New Roman"/>
          <w:b/>
          <w:szCs w:val="20"/>
          <w:lang w:eastAsia="en-US"/>
        </w:rPr>
        <w:tab/>
        <w:t xml:space="preserve">Compatibility </w:t>
      </w:r>
      <w:r w:rsidRPr="00331FD7">
        <w:rPr>
          <w:rFonts w:eastAsia="Times New Roman" w:hint="eastAsia"/>
          <w:b/>
          <w:szCs w:val="20"/>
          <w:lang w:eastAsia="en-US"/>
        </w:rPr>
        <w:t>r</w:t>
      </w:r>
      <w:r w:rsidRPr="00331FD7">
        <w:rPr>
          <w:rFonts w:eastAsia="Times New Roman"/>
          <w:b/>
          <w:szCs w:val="20"/>
          <w:lang w:eastAsia="en-US"/>
        </w:rPr>
        <w:t>equirements</w:t>
      </w:r>
      <w:bookmarkEnd w:id="125"/>
      <w:bookmarkEnd w:id="126"/>
      <w:bookmarkEnd w:id="127"/>
    </w:p>
    <w:p w:rsidR="00331FD7" w:rsidRPr="00331FD7" w:rsidRDefault="00331FD7" w:rsidP="00331FD7">
      <w:pPr>
        <w:rPr>
          <w:rFonts w:eastAsia="宋体"/>
          <w:lang w:eastAsia="zh-CN"/>
        </w:rPr>
      </w:pPr>
      <w:r w:rsidRPr="00331FD7">
        <w:rPr>
          <w:rFonts w:eastAsia="宋体"/>
          <w:lang w:eastAsia="zh-CN"/>
        </w:rPr>
        <w:t>C</w:t>
      </w:r>
      <w:r w:rsidRPr="00331FD7">
        <w:rPr>
          <w:rFonts w:eastAsia="宋体" w:hint="eastAsia"/>
          <w:lang w:eastAsia="zh-CN"/>
        </w:rPr>
        <w:t>R</w:t>
      </w:r>
      <w:r w:rsidRPr="00331FD7">
        <w:rPr>
          <w:rFonts w:eastAsia="宋体"/>
          <w:lang w:eastAsia="zh-CN"/>
        </w:rPr>
        <w:t xml:space="preserve">-01: </w:t>
      </w:r>
      <w:r w:rsidRPr="00331FD7">
        <w:rPr>
          <w:rFonts w:eastAsia="宋体" w:hint="eastAsia"/>
          <w:lang w:eastAsia="zh-CN"/>
        </w:rPr>
        <w:t>It</w:t>
      </w:r>
      <w:r w:rsidRPr="00331FD7">
        <w:rPr>
          <w:rFonts w:eastAsia="宋体"/>
          <w:lang w:eastAsia="zh-CN"/>
        </w:rPr>
        <w:t xml:space="preserve"> is required to </w:t>
      </w:r>
      <w:r w:rsidRPr="00331FD7">
        <w:rPr>
          <w:rFonts w:eastAsia="宋体" w:hint="eastAsia"/>
          <w:lang w:eastAsia="zh-CN"/>
        </w:rPr>
        <w:t>be</w:t>
      </w:r>
      <w:r w:rsidRPr="00331FD7">
        <w:rPr>
          <w:rFonts w:eastAsia="宋体"/>
          <w:lang w:eastAsia="zh-CN"/>
        </w:rPr>
        <w:t xml:space="preserve"> </w:t>
      </w:r>
      <w:r w:rsidRPr="00331FD7">
        <w:rPr>
          <w:rFonts w:eastAsia="宋体" w:hint="eastAsia"/>
          <w:lang w:eastAsia="zh-CN"/>
        </w:rPr>
        <w:t>c</w:t>
      </w:r>
      <w:r w:rsidRPr="00331FD7">
        <w:rPr>
          <w:rFonts w:eastAsia="宋体"/>
          <w:lang w:eastAsia="zh-CN"/>
        </w:rPr>
        <w:t>ompatible with general-purpose cloud resource pool</w:t>
      </w:r>
      <w:r w:rsidRPr="00331FD7">
        <w:rPr>
          <w:rFonts w:eastAsia="宋体" w:hint="eastAsia"/>
          <w:lang w:eastAsia="zh-CN"/>
        </w:rPr>
        <w:t>s</w:t>
      </w:r>
      <w:r w:rsidRPr="00331FD7">
        <w:rPr>
          <w:rFonts w:eastAsia="宋体"/>
          <w:lang w:eastAsia="zh-CN"/>
        </w:rPr>
        <w:t>.</w:t>
      </w:r>
    </w:p>
    <w:p w:rsidR="00331FD7" w:rsidRPr="00331FD7" w:rsidRDefault="00331FD7" w:rsidP="00331FD7">
      <w:pPr>
        <w:rPr>
          <w:rFonts w:eastAsia="宋体"/>
          <w:lang w:eastAsia="zh-CN"/>
        </w:rPr>
      </w:pPr>
      <w:r w:rsidRPr="00331FD7">
        <w:rPr>
          <w:rFonts w:eastAsia="宋体"/>
          <w:lang w:eastAsia="zh-CN"/>
        </w:rPr>
        <w:t>CR-02: It is required to support common cloud resource pool service modes, such as physical machines, virtual machines, and containers.</w:t>
      </w:r>
    </w:p>
    <w:p w:rsidR="00331FD7" w:rsidRPr="00331FD7" w:rsidRDefault="00331FD7" w:rsidP="00331FD7">
      <w:pPr>
        <w:rPr>
          <w:rFonts w:eastAsia="宋体"/>
          <w:lang w:eastAsia="zh-CN"/>
        </w:rPr>
      </w:pPr>
      <w:r w:rsidRPr="00331FD7">
        <w:rPr>
          <w:rFonts w:eastAsia="宋体"/>
          <w:lang w:eastAsia="zh-CN"/>
        </w:rPr>
        <w:t>C</w:t>
      </w:r>
      <w:r w:rsidRPr="00331FD7">
        <w:rPr>
          <w:rFonts w:eastAsia="宋体" w:hint="eastAsia"/>
          <w:lang w:eastAsia="zh-CN"/>
        </w:rPr>
        <w:t>R</w:t>
      </w:r>
      <w:r w:rsidRPr="00331FD7">
        <w:rPr>
          <w:rFonts w:eastAsia="宋体"/>
          <w:lang w:eastAsia="zh-CN"/>
        </w:rPr>
        <w:t>-03: It is required to be compatible with different cloud-based AR technology solutions.</w:t>
      </w:r>
    </w:p>
    <w:p w:rsidR="00331FD7" w:rsidRPr="00331FD7" w:rsidRDefault="00331FD7" w:rsidP="00331FD7">
      <w:pPr>
        <w:rPr>
          <w:rFonts w:eastAsia="宋体"/>
          <w:lang w:eastAsia="zh-CN"/>
        </w:rPr>
      </w:pPr>
      <w:r w:rsidRPr="00331FD7">
        <w:rPr>
          <w:rFonts w:eastAsia="宋体"/>
          <w:lang w:eastAsia="zh-CN"/>
        </w:rPr>
        <w:t>C</w:t>
      </w:r>
      <w:r w:rsidRPr="00331FD7">
        <w:rPr>
          <w:rFonts w:eastAsia="宋体" w:hint="eastAsia"/>
          <w:lang w:eastAsia="zh-CN"/>
        </w:rPr>
        <w:t>R</w:t>
      </w:r>
      <w:r w:rsidRPr="00331FD7">
        <w:rPr>
          <w:rFonts w:eastAsia="宋体"/>
          <w:lang w:eastAsia="zh-CN"/>
        </w:rPr>
        <w:t>-04: It is required to support mainstream AR platform related content.</w:t>
      </w:r>
    </w:p>
    <w:p w:rsidR="00331FD7" w:rsidRPr="00331FD7" w:rsidRDefault="00331FD7" w:rsidP="00331FD7">
      <w:pPr>
        <w:rPr>
          <w:rFonts w:eastAsia="宋体"/>
          <w:lang w:eastAsia="zh-CN"/>
        </w:rPr>
      </w:pPr>
      <w:r w:rsidRPr="00331FD7">
        <w:rPr>
          <w:rFonts w:eastAsia="宋体"/>
          <w:lang w:eastAsia="zh-CN"/>
        </w:rPr>
        <w:t>C</w:t>
      </w:r>
      <w:r w:rsidRPr="00331FD7">
        <w:rPr>
          <w:rFonts w:eastAsia="宋体" w:hint="eastAsia"/>
          <w:lang w:eastAsia="zh-CN"/>
        </w:rPr>
        <w:t>R</w:t>
      </w:r>
      <w:r w:rsidRPr="00331FD7">
        <w:rPr>
          <w:rFonts w:eastAsia="宋体"/>
          <w:lang w:eastAsia="zh-CN"/>
        </w:rPr>
        <w:t>-05: It is required to be compatible with network access methods that meet transmission conditions.</w:t>
      </w:r>
    </w:p>
    <w:p w:rsidR="00331FD7" w:rsidRPr="00331FD7" w:rsidRDefault="00331FD7" w:rsidP="00331FD7">
      <w:pPr>
        <w:rPr>
          <w:rFonts w:eastAsia="宋体"/>
          <w:lang w:eastAsia="zh-CN"/>
        </w:rPr>
      </w:pPr>
      <w:r w:rsidRPr="00331FD7">
        <w:rPr>
          <w:rFonts w:eastAsia="宋体"/>
          <w:lang w:eastAsia="zh-CN"/>
        </w:rPr>
        <w:t>C</w:t>
      </w:r>
      <w:r w:rsidRPr="00331FD7">
        <w:rPr>
          <w:rFonts w:eastAsia="宋体" w:hint="eastAsia"/>
          <w:lang w:eastAsia="zh-CN"/>
        </w:rPr>
        <w:t>R</w:t>
      </w:r>
      <w:r w:rsidRPr="00331FD7">
        <w:rPr>
          <w:rFonts w:eastAsia="宋体"/>
          <w:lang w:eastAsia="zh-CN"/>
        </w:rPr>
        <w:t>-06: It is required to be compatible with various types and brands of AR terminals.</w:t>
      </w:r>
    </w:p>
    <w:p w:rsidR="00331FD7" w:rsidRPr="00331FD7" w:rsidRDefault="00331FD7" w:rsidP="00331FD7">
      <w:pPr>
        <w:rPr>
          <w:rFonts w:eastAsia="宋体"/>
          <w:lang w:eastAsia="zh-CN"/>
        </w:rPr>
      </w:pPr>
      <w:r w:rsidRPr="00331FD7">
        <w:rPr>
          <w:rFonts w:eastAsia="宋体"/>
          <w:lang w:eastAsia="zh-CN"/>
        </w:rPr>
        <w:t>C</w:t>
      </w:r>
      <w:r w:rsidRPr="00331FD7">
        <w:rPr>
          <w:rFonts w:eastAsia="宋体" w:hint="eastAsia"/>
          <w:lang w:eastAsia="zh-CN"/>
        </w:rPr>
        <w:t>R</w:t>
      </w:r>
      <w:r w:rsidRPr="00331FD7">
        <w:rPr>
          <w:rFonts w:eastAsia="宋体"/>
          <w:lang w:eastAsia="zh-CN"/>
        </w:rPr>
        <w:t>-07: It is required to be compatible with software versions. When the software version is upgraded or modified, it is required to be compatible with the content of cloud AR applications previously based on it.</w:t>
      </w:r>
    </w:p>
    <w:p w:rsidR="00331FD7" w:rsidRPr="00331FD7" w:rsidRDefault="00331FD7" w:rsidP="00331FD7">
      <w:pPr>
        <w:rPr>
          <w:rFonts w:eastAsia="宋体"/>
          <w:lang w:eastAsia="zh-CN"/>
        </w:rPr>
      </w:pPr>
      <w:r w:rsidRPr="00331FD7">
        <w:rPr>
          <w:rFonts w:eastAsia="宋体"/>
          <w:lang w:eastAsia="zh-CN"/>
        </w:rPr>
        <w:t>C</w:t>
      </w:r>
      <w:r w:rsidRPr="00331FD7">
        <w:rPr>
          <w:rFonts w:eastAsia="宋体" w:hint="eastAsia"/>
          <w:lang w:eastAsia="zh-CN"/>
        </w:rPr>
        <w:t>R</w:t>
      </w:r>
      <w:r w:rsidRPr="00331FD7">
        <w:rPr>
          <w:rFonts w:eastAsia="宋体"/>
          <w:lang w:eastAsia="zh-CN"/>
        </w:rPr>
        <w:t>-08: It is required to be compatible with the application contents developed based on a common AR framework.</w:t>
      </w:r>
    </w:p>
    <w:p w:rsidR="00331FD7" w:rsidRPr="00331FD7" w:rsidRDefault="00331FD7" w:rsidP="00633107">
      <w:pPr>
        <w:keepNext/>
        <w:keepLines/>
        <w:tabs>
          <w:tab w:val="left" w:pos="794"/>
          <w:tab w:val="left" w:pos="1191"/>
          <w:tab w:val="left" w:pos="1588"/>
          <w:tab w:val="left" w:pos="1985"/>
        </w:tabs>
        <w:overflowPunct w:val="0"/>
        <w:autoSpaceDE w:val="0"/>
        <w:autoSpaceDN w:val="0"/>
        <w:adjustRightInd w:val="0"/>
        <w:spacing w:before="160"/>
        <w:textAlignment w:val="baseline"/>
        <w:outlineLvl w:val="2"/>
        <w:rPr>
          <w:rFonts w:eastAsia="Times New Roman"/>
          <w:b/>
          <w:szCs w:val="20"/>
          <w:lang w:eastAsia="en-US"/>
        </w:rPr>
      </w:pPr>
      <w:bookmarkStart w:id="128" w:name="_Toc157440547"/>
      <w:bookmarkStart w:id="129" w:name="_Toc175129247"/>
      <w:bookmarkStart w:id="130" w:name="_Toc184817532"/>
      <w:r w:rsidRPr="00331FD7">
        <w:rPr>
          <w:rFonts w:eastAsia="Times New Roman"/>
          <w:b/>
          <w:szCs w:val="20"/>
          <w:lang w:eastAsia="en-US"/>
        </w:rPr>
        <w:lastRenderedPageBreak/>
        <w:t>8.1.4</w:t>
      </w:r>
      <w:r w:rsidRPr="00331FD7">
        <w:rPr>
          <w:rFonts w:eastAsia="Times New Roman"/>
          <w:b/>
          <w:szCs w:val="20"/>
          <w:lang w:eastAsia="en-US"/>
        </w:rPr>
        <w:tab/>
        <w:t xml:space="preserve">Stability </w:t>
      </w:r>
      <w:r w:rsidRPr="00331FD7">
        <w:rPr>
          <w:rFonts w:eastAsia="Times New Roman" w:hint="eastAsia"/>
          <w:b/>
          <w:szCs w:val="20"/>
          <w:lang w:eastAsia="en-US"/>
        </w:rPr>
        <w:t>r</w:t>
      </w:r>
      <w:r w:rsidRPr="00331FD7">
        <w:rPr>
          <w:rFonts w:eastAsia="Times New Roman"/>
          <w:b/>
          <w:szCs w:val="20"/>
          <w:lang w:eastAsia="en-US"/>
        </w:rPr>
        <w:t>equirements</w:t>
      </w:r>
      <w:bookmarkEnd w:id="128"/>
      <w:bookmarkEnd w:id="129"/>
      <w:bookmarkEnd w:id="130"/>
    </w:p>
    <w:p w:rsidR="00331FD7" w:rsidRPr="00331FD7" w:rsidRDefault="00331FD7" w:rsidP="00331FD7">
      <w:pPr>
        <w:rPr>
          <w:rFonts w:eastAsia="宋体"/>
          <w:lang w:eastAsia="zh-CN"/>
        </w:rPr>
      </w:pPr>
      <w:r w:rsidRPr="00331FD7">
        <w:rPr>
          <w:rFonts w:eastAsia="宋体" w:hint="eastAsia"/>
          <w:lang w:eastAsia="zh-CN"/>
        </w:rPr>
        <w:t>SR</w:t>
      </w:r>
      <w:r w:rsidRPr="00331FD7">
        <w:rPr>
          <w:rFonts w:eastAsia="宋体"/>
          <w:lang w:eastAsia="zh-CN"/>
        </w:rPr>
        <w:t>-01: It is required to support system recovery after software and hardware failures, including data backup/recovery and service node switchover.</w:t>
      </w:r>
    </w:p>
    <w:p w:rsidR="00331FD7" w:rsidRPr="00331FD7" w:rsidRDefault="00331FD7" w:rsidP="00331FD7">
      <w:pPr>
        <w:rPr>
          <w:rFonts w:eastAsia="宋体"/>
          <w:lang w:eastAsia="zh-CN"/>
        </w:rPr>
      </w:pPr>
      <w:r w:rsidRPr="00331FD7">
        <w:rPr>
          <w:rFonts w:eastAsia="宋体" w:hint="eastAsia"/>
          <w:lang w:eastAsia="zh-CN"/>
        </w:rPr>
        <w:t>SR</w:t>
      </w:r>
      <w:r w:rsidRPr="00331FD7">
        <w:rPr>
          <w:rFonts w:eastAsia="宋体"/>
          <w:lang w:eastAsia="zh-CN"/>
        </w:rPr>
        <w:t xml:space="preserve">-02: It is required to meet the design life requirements of more than 10 years </w:t>
      </w:r>
      <w:r w:rsidRPr="00331FD7">
        <w:rPr>
          <w:rFonts w:eastAsia="宋体" w:hint="eastAsia"/>
          <w:lang w:eastAsia="zh-CN"/>
        </w:rPr>
        <w:t>about</w:t>
      </w:r>
      <w:r w:rsidRPr="00331FD7">
        <w:rPr>
          <w:rFonts w:eastAsia="宋体"/>
          <w:lang w:eastAsia="zh-CN"/>
        </w:rPr>
        <w:t xml:space="preserve"> cloud-</w:t>
      </w:r>
      <w:r w:rsidRPr="00331FD7">
        <w:rPr>
          <w:rFonts w:eastAsia="宋体" w:hint="eastAsia"/>
          <w:lang w:eastAsia="zh-CN"/>
        </w:rPr>
        <w:t>based</w:t>
      </w:r>
      <w:r w:rsidRPr="00331FD7">
        <w:rPr>
          <w:rFonts w:eastAsia="宋体"/>
          <w:lang w:eastAsia="zh-CN"/>
        </w:rPr>
        <w:t xml:space="preserve"> AR services</w:t>
      </w:r>
      <w:r w:rsidRPr="00331FD7">
        <w:rPr>
          <w:rFonts w:eastAsia="宋体" w:hint="eastAsia"/>
          <w:lang w:eastAsia="zh-CN"/>
        </w:rPr>
        <w:t>.</w:t>
      </w:r>
    </w:p>
    <w:p w:rsidR="00331FD7" w:rsidRPr="00331FD7" w:rsidRDefault="00331FD7" w:rsidP="00331FD7">
      <w:pPr>
        <w:rPr>
          <w:rFonts w:eastAsia="宋体"/>
          <w:lang w:eastAsia="zh-CN"/>
        </w:rPr>
      </w:pPr>
      <w:r w:rsidRPr="00331FD7">
        <w:rPr>
          <w:rFonts w:eastAsia="宋体" w:hint="eastAsia"/>
          <w:lang w:eastAsia="zh-CN"/>
        </w:rPr>
        <w:t>SR</w:t>
      </w:r>
      <w:r w:rsidRPr="00331FD7">
        <w:rPr>
          <w:rFonts w:eastAsia="宋体"/>
          <w:lang w:eastAsia="zh-CN"/>
        </w:rPr>
        <w:t>-03: It is required to provide fault isolation mechanism between different modules;</w:t>
      </w:r>
    </w:p>
    <w:p w:rsidR="00331FD7" w:rsidRPr="00331FD7" w:rsidRDefault="00331FD7" w:rsidP="00331FD7">
      <w:pPr>
        <w:rPr>
          <w:rFonts w:eastAsia="宋体"/>
          <w:lang w:eastAsia="zh-CN"/>
        </w:rPr>
      </w:pPr>
      <w:r w:rsidRPr="00331FD7">
        <w:rPr>
          <w:rFonts w:eastAsia="宋体" w:hint="eastAsia"/>
          <w:lang w:eastAsia="zh-CN"/>
        </w:rPr>
        <w:t>SR</w:t>
      </w:r>
      <w:r w:rsidRPr="00331FD7">
        <w:rPr>
          <w:rFonts w:eastAsia="宋体"/>
          <w:lang w:eastAsia="zh-CN"/>
        </w:rPr>
        <w:t>-04: It is required to provide 7*24-hour stable operation performance and 99.9% availability;</w:t>
      </w:r>
    </w:p>
    <w:p w:rsidR="00331FD7" w:rsidRPr="00331FD7" w:rsidRDefault="00331FD7" w:rsidP="00331FD7">
      <w:pPr>
        <w:rPr>
          <w:rFonts w:eastAsia="宋体"/>
          <w:lang w:eastAsia="zh-CN"/>
        </w:rPr>
      </w:pPr>
      <w:r w:rsidRPr="00331FD7">
        <w:rPr>
          <w:rFonts w:eastAsia="宋体" w:hint="eastAsia"/>
          <w:lang w:eastAsia="zh-CN"/>
        </w:rPr>
        <w:t>SR</w:t>
      </w:r>
      <w:r w:rsidRPr="00331FD7">
        <w:rPr>
          <w:rFonts w:eastAsia="宋体"/>
          <w:lang w:eastAsia="zh-CN"/>
        </w:rPr>
        <w:t>-05:</w:t>
      </w:r>
      <w:r w:rsidRPr="00331FD7">
        <w:rPr>
          <w:rFonts w:eastAsia="宋体"/>
        </w:rPr>
        <w:t xml:space="preserve"> </w:t>
      </w:r>
      <w:r w:rsidRPr="00331FD7">
        <w:rPr>
          <w:rFonts w:eastAsia="宋体"/>
          <w:lang w:eastAsia="zh-CN"/>
        </w:rPr>
        <w:t>It is required to meet with an overall service downtime of no more than 2 hours over a three-month period;</w:t>
      </w:r>
    </w:p>
    <w:p w:rsidR="00331FD7" w:rsidRPr="00331FD7" w:rsidRDefault="00331FD7" w:rsidP="00331FD7">
      <w:pPr>
        <w:rPr>
          <w:rFonts w:eastAsia="宋体"/>
          <w:lang w:eastAsia="zh-CN"/>
        </w:rPr>
      </w:pPr>
      <w:r w:rsidRPr="00331FD7">
        <w:rPr>
          <w:rFonts w:eastAsia="宋体" w:hint="eastAsia"/>
          <w:lang w:eastAsia="zh-CN"/>
        </w:rPr>
        <w:t>SR</w:t>
      </w:r>
      <w:r w:rsidRPr="00331FD7">
        <w:rPr>
          <w:rFonts w:eastAsia="宋体"/>
          <w:lang w:eastAsia="zh-CN"/>
        </w:rPr>
        <w:t>-06: It is required to meet that short-term failures of related servers and other equipment do not cause alerts and service data.</w:t>
      </w:r>
    </w:p>
    <w:p w:rsidR="00331FD7" w:rsidRPr="00331FD7" w:rsidRDefault="00331FD7" w:rsidP="00633107">
      <w:pPr>
        <w:keepNext/>
        <w:keepLines/>
        <w:tabs>
          <w:tab w:val="left" w:pos="794"/>
          <w:tab w:val="left" w:pos="1191"/>
          <w:tab w:val="left" w:pos="1588"/>
          <w:tab w:val="left" w:pos="1985"/>
        </w:tabs>
        <w:overflowPunct w:val="0"/>
        <w:autoSpaceDE w:val="0"/>
        <w:autoSpaceDN w:val="0"/>
        <w:adjustRightInd w:val="0"/>
        <w:spacing w:before="240"/>
        <w:textAlignment w:val="baseline"/>
        <w:outlineLvl w:val="1"/>
        <w:rPr>
          <w:rFonts w:eastAsia="宋体"/>
          <w:b/>
          <w:szCs w:val="20"/>
          <w:lang w:eastAsia="en-US"/>
        </w:rPr>
      </w:pPr>
      <w:bookmarkStart w:id="131" w:name="_Toc157440548"/>
      <w:bookmarkStart w:id="132" w:name="_Toc175129248"/>
      <w:bookmarkStart w:id="133" w:name="_Toc184817533"/>
      <w:r w:rsidRPr="00331FD7">
        <w:rPr>
          <w:rFonts w:eastAsia="宋体"/>
          <w:b/>
          <w:szCs w:val="20"/>
          <w:lang w:eastAsia="en-US"/>
        </w:rPr>
        <w:t>8</w:t>
      </w:r>
      <w:r w:rsidRPr="00331FD7">
        <w:rPr>
          <w:rFonts w:eastAsia="宋体" w:hint="eastAsia"/>
          <w:b/>
          <w:szCs w:val="20"/>
          <w:lang w:eastAsia="en-US"/>
        </w:rPr>
        <w:t>.2</w:t>
      </w:r>
      <w:r w:rsidRPr="00331FD7">
        <w:rPr>
          <w:rFonts w:eastAsia="Times New Roman" w:hint="eastAsia"/>
          <w:b/>
          <w:szCs w:val="20"/>
          <w:lang w:eastAsia="en-US"/>
        </w:rPr>
        <w:tab/>
      </w:r>
      <w:r w:rsidRPr="00331FD7">
        <w:rPr>
          <w:rFonts w:eastAsia="Times New Roman"/>
          <w:b/>
          <w:szCs w:val="20"/>
          <w:lang w:eastAsia="en-US"/>
        </w:rPr>
        <w:t>Content layer’s requirements</w:t>
      </w:r>
      <w:bookmarkEnd w:id="131"/>
      <w:bookmarkEnd w:id="132"/>
      <w:bookmarkEnd w:id="133"/>
    </w:p>
    <w:p w:rsidR="00331FD7" w:rsidRPr="00331FD7" w:rsidRDefault="00331FD7" w:rsidP="00331FD7">
      <w:pPr>
        <w:rPr>
          <w:rFonts w:eastAsia="宋体"/>
          <w:lang w:eastAsia="zh-CN"/>
        </w:rPr>
      </w:pPr>
      <w:r w:rsidRPr="00331FD7">
        <w:rPr>
          <w:rFonts w:eastAsia="宋体"/>
          <w:lang w:eastAsia="zh-CN"/>
        </w:rPr>
        <w:t>CL-01: The content of cloud-based AR is required to support the porting of all or part of the tasks such as reality scene digitization, virtual scene rendering, and data streaming of processing results to the cloud to achieve cloud-based execution.</w:t>
      </w:r>
      <w:r w:rsidRPr="00331FD7">
        <w:rPr>
          <w:rFonts w:eastAsia="宋体"/>
        </w:rPr>
        <w:t xml:space="preserve"> </w:t>
      </w:r>
    </w:p>
    <w:p w:rsidR="00331FD7" w:rsidRPr="00331FD7" w:rsidRDefault="00331FD7" w:rsidP="00331FD7">
      <w:pPr>
        <w:rPr>
          <w:rFonts w:eastAsia="宋体"/>
          <w:lang w:eastAsia="zh-CN"/>
        </w:rPr>
      </w:pPr>
      <w:r w:rsidRPr="00331FD7">
        <w:rPr>
          <w:rFonts w:eastAsia="宋体"/>
          <w:lang w:eastAsia="zh-CN"/>
        </w:rPr>
        <w:t>CL-02: The content of cloud-based AR is required to support the ability that capture and execute remote control instructions.</w:t>
      </w:r>
    </w:p>
    <w:p w:rsidR="00331FD7" w:rsidRPr="00331FD7" w:rsidRDefault="00331FD7" w:rsidP="00331FD7">
      <w:pPr>
        <w:rPr>
          <w:rFonts w:eastAsia="宋体"/>
          <w:lang w:eastAsia="zh-CN"/>
        </w:rPr>
      </w:pPr>
      <w:r w:rsidRPr="00331FD7">
        <w:rPr>
          <w:rFonts w:eastAsia="宋体"/>
          <w:lang w:eastAsia="zh-CN"/>
        </w:rPr>
        <w:t>CL-03: The content of cloud-based AR is required to have the ability to connect with the control layer and manage according to unified scheduling to complete distribution to various edge nodes and related AR terminals.</w:t>
      </w:r>
    </w:p>
    <w:p w:rsidR="00331FD7" w:rsidRPr="00331FD7" w:rsidRDefault="00331FD7" w:rsidP="00331FD7">
      <w:pPr>
        <w:rPr>
          <w:rFonts w:eastAsia="宋体"/>
          <w:lang w:eastAsia="zh-CN"/>
        </w:rPr>
      </w:pPr>
      <w:r w:rsidRPr="00331FD7">
        <w:rPr>
          <w:rFonts w:eastAsia="宋体"/>
          <w:lang w:eastAsia="zh-CN"/>
        </w:rPr>
        <w:t>CL-04: The content of cloud-based AR is required to support data synchronization, storage, and on-demand calling, such as data distribution and scheduling to edge nodes and cloud AR terminals.</w:t>
      </w:r>
    </w:p>
    <w:p w:rsidR="00331FD7" w:rsidRPr="00331FD7" w:rsidRDefault="00331FD7" w:rsidP="00331FD7">
      <w:pPr>
        <w:rPr>
          <w:rFonts w:eastAsia="宋体"/>
          <w:lang w:eastAsia="zh-CN"/>
        </w:rPr>
      </w:pPr>
      <w:r w:rsidRPr="00331FD7">
        <w:rPr>
          <w:rFonts w:eastAsia="宋体"/>
          <w:lang w:eastAsia="zh-CN"/>
        </w:rPr>
        <w:t>CL-05: The content of cloud-based AR required to connect with the cloud control layer and resource layer, and completing the docking of authentication, cloud operation, data synchronization and other capabilities.</w:t>
      </w:r>
    </w:p>
    <w:p w:rsidR="00331FD7" w:rsidRPr="00331FD7" w:rsidRDefault="00331FD7" w:rsidP="00331FD7">
      <w:pPr>
        <w:rPr>
          <w:rFonts w:eastAsia="宋体"/>
          <w:lang w:eastAsia="zh-CN"/>
        </w:rPr>
      </w:pPr>
      <w:r w:rsidRPr="00331FD7">
        <w:rPr>
          <w:rFonts w:eastAsia="宋体"/>
          <w:lang w:eastAsia="zh-CN"/>
        </w:rPr>
        <w:t>CL-06:</w:t>
      </w:r>
      <w:r w:rsidRPr="00331FD7">
        <w:rPr>
          <w:rFonts w:eastAsia="宋体"/>
        </w:rPr>
        <w:t xml:space="preserve"> </w:t>
      </w:r>
      <w:r w:rsidRPr="00331FD7">
        <w:rPr>
          <w:rFonts w:eastAsia="宋体"/>
          <w:lang w:eastAsia="zh-CN"/>
        </w:rPr>
        <w:t>The content of cloud-based AR is recommended to have the ability to flexibly adjust the screen output quality based on cloud and terminal processing capabilities.</w:t>
      </w:r>
    </w:p>
    <w:p w:rsidR="00331FD7" w:rsidRPr="00331FD7" w:rsidRDefault="00331FD7" w:rsidP="00331FD7">
      <w:pPr>
        <w:rPr>
          <w:rFonts w:eastAsia="宋体"/>
          <w:lang w:eastAsia="zh-CN"/>
        </w:rPr>
      </w:pPr>
      <w:r w:rsidRPr="00331FD7">
        <w:rPr>
          <w:rFonts w:eastAsia="宋体"/>
          <w:lang w:eastAsia="zh-CN"/>
        </w:rPr>
        <w:t>CL-07: The content of cloud-based AR is recommended to have a variety of flexible operation guidelines in order to improve user experience.</w:t>
      </w:r>
    </w:p>
    <w:p w:rsidR="00331FD7" w:rsidRPr="00331FD7" w:rsidRDefault="00331FD7" w:rsidP="00331FD7">
      <w:pPr>
        <w:rPr>
          <w:rFonts w:eastAsia="宋体"/>
          <w:lang w:eastAsia="zh-CN"/>
        </w:rPr>
      </w:pPr>
      <w:r w:rsidRPr="00331FD7">
        <w:rPr>
          <w:rFonts w:eastAsia="宋体"/>
          <w:lang w:eastAsia="zh-CN"/>
        </w:rPr>
        <w:t>CL-08: The content of cloud-based AR is recommended to have the ability to adjust the position, angle, and lighting of virtual scenes according to changes in real scene position, angle, and lighting.</w:t>
      </w:r>
    </w:p>
    <w:p w:rsidR="00331FD7" w:rsidRPr="00331FD7" w:rsidRDefault="00331FD7" w:rsidP="00633107">
      <w:pPr>
        <w:keepNext/>
        <w:keepLines/>
        <w:tabs>
          <w:tab w:val="left" w:pos="794"/>
          <w:tab w:val="left" w:pos="1191"/>
          <w:tab w:val="left" w:pos="1588"/>
          <w:tab w:val="left" w:pos="1985"/>
        </w:tabs>
        <w:overflowPunct w:val="0"/>
        <w:autoSpaceDE w:val="0"/>
        <w:autoSpaceDN w:val="0"/>
        <w:adjustRightInd w:val="0"/>
        <w:spacing w:before="240"/>
        <w:textAlignment w:val="baseline"/>
        <w:outlineLvl w:val="1"/>
        <w:rPr>
          <w:rFonts w:eastAsia="宋体"/>
          <w:b/>
          <w:szCs w:val="20"/>
          <w:lang w:eastAsia="en-US"/>
        </w:rPr>
      </w:pPr>
      <w:bookmarkStart w:id="134" w:name="_Toc157440549"/>
      <w:bookmarkStart w:id="135" w:name="_Toc175129249"/>
      <w:bookmarkStart w:id="136" w:name="_Toc184817534"/>
      <w:r w:rsidRPr="00331FD7">
        <w:rPr>
          <w:rFonts w:eastAsia="宋体"/>
          <w:b/>
          <w:szCs w:val="20"/>
          <w:lang w:eastAsia="en-US"/>
        </w:rPr>
        <w:t>8</w:t>
      </w:r>
      <w:r w:rsidRPr="00331FD7">
        <w:rPr>
          <w:rFonts w:eastAsia="宋体" w:hint="eastAsia"/>
          <w:b/>
          <w:szCs w:val="20"/>
          <w:lang w:eastAsia="en-US"/>
        </w:rPr>
        <w:t>.3</w:t>
      </w:r>
      <w:r w:rsidRPr="00331FD7">
        <w:rPr>
          <w:rFonts w:eastAsia="宋体" w:hint="eastAsia"/>
          <w:b/>
          <w:szCs w:val="20"/>
          <w:lang w:eastAsia="en-US"/>
        </w:rPr>
        <w:tab/>
      </w:r>
      <w:r w:rsidRPr="00331FD7">
        <w:rPr>
          <w:rFonts w:eastAsia="宋体"/>
          <w:b/>
          <w:szCs w:val="20"/>
          <w:lang w:eastAsia="en-US"/>
        </w:rPr>
        <w:t>Control layer</w:t>
      </w:r>
      <w:bookmarkEnd w:id="134"/>
      <w:bookmarkEnd w:id="135"/>
      <w:bookmarkEnd w:id="136"/>
    </w:p>
    <w:p w:rsidR="00331FD7" w:rsidRPr="00331FD7" w:rsidRDefault="00331FD7" w:rsidP="00633107">
      <w:pPr>
        <w:keepNext/>
        <w:keepLines/>
        <w:tabs>
          <w:tab w:val="left" w:pos="794"/>
          <w:tab w:val="left" w:pos="1191"/>
          <w:tab w:val="left" w:pos="1588"/>
          <w:tab w:val="left" w:pos="1985"/>
        </w:tabs>
        <w:overflowPunct w:val="0"/>
        <w:autoSpaceDE w:val="0"/>
        <w:autoSpaceDN w:val="0"/>
        <w:adjustRightInd w:val="0"/>
        <w:spacing w:before="160"/>
        <w:textAlignment w:val="baseline"/>
        <w:outlineLvl w:val="2"/>
        <w:rPr>
          <w:rFonts w:eastAsia="Calibri"/>
          <w:b/>
          <w:szCs w:val="20"/>
          <w:lang w:eastAsia="en-US"/>
        </w:rPr>
      </w:pPr>
      <w:bookmarkStart w:id="137" w:name="_Toc175129250"/>
      <w:bookmarkStart w:id="138" w:name="_Toc184817535"/>
      <w:r w:rsidRPr="00331FD7">
        <w:rPr>
          <w:rFonts w:eastAsia="Calibri"/>
          <w:b/>
          <w:szCs w:val="20"/>
          <w:lang w:eastAsia="en-US"/>
        </w:rPr>
        <w:t>8.3.1</w:t>
      </w:r>
      <w:r w:rsidRPr="00331FD7">
        <w:rPr>
          <w:rFonts w:eastAsia="Calibri"/>
          <w:b/>
          <w:szCs w:val="20"/>
          <w:lang w:eastAsia="en-US"/>
        </w:rPr>
        <w:tab/>
        <w:t>Cloud-based AR capability scheduling</w:t>
      </w:r>
      <w:bookmarkEnd w:id="137"/>
      <w:bookmarkEnd w:id="138"/>
      <w:r w:rsidRPr="00331FD7">
        <w:rPr>
          <w:rFonts w:eastAsia="Calibri"/>
          <w:b/>
          <w:szCs w:val="20"/>
          <w:lang w:eastAsia="en-US"/>
        </w:rPr>
        <w:t xml:space="preserve"> </w:t>
      </w:r>
    </w:p>
    <w:p w:rsidR="00331FD7" w:rsidRPr="00331FD7" w:rsidRDefault="00331FD7" w:rsidP="00633107">
      <w:pPr>
        <w:keepNext/>
        <w:keepLines/>
        <w:tabs>
          <w:tab w:val="left" w:pos="1021"/>
          <w:tab w:val="left" w:pos="1191"/>
          <w:tab w:val="left" w:pos="1588"/>
          <w:tab w:val="left" w:pos="1985"/>
        </w:tabs>
        <w:overflowPunct w:val="0"/>
        <w:autoSpaceDE w:val="0"/>
        <w:autoSpaceDN w:val="0"/>
        <w:adjustRightInd w:val="0"/>
        <w:spacing w:before="160"/>
        <w:textAlignment w:val="baseline"/>
        <w:outlineLvl w:val="3"/>
        <w:rPr>
          <w:rFonts w:eastAsia="Times New Roman"/>
          <w:b/>
          <w:szCs w:val="20"/>
          <w:lang w:eastAsia="en-US"/>
        </w:rPr>
      </w:pPr>
      <w:r w:rsidRPr="00331FD7">
        <w:rPr>
          <w:rFonts w:eastAsia="Times New Roman"/>
          <w:b/>
          <w:szCs w:val="20"/>
          <w:lang w:eastAsia="en-US"/>
        </w:rPr>
        <w:t>8.3.1.1</w:t>
      </w:r>
      <w:r w:rsidRPr="00331FD7">
        <w:rPr>
          <w:rFonts w:eastAsia="Times New Roman"/>
          <w:b/>
          <w:szCs w:val="20"/>
          <w:lang w:eastAsia="en-US"/>
        </w:rPr>
        <w:tab/>
        <w:t>Service node deployment and scheduling</w:t>
      </w:r>
    </w:p>
    <w:p w:rsidR="00331FD7" w:rsidRPr="00331FD7" w:rsidRDefault="00331FD7" w:rsidP="00331FD7">
      <w:pPr>
        <w:rPr>
          <w:rFonts w:eastAsia="宋体"/>
          <w:lang w:eastAsia="en-US"/>
        </w:rPr>
      </w:pPr>
      <w:r w:rsidRPr="00331FD7">
        <w:rPr>
          <w:rFonts w:eastAsia="宋体"/>
          <w:lang w:eastAsia="en-US"/>
        </w:rPr>
        <w:t>ND</w:t>
      </w:r>
      <w:r w:rsidRPr="00331FD7">
        <w:rPr>
          <w:rFonts w:eastAsia="宋体" w:hint="eastAsia"/>
          <w:lang w:eastAsia="en-US"/>
        </w:rPr>
        <w:t>-01</w:t>
      </w:r>
      <w:r w:rsidRPr="00331FD7">
        <w:rPr>
          <w:rFonts w:eastAsia="宋体" w:hint="eastAsia"/>
          <w:lang w:eastAsia="zh-CN"/>
        </w:rPr>
        <w:t>:</w:t>
      </w:r>
      <w:r w:rsidRPr="00331FD7">
        <w:rPr>
          <w:rFonts w:eastAsia="宋体"/>
          <w:lang w:eastAsia="zh-CN"/>
        </w:rPr>
        <w:t xml:space="preserve"> </w:t>
      </w:r>
      <w:r w:rsidRPr="00331FD7">
        <w:rPr>
          <w:rFonts w:eastAsia="宋体"/>
          <w:lang w:eastAsia="en-US"/>
        </w:rPr>
        <w:t xml:space="preserve">It </w:t>
      </w:r>
      <w:r w:rsidRPr="00331FD7">
        <w:rPr>
          <w:rFonts w:eastAsia="宋体"/>
          <w:lang w:eastAsia="zh-CN"/>
        </w:rPr>
        <w:t>is required to</w:t>
      </w:r>
      <w:r w:rsidRPr="00331FD7">
        <w:rPr>
          <w:rFonts w:eastAsia="宋体"/>
          <w:lang w:eastAsia="en-US"/>
        </w:rPr>
        <w:t xml:space="preserve"> support the access of multiple service nodes and have the ability to flexibly expand according to the increase of service bearing requirements.</w:t>
      </w:r>
    </w:p>
    <w:p w:rsidR="00331FD7" w:rsidRPr="00331FD7" w:rsidRDefault="00331FD7" w:rsidP="00331FD7">
      <w:pPr>
        <w:rPr>
          <w:rFonts w:eastAsia="宋体"/>
          <w:lang w:eastAsia="en-US"/>
        </w:rPr>
      </w:pPr>
      <w:r w:rsidRPr="00331FD7">
        <w:rPr>
          <w:rFonts w:eastAsia="宋体" w:hint="eastAsia"/>
          <w:lang w:eastAsia="en-US"/>
        </w:rPr>
        <w:t>ND-0</w:t>
      </w:r>
      <w:r w:rsidRPr="00331FD7">
        <w:rPr>
          <w:rFonts w:eastAsia="宋体"/>
          <w:lang w:eastAsia="en-US"/>
        </w:rPr>
        <w:t>2</w:t>
      </w:r>
      <w:r w:rsidRPr="00331FD7">
        <w:rPr>
          <w:rFonts w:eastAsia="宋体" w:hint="eastAsia"/>
          <w:lang w:eastAsia="zh-CN"/>
        </w:rPr>
        <w:t>:</w:t>
      </w:r>
      <w:r w:rsidRPr="00331FD7">
        <w:rPr>
          <w:rFonts w:eastAsia="宋体"/>
          <w:lang w:eastAsia="zh-CN"/>
        </w:rPr>
        <w:t xml:space="preserve"> </w:t>
      </w:r>
      <w:r w:rsidRPr="00331FD7">
        <w:rPr>
          <w:rFonts w:eastAsia="宋体"/>
          <w:lang w:eastAsia="en-US"/>
        </w:rPr>
        <w:t xml:space="preserve">It </w:t>
      </w:r>
      <w:r w:rsidRPr="00331FD7">
        <w:rPr>
          <w:rFonts w:eastAsia="宋体"/>
          <w:lang w:eastAsia="zh-CN"/>
        </w:rPr>
        <w:t>is required to</w:t>
      </w:r>
      <w:r w:rsidRPr="00331FD7">
        <w:rPr>
          <w:rFonts w:eastAsia="宋体"/>
          <w:lang w:eastAsia="en-US"/>
        </w:rPr>
        <w:t xml:space="preserve"> have the ability to allocate and invoke service nodes in accordance with the principles of proximity, capability matching, and load balancing.</w:t>
      </w:r>
    </w:p>
    <w:p w:rsidR="00331FD7" w:rsidRPr="00331FD7" w:rsidRDefault="00331FD7" w:rsidP="00331FD7">
      <w:pPr>
        <w:rPr>
          <w:rFonts w:eastAsia="宋体"/>
          <w:lang w:eastAsia="en-US"/>
        </w:rPr>
      </w:pPr>
      <w:r w:rsidRPr="00331FD7">
        <w:rPr>
          <w:rFonts w:eastAsia="宋体"/>
          <w:lang w:eastAsia="en-US"/>
        </w:rPr>
        <w:t xml:space="preserve">ND-03: It </w:t>
      </w:r>
      <w:r w:rsidRPr="00331FD7">
        <w:rPr>
          <w:rFonts w:eastAsia="宋体"/>
          <w:lang w:eastAsia="zh-CN"/>
        </w:rPr>
        <w:t>is required to</w:t>
      </w:r>
      <w:r w:rsidRPr="00331FD7">
        <w:rPr>
          <w:rFonts w:eastAsia="宋体"/>
          <w:lang w:eastAsia="en-US"/>
        </w:rPr>
        <w:t xml:space="preserve"> support data synchronization and update between different service nodes, and seamless service migration.</w:t>
      </w:r>
    </w:p>
    <w:p w:rsidR="00331FD7" w:rsidRPr="00331FD7" w:rsidRDefault="00331FD7" w:rsidP="00633107">
      <w:pPr>
        <w:keepNext/>
        <w:keepLines/>
        <w:tabs>
          <w:tab w:val="left" w:pos="1021"/>
          <w:tab w:val="left" w:pos="1191"/>
          <w:tab w:val="left" w:pos="1588"/>
          <w:tab w:val="left" w:pos="1985"/>
        </w:tabs>
        <w:overflowPunct w:val="0"/>
        <w:autoSpaceDE w:val="0"/>
        <w:autoSpaceDN w:val="0"/>
        <w:adjustRightInd w:val="0"/>
        <w:spacing w:before="160"/>
        <w:textAlignment w:val="baseline"/>
        <w:outlineLvl w:val="3"/>
        <w:rPr>
          <w:rFonts w:eastAsia="Times New Roman"/>
          <w:b/>
          <w:szCs w:val="20"/>
          <w:lang w:eastAsia="zh-CN"/>
        </w:rPr>
      </w:pPr>
      <w:r w:rsidRPr="00331FD7">
        <w:rPr>
          <w:rFonts w:eastAsia="Times New Roman"/>
          <w:b/>
          <w:szCs w:val="20"/>
          <w:lang w:eastAsia="en-US"/>
        </w:rPr>
        <w:lastRenderedPageBreak/>
        <w:t>8.3.1.2</w:t>
      </w:r>
      <w:r w:rsidRPr="00331FD7">
        <w:rPr>
          <w:rFonts w:eastAsia="Times New Roman"/>
          <w:b/>
          <w:szCs w:val="20"/>
          <w:lang w:eastAsia="en-US"/>
        </w:rPr>
        <w:tab/>
        <w:t>Server resource scheduling</w:t>
      </w:r>
    </w:p>
    <w:p w:rsidR="00331FD7" w:rsidRPr="00331FD7" w:rsidRDefault="00331FD7" w:rsidP="00331FD7">
      <w:pPr>
        <w:rPr>
          <w:rFonts w:eastAsia="宋体"/>
          <w:lang w:eastAsia="zh-CN"/>
        </w:rPr>
      </w:pPr>
      <w:r w:rsidRPr="00331FD7">
        <w:rPr>
          <w:rFonts w:eastAsia="宋体" w:hint="eastAsia"/>
          <w:lang w:eastAsia="zh-CN"/>
        </w:rPr>
        <w:t>RC</w:t>
      </w:r>
      <w:r w:rsidRPr="00331FD7">
        <w:rPr>
          <w:rFonts w:eastAsia="宋体"/>
          <w:lang w:eastAsia="zh-CN"/>
        </w:rPr>
        <w:t xml:space="preserve">-01: Within the service node, the server capacity is required </w:t>
      </w:r>
      <w:r w:rsidRPr="00331FD7">
        <w:rPr>
          <w:rFonts w:eastAsia="宋体" w:hint="eastAsia"/>
          <w:lang w:eastAsia="zh-CN"/>
        </w:rPr>
        <w:t>to</w:t>
      </w:r>
      <w:r w:rsidRPr="00331FD7">
        <w:rPr>
          <w:rFonts w:eastAsia="宋体"/>
          <w:lang w:eastAsia="zh-CN"/>
        </w:rPr>
        <w:t xml:space="preserve"> be flexibly expanded according to the increase in service bearing requirements.</w:t>
      </w:r>
    </w:p>
    <w:p w:rsidR="00331FD7" w:rsidRPr="00331FD7" w:rsidRDefault="00331FD7" w:rsidP="00331FD7">
      <w:pPr>
        <w:rPr>
          <w:rFonts w:eastAsia="宋体"/>
          <w:lang w:eastAsia="zh-CN"/>
        </w:rPr>
      </w:pPr>
      <w:r w:rsidRPr="00331FD7">
        <w:rPr>
          <w:rFonts w:eastAsia="宋体" w:hint="eastAsia"/>
          <w:lang w:eastAsia="zh-CN"/>
        </w:rPr>
        <w:t>RC</w:t>
      </w:r>
      <w:r w:rsidRPr="00331FD7">
        <w:rPr>
          <w:rFonts w:eastAsia="宋体"/>
          <w:lang w:eastAsia="zh-CN"/>
        </w:rPr>
        <w:t>-02: Within the service node, it is required to have the ability to allocate and call server resources according to the principles of capability matching and load balancing.</w:t>
      </w:r>
    </w:p>
    <w:p w:rsidR="00331FD7" w:rsidRPr="00331FD7" w:rsidRDefault="00331FD7" w:rsidP="00331FD7">
      <w:pPr>
        <w:rPr>
          <w:rFonts w:eastAsia="宋体"/>
          <w:lang w:eastAsia="zh-CN"/>
        </w:rPr>
      </w:pPr>
      <w:r w:rsidRPr="00331FD7">
        <w:rPr>
          <w:rFonts w:eastAsia="宋体" w:hint="eastAsia"/>
          <w:lang w:eastAsia="zh-CN"/>
        </w:rPr>
        <w:t>RC</w:t>
      </w:r>
      <w:r w:rsidRPr="00331FD7">
        <w:rPr>
          <w:rFonts w:eastAsia="宋体"/>
          <w:lang w:eastAsia="zh-CN"/>
        </w:rPr>
        <w:t>-03: It is required to support data synchronization, update, and seamless service migration between different servers in the same service node.</w:t>
      </w:r>
    </w:p>
    <w:p w:rsidR="00331FD7" w:rsidRPr="00331FD7" w:rsidRDefault="00331FD7" w:rsidP="005A76FA">
      <w:pPr>
        <w:keepNext/>
        <w:keepLines/>
        <w:tabs>
          <w:tab w:val="left" w:pos="1021"/>
          <w:tab w:val="left" w:pos="1191"/>
          <w:tab w:val="left" w:pos="1588"/>
          <w:tab w:val="left" w:pos="1985"/>
        </w:tabs>
        <w:overflowPunct w:val="0"/>
        <w:autoSpaceDE w:val="0"/>
        <w:autoSpaceDN w:val="0"/>
        <w:adjustRightInd w:val="0"/>
        <w:spacing w:before="160"/>
        <w:textAlignment w:val="baseline"/>
        <w:outlineLvl w:val="3"/>
        <w:rPr>
          <w:rFonts w:eastAsia="Times New Roman"/>
          <w:b/>
          <w:szCs w:val="20"/>
          <w:lang w:eastAsia="en-US"/>
        </w:rPr>
      </w:pPr>
      <w:r w:rsidRPr="00331FD7">
        <w:rPr>
          <w:rFonts w:eastAsia="Times New Roman"/>
          <w:b/>
          <w:szCs w:val="20"/>
          <w:lang w:eastAsia="en-US"/>
        </w:rPr>
        <w:t>8.3.1.3</w:t>
      </w:r>
      <w:r w:rsidRPr="00331FD7">
        <w:rPr>
          <w:rFonts w:eastAsia="Times New Roman"/>
          <w:b/>
          <w:szCs w:val="20"/>
          <w:lang w:eastAsia="en-US"/>
        </w:rPr>
        <w:tab/>
        <w:t>Running environment scheduling</w:t>
      </w:r>
    </w:p>
    <w:p w:rsidR="00331FD7" w:rsidRPr="00331FD7" w:rsidRDefault="00331FD7" w:rsidP="00331FD7">
      <w:pPr>
        <w:rPr>
          <w:rFonts w:eastAsia="宋体"/>
          <w:lang w:eastAsia="zh-CN"/>
        </w:rPr>
      </w:pPr>
      <w:r w:rsidRPr="00331FD7">
        <w:rPr>
          <w:rFonts w:eastAsia="宋体" w:hint="eastAsia"/>
          <w:lang w:eastAsia="zh-CN"/>
        </w:rPr>
        <w:t>EC</w:t>
      </w:r>
      <w:r w:rsidRPr="00331FD7">
        <w:rPr>
          <w:rFonts w:eastAsia="宋体"/>
          <w:lang w:eastAsia="zh-CN"/>
        </w:rPr>
        <w:t xml:space="preserve">-01: Among different servers, it is required to have the ability to flexibly expand the cloud-based AR operating environment according to the increase in </w:t>
      </w:r>
      <w:r w:rsidRPr="00331FD7">
        <w:rPr>
          <w:rFonts w:eastAsia="宋体" w:hint="eastAsia"/>
          <w:lang w:eastAsia="zh-CN"/>
        </w:rPr>
        <w:t>s</w:t>
      </w:r>
      <w:r w:rsidRPr="00331FD7">
        <w:rPr>
          <w:rFonts w:eastAsia="宋体"/>
          <w:lang w:eastAsia="zh-CN"/>
        </w:rPr>
        <w:t>ervice carrying demands.</w:t>
      </w:r>
    </w:p>
    <w:p w:rsidR="00331FD7" w:rsidRPr="00331FD7" w:rsidRDefault="00331FD7" w:rsidP="00331FD7">
      <w:pPr>
        <w:rPr>
          <w:rFonts w:eastAsia="宋体"/>
          <w:lang w:eastAsia="zh-CN"/>
        </w:rPr>
      </w:pPr>
      <w:r w:rsidRPr="00331FD7">
        <w:rPr>
          <w:rFonts w:eastAsia="宋体" w:hint="eastAsia"/>
          <w:lang w:eastAsia="zh-CN"/>
        </w:rPr>
        <w:t>EC</w:t>
      </w:r>
      <w:r w:rsidRPr="00331FD7">
        <w:rPr>
          <w:rFonts w:eastAsia="宋体"/>
          <w:lang w:eastAsia="zh-CN"/>
        </w:rPr>
        <w:t>-02: In the server, according to the principle of capability matching, it is required to be assigned a running environment to match cloud-based AR users, such as the entire physical host, service virtual machine, container, and service process.</w:t>
      </w:r>
    </w:p>
    <w:p w:rsidR="00331FD7" w:rsidRPr="00331FD7" w:rsidRDefault="00331FD7" w:rsidP="00331FD7">
      <w:pPr>
        <w:rPr>
          <w:rFonts w:eastAsia="宋体"/>
          <w:lang w:eastAsia="zh-CN"/>
        </w:rPr>
      </w:pPr>
      <w:r w:rsidRPr="00331FD7">
        <w:rPr>
          <w:rFonts w:eastAsia="宋体" w:hint="eastAsia"/>
          <w:lang w:eastAsia="zh-CN"/>
        </w:rPr>
        <w:t>EC</w:t>
      </w:r>
      <w:r w:rsidRPr="00331FD7">
        <w:rPr>
          <w:rFonts w:eastAsia="宋体"/>
          <w:lang w:eastAsia="zh-CN"/>
        </w:rPr>
        <w:t>-03: It is required to support data synchronization, update and seamless migration between different servers in the same service node.</w:t>
      </w:r>
    </w:p>
    <w:p w:rsidR="00331FD7" w:rsidRPr="00331FD7" w:rsidRDefault="00331FD7" w:rsidP="005A76FA">
      <w:pPr>
        <w:keepNext/>
        <w:keepLines/>
        <w:tabs>
          <w:tab w:val="left" w:pos="1021"/>
          <w:tab w:val="left" w:pos="1191"/>
          <w:tab w:val="left" w:pos="1588"/>
          <w:tab w:val="left" w:pos="1985"/>
        </w:tabs>
        <w:overflowPunct w:val="0"/>
        <w:autoSpaceDE w:val="0"/>
        <w:autoSpaceDN w:val="0"/>
        <w:adjustRightInd w:val="0"/>
        <w:spacing w:before="160"/>
        <w:textAlignment w:val="baseline"/>
        <w:outlineLvl w:val="3"/>
        <w:rPr>
          <w:rFonts w:eastAsia="Times New Roman"/>
          <w:b/>
          <w:szCs w:val="20"/>
          <w:lang w:eastAsia="en-US"/>
        </w:rPr>
      </w:pPr>
      <w:r w:rsidRPr="00331FD7">
        <w:rPr>
          <w:rFonts w:eastAsia="Times New Roman"/>
          <w:b/>
          <w:szCs w:val="20"/>
          <w:lang w:eastAsia="en-US"/>
        </w:rPr>
        <w:t>8.3.1.4</w:t>
      </w:r>
      <w:r w:rsidRPr="00331FD7">
        <w:rPr>
          <w:rFonts w:eastAsia="Times New Roman"/>
          <w:b/>
          <w:szCs w:val="20"/>
          <w:lang w:eastAsia="en-US"/>
        </w:rPr>
        <w:tab/>
        <w:t>Service capability scheduling</w:t>
      </w:r>
    </w:p>
    <w:p w:rsidR="00331FD7" w:rsidRPr="00331FD7" w:rsidRDefault="00331FD7" w:rsidP="00331FD7">
      <w:pPr>
        <w:rPr>
          <w:rFonts w:eastAsia="宋体"/>
          <w:lang w:eastAsia="zh-CN"/>
        </w:rPr>
      </w:pPr>
      <w:r w:rsidRPr="00331FD7">
        <w:rPr>
          <w:rFonts w:eastAsia="宋体" w:hint="eastAsia"/>
          <w:lang w:eastAsia="zh-CN"/>
        </w:rPr>
        <w:t>CS</w:t>
      </w:r>
      <w:r w:rsidRPr="00331FD7">
        <w:rPr>
          <w:rFonts w:eastAsia="宋体"/>
          <w:lang w:eastAsia="zh-CN"/>
        </w:rPr>
        <w:t>-01: It is required to have the ability to adapt to cloud-based AR requests in order to call services such as authentication, billing, distribution, and deployment in accordance with the resource allocation principle of load balancing.</w:t>
      </w:r>
    </w:p>
    <w:p w:rsidR="00331FD7" w:rsidRPr="00331FD7" w:rsidRDefault="00331FD7" w:rsidP="00331FD7">
      <w:pPr>
        <w:rPr>
          <w:rFonts w:eastAsia="宋体"/>
          <w:lang w:eastAsia="zh-CN"/>
        </w:rPr>
      </w:pPr>
      <w:r w:rsidRPr="00331FD7">
        <w:rPr>
          <w:rFonts w:eastAsia="宋体" w:hint="eastAsia"/>
          <w:lang w:eastAsia="zh-CN"/>
        </w:rPr>
        <w:t>CS</w:t>
      </w:r>
      <w:r w:rsidRPr="00331FD7">
        <w:rPr>
          <w:rFonts w:eastAsia="宋体"/>
          <w:lang w:eastAsia="zh-CN"/>
        </w:rPr>
        <w:t>-02: It is required to have the ability to flexibly expand its software and hardware environment according to the bearing requirements of different service modules.</w:t>
      </w:r>
    </w:p>
    <w:p w:rsidR="00331FD7" w:rsidRPr="00331FD7" w:rsidRDefault="00331FD7" w:rsidP="00331FD7">
      <w:pPr>
        <w:rPr>
          <w:rFonts w:eastAsia="宋体"/>
          <w:lang w:eastAsia="zh-CN"/>
        </w:rPr>
      </w:pPr>
      <w:r w:rsidRPr="00331FD7">
        <w:rPr>
          <w:rFonts w:eastAsia="宋体" w:hint="eastAsia"/>
          <w:lang w:eastAsia="zh-CN"/>
        </w:rPr>
        <w:t>CS</w:t>
      </w:r>
      <w:r w:rsidRPr="00331FD7">
        <w:rPr>
          <w:rFonts w:eastAsia="宋体"/>
          <w:lang w:eastAsia="zh-CN"/>
        </w:rPr>
        <w:t>-03: It is recommended to support data synchronization, update and seamless migration between different servers in different service nodes and within the same service node.</w:t>
      </w:r>
    </w:p>
    <w:p w:rsidR="00331FD7" w:rsidRPr="00331FD7" w:rsidRDefault="00331FD7" w:rsidP="00331FD7">
      <w:pPr>
        <w:rPr>
          <w:rFonts w:eastAsia="宋体"/>
          <w:lang w:eastAsia="zh-CN"/>
        </w:rPr>
      </w:pPr>
    </w:p>
    <w:p w:rsidR="00331FD7" w:rsidRPr="00331FD7" w:rsidRDefault="00331FD7" w:rsidP="005A76FA">
      <w:pPr>
        <w:keepNext/>
        <w:keepLines/>
        <w:tabs>
          <w:tab w:val="left" w:pos="1021"/>
          <w:tab w:val="left" w:pos="1191"/>
          <w:tab w:val="left" w:pos="1588"/>
          <w:tab w:val="left" w:pos="1985"/>
        </w:tabs>
        <w:overflowPunct w:val="0"/>
        <w:autoSpaceDE w:val="0"/>
        <w:autoSpaceDN w:val="0"/>
        <w:adjustRightInd w:val="0"/>
        <w:spacing w:before="160"/>
        <w:textAlignment w:val="baseline"/>
        <w:outlineLvl w:val="3"/>
        <w:rPr>
          <w:rFonts w:eastAsia="Times New Roman"/>
          <w:b/>
          <w:szCs w:val="20"/>
          <w:lang w:eastAsia="en-US"/>
        </w:rPr>
      </w:pPr>
      <w:r w:rsidRPr="00331FD7">
        <w:rPr>
          <w:rFonts w:eastAsia="Times New Roman"/>
          <w:b/>
          <w:szCs w:val="20"/>
          <w:lang w:eastAsia="en-US"/>
        </w:rPr>
        <w:t>8.3.1.5</w:t>
      </w:r>
      <w:r w:rsidRPr="00331FD7">
        <w:rPr>
          <w:rFonts w:eastAsia="Times New Roman"/>
          <w:b/>
          <w:szCs w:val="20"/>
          <w:lang w:eastAsia="en-US"/>
        </w:rPr>
        <w:tab/>
        <w:t>Content resource scheduling</w:t>
      </w:r>
    </w:p>
    <w:p w:rsidR="00331FD7" w:rsidRPr="00331FD7" w:rsidRDefault="00331FD7" w:rsidP="00331FD7">
      <w:pPr>
        <w:rPr>
          <w:rFonts w:eastAsia="宋体"/>
        </w:rPr>
      </w:pPr>
      <w:r w:rsidRPr="00331FD7">
        <w:rPr>
          <w:rFonts w:eastAsia="宋体" w:hint="eastAsia"/>
          <w:lang w:eastAsia="zh-CN"/>
        </w:rPr>
        <w:t>RS</w:t>
      </w:r>
      <w:r w:rsidRPr="00331FD7">
        <w:rPr>
          <w:rFonts w:eastAsia="宋体"/>
          <w:lang w:eastAsia="zh-CN"/>
        </w:rPr>
        <w:t xml:space="preserve">-01: </w:t>
      </w:r>
      <w:r w:rsidRPr="00331FD7">
        <w:rPr>
          <w:rFonts w:eastAsia="宋体"/>
        </w:rPr>
        <w:t xml:space="preserve">It is required to have the ability to schedule cloud-based AR content related to different service nodes </w:t>
      </w:r>
      <w:r w:rsidRPr="00331FD7">
        <w:rPr>
          <w:rFonts w:eastAsia="宋体" w:hint="eastAsia"/>
          <w:lang w:eastAsia="zh-CN"/>
        </w:rPr>
        <w:t>or</w:t>
      </w:r>
      <w:r w:rsidRPr="00331FD7">
        <w:rPr>
          <w:rFonts w:eastAsia="宋体"/>
        </w:rPr>
        <w:t xml:space="preserve"> different servers in the same node </w:t>
      </w:r>
      <w:r w:rsidRPr="00331FD7">
        <w:rPr>
          <w:rFonts w:eastAsia="宋体" w:hint="eastAsia"/>
          <w:lang w:eastAsia="zh-CN"/>
        </w:rPr>
        <w:t>base</w:t>
      </w:r>
      <w:r w:rsidRPr="00331FD7">
        <w:rPr>
          <w:rFonts w:eastAsia="宋体"/>
        </w:rPr>
        <w:t xml:space="preserve"> </w:t>
      </w:r>
      <w:r w:rsidRPr="00331FD7">
        <w:rPr>
          <w:rFonts w:eastAsia="宋体" w:hint="eastAsia"/>
          <w:lang w:eastAsia="zh-CN"/>
        </w:rPr>
        <w:t>on</w:t>
      </w:r>
      <w:r w:rsidRPr="00331FD7">
        <w:rPr>
          <w:rFonts w:eastAsia="宋体"/>
        </w:rPr>
        <w:t xml:space="preserve"> cloud-based AR requests.</w:t>
      </w:r>
    </w:p>
    <w:p w:rsidR="00331FD7" w:rsidRPr="00331FD7" w:rsidRDefault="00331FD7" w:rsidP="00331FD7">
      <w:pPr>
        <w:rPr>
          <w:rFonts w:eastAsia="宋体"/>
        </w:rPr>
      </w:pPr>
      <w:r w:rsidRPr="00331FD7">
        <w:rPr>
          <w:rFonts w:eastAsia="宋体" w:hint="eastAsia"/>
        </w:rPr>
        <w:t>R</w:t>
      </w:r>
      <w:r w:rsidRPr="00331FD7">
        <w:rPr>
          <w:rFonts w:eastAsia="宋体"/>
        </w:rPr>
        <w:t xml:space="preserve">S-02: It is required to have the ability to schedule corresponding software and hardware environments, and support the operation of cloud-based AR content </w:t>
      </w:r>
      <w:r w:rsidRPr="00331FD7">
        <w:rPr>
          <w:rFonts w:eastAsia="宋体" w:hint="eastAsia"/>
          <w:lang w:eastAsia="zh-CN"/>
        </w:rPr>
        <w:t>base</w:t>
      </w:r>
      <w:r w:rsidRPr="00331FD7">
        <w:rPr>
          <w:rFonts w:eastAsia="宋体"/>
        </w:rPr>
        <w:t xml:space="preserve"> </w:t>
      </w:r>
      <w:r w:rsidRPr="00331FD7">
        <w:rPr>
          <w:rFonts w:eastAsia="宋体" w:hint="eastAsia"/>
          <w:lang w:eastAsia="zh-CN"/>
        </w:rPr>
        <w:t>on</w:t>
      </w:r>
      <w:r w:rsidRPr="00331FD7">
        <w:rPr>
          <w:rFonts w:eastAsia="宋体"/>
        </w:rPr>
        <w:t xml:space="preserve"> cloud-based AR requests.</w:t>
      </w:r>
    </w:p>
    <w:p w:rsidR="00331FD7" w:rsidRPr="00331FD7" w:rsidRDefault="00331FD7" w:rsidP="00331FD7">
      <w:pPr>
        <w:rPr>
          <w:rFonts w:eastAsia="宋体"/>
          <w:lang w:eastAsia="en-US"/>
        </w:rPr>
      </w:pPr>
      <w:r w:rsidRPr="00331FD7">
        <w:rPr>
          <w:rFonts w:eastAsia="宋体"/>
        </w:rPr>
        <w:t>RS-03: It is required to have the ability to support progress files related to cloud-based AR content, and complete data synchronization, update, and seamless migration according to user requirements.</w:t>
      </w:r>
    </w:p>
    <w:p w:rsidR="00331FD7" w:rsidRPr="00331FD7" w:rsidRDefault="00331FD7" w:rsidP="005A76FA">
      <w:pPr>
        <w:keepNext/>
        <w:keepLines/>
        <w:tabs>
          <w:tab w:val="left" w:pos="794"/>
          <w:tab w:val="left" w:pos="1191"/>
          <w:tab w:val="left" w:pos="1588"/>
          <w:tab w:val="left" w:pos="1985"/>
        </w:tabs>
        <w:overflowPunct w:val="0"/>
        <w:autoSpaceDE w:val="0"/>
        <w:autoSpaceDN w:val="0"/>
        <w:adjustRightInd w:val="0"/>
        <w:spacing w:before="160"/>
        <w:textAlignment w:val="baseline"/>
        <w:outlineLvl w:val="2"/>
        <w:rPr>
          <w:rFonts w:eastAsia="Times New Roman"/>
          <w:b/>
          <w:szCs w:val="20"/>
          <w:lang w:eastAsia="en-US"/>
        </w:rPr>
      </w:pPr>
      <w:bookmarkStart w:id="139" w:name="_Toc175129251"/>
      <w:bookmarkStart w:id="140" w:name="_Toc184817536"/>
      <w:r w:rsidRPr="00331FD7">
        <w:rPr>
          <w:rFonts w:eastAsia="Calibri"/>
          <w:b/>
          <w:szCs w:val="20"/>
          <w:lang w:eastAsia="en-US"/>
        </w:rPr>
        <w:t>8.3.2</w:t>
      </w:r>
      <w:r w:rsidRPr="00331FD7">
        <w:rPr>
          <w:rFonts w:eastAsia="Calibri"/>
          <w:b/>
          <w:szCs w:val="20"/>
          <w:lang w:eastAsia="en-US"/>
        </w:rPr>
        <w:tab/>
        <w:t>Cloud-based AR capability interaction</w:t>
      </w:r>
      <w:bookmarkEnd w:id="139"/>
      <w:bookmarkEnd w:id="140"/>
      <w:r w:rsidRPr="00331FD7" w:rsidDel="00C6456D">
        <w:rPr>
          <w:rFonts w:eastAsia="Calibri"/>
          <w:b/>
          <w:szCs w:val="20"/>
          <w:lang w:eastAsia="en-US"/>
        </w:rPr>
        <w:t xml:space="preserve"> </w:t>
      </w:r>
    </w:p>
    <w:p w:rsidR="00331FD7" w:rsidRPr="00331FD7" w:rsidRDefault="00331FD7" w:rsidP="005A76FA">
      <w:pPr>
        <w:keepNext/>
        <w:keepLines/>
        <w:tabs>
          <w:tab w:val="left" w:pos="1021"/>
          <w:tab w:val="left" w:pos="1191"/>
          <w:tab w:val="left" w:pos="1588"/>
          <w:tab w:val="left" w:pos="1985"/>
        </w:tabs>
        <w:overflowPunct w:val="0"/>
        <w:autoSpaceDE w:val="0"/>
        <w:autoSpaceDN w:val="0"/>
        <w:adjustRightInd w:val="0"/>
        <w:spacing w:before="160"/>
        <w:textAlignment w:val="baseline"/>
        <w:outlineLvl w:val="3"/>
        <w:rPr>
          <w:rFonts w:eastAsia="Times New Roman"/>
          <w:b/>
          <w:szCs w:val="20"/>
          <w:lang w:eastAsia="en-US"/>
        </w:rPr>
      </w:pPr>
      <w:r w:rsidRPr="00331FD7">
        <w:rPr>
          <w:rFonts w:eastAsia="Times New Roman"/>
          <w:b/>
          <w:szCs w:val="20"/>
          <w:lang w:eastAsia="en-US"/>
        </w:rPr>
        <w:t>8.3.2.1</w:t>
      </w:r>
      <w:r w:rsidRPr="00331FD7">
        <w:rPr>
          <w:rFonts w:eastAsia="Times New Roman"/>
          <w:b/>
          <w:szCs w:val="20"/>
          <w:lang w:eastAsia="en-US"/>
        </w:rPr>
        <w:tab/>
        <w:t>Service construction</w:t>
      </w:r>
    </w:p>
    <w:p w:rsidR="00331FD7" w:rsidRPr="00331FD7" w:rsidRDefault="00331FD7" w:rsidP="00331FD7">
      <w:pPr>
        <w:rPr>
          <w:rFonts w:eastAsia="宋体"/>
          <w:lang w:eastAsia="zh-CN"/>
        </w:rPr>
      </w:pPr>
      <w:r w:rsidRPr="00331FD7">
        <w:rPr>
          <w:rFonts w:eastAsia="宋体"/>
          <w:lang w:eastAsia="zh-CN"/>
        </w:rPr>
        <w:t>SC</w:t>
      </w:r>
      <w:r w:rsidRPr="00331FD7">
        <w:rPr>
          <w:rFonts w:eastAsia="宋体" w:hint="eastAsia"/>
          <w:lang w:eastAsia="zh-CN"/>
        </w:rPr>
        <w:t>-01:</w:t>
      </w:r>
      <w:r w:rsidRPr="00331FD7">
        <w:rPr>
          <w:rFonts w:eastAsia="宋体"/>
          <w:lang w:eastAsia="zh-CN"/>
        </w:rPr>
        <w:t xml:space="preserve"> It is required to have the ability to build cloud-based AR technology services based on cloud resource pools.</w:t>
      </w:r>
    </w:p>
    <w:p w:rsidR="00331FD7" w:rsidRPr="00331FD7" w:rsidRDefault="00331FD7" w:rsidP="00331FD7">
      <w:pPr>
        <w:rPr>
          <w:rFonts w:eastAsia="宋体"/>
          <w:lang w:eastAsia="zh-CN"/>
        </w:rPr>
      </w:pPr>
      <w:r w:rsidRPr="00331FD7">
        <w:rPr>
          <w:rFonts w:eastAsia="宋体"/>
          <w:lang w:eastAsia="zh-CN"/>
        </w:rPr>
        <w:t>SC-02: It is required to have the ability to build cloud-based AR technology service nodes based on edge nodes.</w:t>
      </w:r>
    </w:p>
    <w:p w:rsidR="00331FD7" w:rsidRPr="00331FD7" w:rsidRDefault="00331FD7" w:rsidP="00331FD7">
      <w:pPr>
        <w:rPr>
          <w:rFonts w:eastAsia="宋体"/>
          <w:lang w:eastAsia="zh-CN"/>
        </w:rPr>
      </w:pPr>
      <w:r w:rsidRPr="00331FD7">
        <w:rPr>
          <w:rFonts w:eastAsia="宋体"/>
          <w:lang w:eastAsia="zh-CN"/>
        </w:rPr>
        <w:t>SC</w:t>
      </w:r>
      <w:r w:rsidRPr="00331FD7">
        <w:rPr>
          <w:rFonts w:eastAsia="宋体" w:hint="eastAsia"/>
          <w:lang w:eastAsia="zh-CN"/>
        </w:rPr>
        <w:t>-0</w:t>
      </w:r>
      <w:r w:rsidRPr="00331FD7">
        <w:rPr>
          <w:rFonts w:eastAsia="宋体"/>
          <w:lang w:eastAsia="zh-CN"/>
        </w:rPr>
        <w:t>3</w:t>
      </w:r>
      <w:r w:rsidRPr="00331FD7">
        <w:rPr>
          <w:rFonts w:eastAsia="宋体" w:hint="eastAsia"/>
          <w:lang w:eastAsia="zh-CN"/>
        </w:rPr>
        <w:t>:</w:t>
      </w:r>
      <w:r w:rsidRPr="00331FD7">
        <w:rPr>
          <w:rFonts w:eastAsia="宋体"/>
          <w:lang w:eastAsia="zh-CN"/>
        </w:rPr>
        <w:t xml:space="preserve"> </w:t>
      </w:r>
      <w:r w:rsidRPr="00331FD7">
        <w:rPr>
          <w:rFonts w:eastAsia="宋体"/>
        </w:rPr>
        <w:t>It is required</w:t>
      </w:r>
      <w:r w:rsidRPr="00331FD7">
        <w:rPr>
          <w:rFonts w:eastAsia="宋体"/>
          <w:lang w:eastAsia="zh-CN"/>
        </w:rPr>
        <w:t xml:space="preserve"> to have the ability to build cloud-based AR running environment for users, based on cloud resource pool server or server cluster</w:t>
      </w:r>
      <w:r w:rsidRPr="00331FD7">
        <w:rPr>
          <w:rFonts w:eastAsia="宋体" w:hint="eastAsia"/>
          <w:lang w:eastAsia="zh-CN"/>
        </w:rPr>
        <w:t>.</w:t>
      </w:r>
    </w:p>
    <w:p w:rsidR="00331FD7" w:rsidRPr="00331FD7" w:rsidRDefault="00331FD7" w:rsidP="005A76FA">
      <w:pPr>
        <w:keepNext/>
        <w:keepLines/>
        <w:tabs>
          <w:tab w:val="left" w:pos="1021"/>
          <w:tab w:val="left" w:pos="1191"/>
          <w:tab w:val="left" w:pos="1588"/>
          <w:tab w:val="left" w:pos="1985"/>
        </w:tabs>
        <w:overflowPunct w:val="0"/>
        <w:autoSpaceDE w:val="0"/>
        <w:autoSpaceDN w:val="0"/>
        <w:adjustRightInd w:val="0"/>
        <w:spacing w:before="160"/>
        <w:textAlignment w:val="baseline"/>
        <w:outlineLvl w:val="3"/>
        <w:rPr>
          <w:rFonts w:eastAsia="Times New Roman"/>
          <w:b/>
          <w:szCs w:val="20"/>
          <w:lang w:eastAsia="en-US"/>
        </w:rPr>
      </w:pPr>
      <w:r w:rsidRPr="00331FD7">
        <w:rPr>
          <w:rFonts w:eastAsia="Times New Roman"/>
          <w:b/>
          <w:szCs w:val="20"/>
          <w:lang w:eastAsia="en-US"/>
        </w:rPr>
        <w:lastRenderedPageBreak/>
        <w:t>8.3.2.2</w:t>
      </w:r>
      <w:r w:rsidRPr="00331FD7">
        <w:rPr>
          <w:rFonts w:eastAsia="Times New Roman"/>
          <w:b/>
          <w:szCs w:val="20"/>
          <w:lang w:eastAsia="en-US"/>
        </w:rPr>
        <w:tab/>
        <w:t>Operating environment requirements</w:t>
      </w:r>
    </w:p>
    <w:p w:rsidR="00331FD7" w:rsidRPr="00331FD7" w:rsidRDefault="00331FD7" w:rsidP="00331FD7">
      <w:pPr>
        <w:rPr>
          <w:rFonts w:eastAsia="宋体"/>
          <w:lang w:eastAsia="zh-CN"/>
        </w:rPr>
      </w:pPr>
      <w:r w:rsidRPr="00331FD7">
        <w:rPr>
          <w:rFonts w:eastAsia="宋体"/>
          <w:lang w:eastAsia="zh-CN"/>
        </w:rPr>
        <w:t>OE</w:t>
      </w:r>
      <w:r w:rsidRPr="00331FD7">
        <w:rPr>
          <w:rFonts w:eastAsia="宋体" w:hint="eastAsia"/>
          <w:lang w:eastAsia="zh-CN"/>
        </w:rPr>
        <w:t>-01:</w:t>
      </w:r>
      <w:r w:rsidRPr="00331FD7">
        <w:rPr>
          <w:rFonts w:eastAsia="宋体"/>
          <w:lang w:eastAsia="zh-CN"/>
        </w:rPr>
        <w:t xml:space="preserve"> It is required to have support for mainstream AR interface specifications, such as OpenXR, ARkit, ARcore, AR Engine.</w:t>
      </w:r>
    </w:p>
    <w:p w:rsidR="00331FD7" w:rsidRPr="00331FD7" w:rsidRDefault="00331FD7" w:rsidP="00331FD7">
      <w:pPr>
        <w:rPr>
          <w:rFonts w:eastAsia="宋体"/>
          <w:lang w:eastAsia="zh-CN"/>
        </w:rPr>
      </w:pPr>
      <w:r w:rsidRPr="00331FD7">
        <w:rPr>
          <w:rFonts w:eastAsia="宋体"/>
          <w:lang w:eastAsia="zh-CN"/>
        </w:rPr>
        <w:t>OE</w:t>
      </w:r>
      <w:r w:rsidRPr="00331FD7">
        <w:rPr>
          <w:rFonts w:eastAsia="宋体" w:hint="eastAsia"/>
          <w:lang w:eastAsia="zh-CN"/>
        </w:rPr>
        <w:t>-0</w:t>
      </w:r>
      <w:r w:rsidRPr="00331FD7">
        <w:rPr>
          <w:rFonts w:eastAsia="宋体"/>
          <w:lang w:eastAsia="zh-CN"/>
        </w:rPr>
        <w:t>2</w:t>
      </w:r>
      <w:r w:rsidRPr="00331FD7">
        <w:rPr>
          <w:rFonts w:eastAsia="宋体" w:hint="eastAsia"/>
          <w:lang w:eastAsia="zh-CN"/>
        </w:rPr>
        <w:t>:</w:t>
      </w:r>
      <w:r w:rsidRPr="00331FD7">
        <w:rPr>
          <w:rFonts w:eastAsia="宋体"/>
          <w:lang w:eastAsia="zh-CN"/>
        </w:rPr>
        <w:t xml:space="preserve"> It is required to have the ability to support </w:t>
      </w:r>
      <w:bookmarkStart w:id="141" w:name="OLE_LINK20"/>
      <w:bookmarkStart w:id="142" w:name="OLE_LINK21"/>
      <w:r w:rsidRPr="00331FD7">
        <w:rPr>
          <w:rFonts w:eastAsia="宋体"/>
          <w:lang w:eastAsia="zh-CN"/>
        </w:rPr>
        <w:t>multi-socket parallel hosting</w:t>
      </w:r>
      <w:bookmarkEnd w:id="141"/>
      <w:bookmarkEnd w:id="142"/>
      <w:r w:rsidRPr="00331FD7">
        <w:rPr>
          <w:rFonts w:eastAsia="宋体"/>
          <w:lang w:eastAsia="zh-CN"/>
        </w:rPr>
        <w:t>, such as virtual machines, containers, and multi-process parallelism.</w:t>
      </w:r>
    </w:p>
    <w:p w:rsidR="00331FD7" w:rsidRPr="00331FD7" w:rsidRDefault="00331FD7" w:rsidP="00331FD7">
      <w:pPr>
        <w:rPr>
          <w:rFonts w:eastAsia="宋体"/>
          <w:lang w:eastAsia="zh-CN"/>
        </w:rPr>
      </w:pPr>
      <w:r w:rsidRPr="00331FD7">
        <w:rPr>
          <w:rFonts w:eastAsia="宋体"/>
          <w:lang w:eastAsia="zh-CN"/>
        </w:rPr>
        <w:t>OE</w:t>
      </w:r>
      <w:r w:rsidRPr="00331FD7">
        <w:rPr>
          <w:rFonts w:eastAsia="宋体" w:hint="eastAsia"/>
          <w:lang w:eastAsia="zh-CN"/>
        </w:rPr>
        <w:t>-0</w:t>
      </w:r>
      <w:r w:rsidRPr="00331FD7">
        <w:rPr>
          <w:rFonts w:eastAsia="宋体"/>
          <w:lang w:eastAsia="zh-CN"/>
        </w:rPr>
        <w:t>3</w:t>
      </w:r>
      <w:r w:rsidRPr="00331FD7">
        <w:rPr>
          <w:rFonts w:eastAsia="宋体" w:hint="eastAsia"/>
          <w:lang w:eastAsia="zh-CN"/>
        </w:rPr>
        <w:t>:</w:t>
      </w:r>
      <w:r w:rsidRPr="00331FD7">
        <w:rPr>
          <w:rFonts w:eastAsia="宋体"/>
          <w:lang w:eastAsia="zh-CN"/>
        </w:rPr>
        <w:t xml:space="preserve"> It is required to have the ability to support the isolation of operating environments.</w:t>
      </w:r>
    </w:p>
    <w:p w:rsidR="00331FD7" w:rsidRPr="00331FD7" w:rsidRDefault="00331FD7" w:rsidP="00331FD7">
      <w:pPr>
        <w:rPr>
          <w:rFonts w:eastAsia="宋体"/>
          <w:lang w:eastAsia="zh-CN"/>
        </w:rPr>
      </w:pPr>
      <w:r w:rsidRPr="00331FD7">
        <w:rPr>
          <w:rFonts w:eastAsia="宋体"/>
          <w:lang w:eastAsia="zh-CN"/>
        </w:rPr>
        <w:t>OE</w:t>
      </w:r>
      <w:r w:rsidRPr="00331FD7">
        <w:rPr>
          <w:rFonts w:eastAsia="宋体" w:hint="eastAsia"/>
          <w:lang w:eastAsia="zh-CN"/>
        </w:rPr>
        <w:t>-0</w:t>
      </w:r>
      <w:r w:rsidRPr="00331FD7">
        <w:rPr>
          <w:rFonts w:eastAsia="宋体"/>
          <w:lang w:eastAsia="zh-CN"/>
        </w:rPr>
        <w:t>4</w:t>
      </w:r>
      <w:r w:rsidRPr="00331FD7">
        <w:rPr>
          <w:rFonts w:eastAsia="宋体" w:hint="eastAsia"/>
          <w:lang w:eastAsia="zh-CN"/>
        </w:rPr>
        <w:t>:</w:t>
      </w:r>
      <w:r w:rsidRPr="00331FD7">
        <w:rPr>
          <w:rFonts w:eastAsia="宋体"/>
          <w:lang w:eastAsia="zh-CN"/>
        </w:rPr>
        <w:t xml:space="preserve"> It is required to be supported to flexibly adjust the output of cloud-based AR services </w:t>
      </w:r>
      <w:r w:rsidRPr="00331FD7">
        <w:rPr>
          <w:rFonts w:eastAsia="宋体" w:hint="eastAsia"/>
          <w:lang w:eastAsia="zh-CN"/>
        </w:rPr>
        <w:t>about</w:t>
      </w:r>
      <w:r w:rsidRPr="00331FD7">
        <w:rPr>
          <w:rFonts w:eastAsia="宋体"/>
          <w:lang w:eastAsia="zh-CN"/>
        </w:rPr>
        <w:t xml:space="preserve"> </w:t>
      </w:r>
      <w:r w:rsidRPr="00331FD7">
        <w:rPr>
          <w:rFonts w:eastAsia="宋体" w:hint="eastAsia"/>
          <w:lang w:eastAsia="zh-CN"/>
        </w:rPr>
        <w:t>t</w:t>
      </w:r>
      <w:r w:rsidRPr="00331FD7">
        <w:rPr>
          <w:rFonts w:eastAsia="宋体"/>
          <w:lang w:eastAsia="zh-CN"/>
        </w:rPr>
        <w:t>he resolution, frame rate, and field of view (FOV).</w:t>
      </w:r>
    </w:p>
    <w:p w:rsidR="00331FD7" w:rsidRPr="00331FD7" w:rsidRDefault="00331FD7" w:rsidP="00331FD7">
      <w:pPr>
        <w:rPr>
          <w:rFonts w:eastAsia="宋体"/>
          <w:lang w:eastAsia="zh-CN"/>
        </w:rPr>
      </w:pPr>
      <w:r w:rsidRPr="00331FD7">
        <w:rPr>
          <w:rFonts w:eastAsia="宋体"/>
          <w:lang w:eastAsia="zh-CN"/>
        </w:rPr>
        <w:t>OE</w:t>
      </w:r>
      <w:r w:rsidRPr="00331FD7">
        <w:rPr>
          <w:rFonts w:eastAsia="宋体" w:hint="eastAsia"/>
          <w:lang w:eastAsia="zh-CN"/>
        </w:rPr>
        <w:t>-0</w:t>
      </w:r>
      <w:r w:rsidRPr="00331FD7">
        <w:rPr>
          <w:rFonts w:eastAsia="宋体"/>
          <w:lang w:eastAsia="zh-CN"/>
        </w:rPr>
        <w:t>5</w:t>
      </w:r>
      <w:r w:rsidRPr="00331FD7">
        <w:rPr>
          <w:rFonts w:eastAsia="宋体" w:hint="eastAsia"/>
          <w:lang w:eastAsia="zh-CN"/>
        </w:rPr>
        <w:t>:</w:t>
      </w:r>
      <w:r w:rsidRPr="00331FD7">
        <w:rPr>
          <w:rFonts w:eastAsia="宋体"/>
          <w:lang w:eastAsia="zh-CN"/>
        </w:rPr>
        <w:t xml:space="preserve"> It is required to be supported </w:t>
      </w:r>
      <w:r w:rsidRPr="00331FD7">
        <w:rPr>
          <w:rFonts w:eastAsia="宋体" w:hint="eastAsia"/>
          <w:lang w:eastAsia="zh-CN"/>
        </w:rPr>
        <w:t>about</w:t>
      </w:r>
      <w:r w:rsidRPr="00331FD7">
        <w:rPr>
          <w:rFonts w:eastAsia="宋体"/>
          <w:lang w:eastAsia="zh-CN"/>
        </w:rPr>
        <w:t xml:space="preserve"> </w:t>
      </w:r>
      <w:r w:rsidRPr="00331FD7">
        <w:rPr>
          <w:rFonts w:eastAsia="宋体" w:hint="eastAsia"/>
          <w:lang w:eastAsia="zh-CN"/>
        </w:rPr>
        <w:t>t</w:t>
      </w:r>
      <w:r w:rsidRPr="00331FD7">
        <w:rPr>
          <w:rFonts w:eastAsia="宋体"/>
          <w:lang w:eastAsia="zh-CN"/>
        </w:rPr>
        <w:t>he ability to seamlessly migrate cloud-based AR services based on different operating environments.</w:t>
      </w:r>
    </w:p>
    <w:p w:rsidR="00331FD7" w:rsidRPr="00331FD7" w:rsidRDefault="00331FD7" w:rsidP="00331FD7">
      <w:pPr>
        <w:rPr>
          <w:rFonts w:eastAsia="宋体"/>
          <w:lang w:eastAsia="zh-CN"/>
        </w:rPr>
      </w:pPr>
      <w:r w:rsidRPr="00331FD7">
        <w:rPr>
          <w:rFonts w:eastAsia="宋体"/>
          <w:lang w:eastAsia="zh-CN"/>
        </w:rPr>
        <w:t>OE</w:t>
      </w:r>
      <w:r w:rsidRPr="00331FD7">
        <w:rPr>
          <w:rFonts w:eastAsia="宋体" w:hint="eastAsia"/>
          <w:lang w:eastAsia="zh-CN"/>
        </w:rPr>
        <w:t>-0</w:t>
      </w:r>
      <w:r w:rsidRPr="00331FD7">
        <w:rPr>
          <w:rFonts w:eastAsia="宋体"/>
          <w:lang w:eastAsia="zh-CN"/>
        </w:rPr>
        <w:t>6</w:t>
      </w:r>
      <w:r w:rsidRPr="00331FD7">
        <w:rPr>
          <w:rFonts w:eastAsia="宋体" w:hint="eastAsia"/>
          <w:lang w:eastAsia="zh-CN"/>
        </w:rPr>
        <w:t>:</w:t>
      </w:r>
      <w:r w:rsidRPr="00331FD7">
        <w:rPr>
          <w:rFonts w:eastAsia="宋体"/>
          <w:lang w:eastAsia="zh-CN"/>
        </w:rPr>
        <w:t xml:space="preserve"> It is required to be supported about the ability to call cloud-based AR content progress files based on the operating environment.</w:t>
      </w:r>
    </w:p>
    <w:p w:rsidR="00331FD7" w:rsidRPr="00331FD7" w:rsidRDefault="00331FD7" w:rsidP="005A76FA">
      <w:pPr>
        <w:keepNext/>
        <w:keepLines/>
        <w:tabs>
          <w:tab w:val="left" w:pos="1021"/>
          <w:tab w:val="left" w:pos="1191"/>
          <w:tab w:val="left" w:pos="1588"/>
          <w:tab w:val="left" w:pos="1985"/>
        </w:tabs>
        <w:overflowPunct w:val="0"/>
        <w:autoSpaceDE w:val="0"/>
        <w:autoSpaceDN w:val="0"/>
        <w:adjustRightInd w:val="0"/>
        <w:spacing w:before="160"/>
        <w:textAlignment w:val="baseline"/>
        <w:outlineLvl w:val="3"/>
        <w:rPr>
          <w:rFonts w:eastAsia="Times New Roman"/>
          <w:b/>
          <w:szCs w:val="20"/>
          <w:lang w:eastAsia="en-US"/>
        </w:rPr>
      </w:pPr>
      <w:r w:rsidRPr="00331FD7">
        <w:rPr>
          <w:rFonts w:eastAsia="Times New Roman"/>
          <w:b/>
          <w:szCs w:val="20"/>
          <w:lang w:eastAsia="en-US"/>
        </w:rPr>
        <w:t>8.3.2.3</w:t>
      </w:r>
      <w:r w:rsidRPr="00331FD7">
        <w:rPr>
          <w:rFonts w:eastAsia="Times New Roman"/>
          <w:b/>
          <w:szCs w:val="20"/>
          <w:lang w:eastAsia="en-US"/>
        </w:rPr>
        <w:tab/>
        <w:t>Ability requirements</w:t>
      </w:r>
    </w:p>
    <w:p w:rsidR="00331FD7" w:rsidRPr="00331FD7" w:rsidRDefault="00331FD7" w:rsidP="00331FD7">
      <w:pPr>
        <w:rPr>
          <w:rFonts w:eastAsia="宋体"/>
          <w:lang w:eastAsia="zh-CN"/>
        </w:rPr>
      </w:pPr>
      <w:r w:rsidRPr="00331FD7">
        <w:rPr>
          <w:rFonts w:eastAsia="宋体"/>
          <w:lang w:eastAsia="zh-CN"/>
        </w:rPr>
        <w:t>AL-01: It is recommended to have the ability to support graphics rendering, video encoding.</w:t>
      </w:r>
    </w:p>
    <w:p w:rsidR="00331FD7" w:rsidRPr="00331FD7" w:rsidRDefault="00331FD7" w:rsidP="00331FD7">
      <w:pPr>
        <w:rPr>
          <w:rFonts w:eastAsia="宋体"/>
          <w:lang w:eastAsia="zh-CN"/>
        </w:rPr>
      </w:pPr>
      <w:r w:rsidRPr="00331FD7">
        <w:rPr>
          <w:rFonts w:eastAsia="宋体"/>
          <w:lang w:eastAsia="zh-CN"/>
        </w:rPr>
        <w:t>AL-02: It is required to have the ability to seamless migration</w:t>
      </w:r>
      <w:r w:rsidRPr="00331FD7">
        <w:rPr>
          <w:rFonts w:eastAsia="宋体" w:hint="eastAsia"/>
          <w:lang w:eastAsia="zh-CN"/>
        </w:rPr>
        <w:t xml:space="preserve"> about</w:t>
      </w:r>
      <w:r w:rsidRPr="00331FD7">
        <w:rPr>
          <w:rFonts w:eastAsia="宋体"/>
          <w:lang w:eastAsia="zh-CN"/>
        </w:rPr>
        <w:t xml:space="preserve"> cloud-based AR capabilities.</w:t>
      </w:r>
    </w:p>
    <w:p w:rsidR="00331FD7" w:rsidRPr="00331FD7" w:rsidRDefault="00331FD7" w:rsidP="00331FD7">
      <w:pPr>
        <w:rPr>
          <w:rFonts w:eastAsia="宋体"/>
          <w:lang w:eastAsia="zh-CN"/>
        </w:rPr>
      </w:pPr>
      <w:r w:rsidRPr="00331FD7">
        <w:rPr>
          <w:rFonts w:eastAsia="宋体"/>
          <w:lang w:eastAsia="zh-CN"/>
        </w:rPr>
        <w:t>AL-03: It is required to have the ability to support the digital processing of real-scenes, including spatial coordinate anchoring, plane detection, and point cloud map construction.</w:t>
      </w:r>
    </w:p>
    <w:p w:rsidR="00331FD7" w:rsidRPr="00331FD7" w:rsidRDefault="00331FD7" w:rsidP="00331FD7">
      <w:pPr>
        <w:rPr>
          <w:rFonts w:eastAsia="宋体"/>
          <w:lang w:eastAsia="zh-CN"/>
        </w:rPr>
      </w:pPr>
      <w:r w:rsidRPr="00331FD7">
        <w:rPr>
          <w:rFonts w:eastAsia="宋体"/>
          <w:lang w:eastAsia="zh-CN"/>
        </w:rPr>
        <w:t xml:space="preserve">AL-04: It is required to have the ability to complete real-time tracking, and update the processing or call the appropriate digital processing results for the location information or real-scene data in real time about the cloud-based AR terminal. </w:t>
      </w:r>
    </w:p>
    <w:p w:rsidR="00331FD7" w:rsidRPr="00331FD7" w:rsidRDefault="00331FD7" w:rsidP="00331FD7">
      <w:pPr>
        <w:rPr>
          <w:rFonts w:eastAsia="宋体"/>
          <w:lang w:eastAsia="zh-CN"/>
        </w:rPr>
      </w:pPr>
      <w:r w:rsidRPr="00331FD7">
        <w:rPr>
          <w:rFonts w:eastAsia="宋体"/>
          <w:lang w:eastAsia="zh-CN"/>
        </w:rPr>
        <w:t>AL-05: For the cloud-based AR relying on cloud processing capabilities mode, it is required to have the ability to complete virtual-scene material call, virtual-scene rendering output and sound effect fusion based on real-scene digital results.</w:t>
      </w:r>
    </w:p>
    <w:p w:rsidR="00331FD7" w:rsidRPr="00331FD7" w:rsidRDefault="00331FD7" w:rsidP="00331FD7">
      <w:pPr>
        <w:rPr>
          <w:rFonts w:eastAsia="宋体"/>
          <w:lang w:eastAsia="zh-CN"/>
        </w:rPr>
      </w:pPr>
      <w:r w:rsidRPr="00331FD7">
        <w:rPr>
          <w:rFonts w:eastAsia="宋体"/>
          <w:lang w:eastAsia="zh-CN"/>
        </w:rPr>
        <w:t>AL-06:</w:t>
      </w:r>
      <w:r w:rsidRPr="00331FD7">
        <w:rPr>
          <w:rFonts w:eastAsia="宋体"/>
          <w:b/>
          <w:lang w:eastAsia="zh-CN"/>
        </w:rPr>
        <w:t xml:space="preserve"> </w:t>
      </w:r>
      <w:r w:rsidRPr="00331FD7">
        <w:rPr>
          <w:rFonts w:eastAsia="宋体"/>
          <w:lang w:eastAsia="zh-CN"/>
        </w:rPr>
        <w:t xml:space="preserve">For the cloud-based AR relying on cloud processing capabilities mode, it is required to have the ability to render virtual-scene based on the real-scene digital </w:t>
      </w:r>
      <w:r w:rsidRPr="00331FD7">
        <w:rPr>
          <w:rFonts w:eastAsia="宋体" w:hint="eastAsia"/>
          <w:lang w:eastAsia="zh-CN"/>
        </w:rPr>
        <w:t>result</w:t>
      </w:r>
      <w:r w:rsidRPr="00331FD7">
        <w:rPr>
          <w:rFonts w:eastAsia="宋体"/>
          <w:lang w:eastAsia="zh-CN"/>
        </w:rPr>
        <w:t>, and fusion the sound effect to complete the virtual-real output.</w:t>
      </w:r>
    </w:p>
    <w:p w:rsidR="00331FD7" w:rsidRPr="00331FD7" w:rsidRDefault="00331FD7" w:rsidP="00331FD7">
      <w:pPr>
        <w:rPr>
          <w:rFonts w:eastAsia="宋体"/>
          <w:lang w:eastAsia="zh-CN"/>
        </w:rPr>
      </w:pPr>
      <w:r w:rsidRPr="00331FD7">
        <w:rPr>
          <w:rFonts w:eastAsia="宋体"/>
          <w:lang w:eastAsia="zh-CN"/>
        </w:rPr>
        <w:t xml:space="preserve">AL-07: For cloud-based AR RDPRS mode, </w:t>
      </w:r>
      <w:r w:rsidRPr="00331FD7">
        <w:rPr>
          <w:rFonts w:eastAsia="宋体" w:hint="eastAsia"/>
          <w:lang w:eastAsia="zh-CN"/>
        </w:rPr>
        <w:t>it</w:t>
      </w:r>
      <w:r w:rsidRPr="00331FD7">
        <w:rPr>
          <w:rFonts w:eastAsia="宋体"/>
          <w:lang w:eastAsia="zh-CN"/>
        </w:rPr>
        <w:t xml:space="preserve"> is required to </w:t>
      </w:r>
      <w:r w:rsidRPr="00331FD7">
        <w:rPr>
          <w:rFonts w:eastAsia="宋体" w:hint="eastAsia"/>
          <w:lang w:eastAsia="zh-CN"/>
        </w:rPr>
        <w:t>have</w:t>
      </w:r>
      <w:r w:rsidRPr="00331FD7">
        <w:rPr>
          <w:rFonts w:eastAsia="宋体"/>
          <w:lang w:eastAsia="zh-CN"/>
        </w:rPr>
        <w:t xml:space="preserve"> the ability to provide cloud virtual-scene output data encoding, streaming processing, and deliver to the terminal.</w:t>
      </w:r>
    </w:p>
    <w:p w:rsidR="00331FD7" w:rsidRPr="00331FD7" w:rsidRDefault="00331FD7" w:rsidP="00331FD7">
      <w:pPr>
        <w:rPr>
          <w:rFonts w:eastAsia="宋体"/>
          <w:lang w:eastAsia="zh-CN"/>
        </w:rPr>
      </w:pPr>
      <w:r w:rsidRPr="00331FD7">
        <w:rPr>
          <w:rFonts w:eastAsia="宋体"/>
          <w:lang w:eastAsia="zh-CN"/>
        </w:rPr>
        <w:t xml:space="preserve">AL-08: For cloud-based AR VSPRD mode, </w:t>
      </w:r>
      <w:r w:rsidRPr="00331FD7">
        <w:rPr>
          <w:rFonts w:eastAsia="宋体" w:hint="eastAsia"/>
          <w:lang w:eastAsia="zh-CN"/>
        </w:rPr>
        <w:t>i</w:t>
      </w:r>
      <w:r w:rsidRPr="00331FD7">
        <w:rPr>
          <w:rFonts w:eastAsia="宋体"/>
          <w:lang w:eastAsia="zh-CN"/>
        </w:rPr>
        <w:t xml:space="preserve">t is required to be provided </w:t>
      </w:r>
      <w:r w:rsidRPr="00331FD7">
        <w:rPr>
          <w:rFonts w:eastAsia="宋体" w:hint="eastAsia"/>
          <w:lang w:eastAsia="zh-CN"/>
        </w:rPr>
        <w:t>about</w:t>
      </w:r>
      <w:r w:rsidRPr="00331FD7">
        <w:rPr>
          <w:rFonts w:eastAsia="宋体"/>
          <w:lang w:eastAsia="zh-CN"/>
        </w:rPr>
        <w:t xml:space="preserve"> the ability to share and update reality digital processing resources.</w:t>
      </w:r>
    </w:p>
    <w:p w:rsidR="00331FD7" w:rsidRPr="00331FD7" w:rsidRDefault="00331FD7" w:rsidP="00331FD7">
      <w:pPr>
        <w:rPr>
          <w:rFonts w:eastAsia="宋体"/>
          <w:lang w:eastAsia="zh-CN"/>
        </w:rPr>
      </w:pPr>
      <w:r w:rsidRPr="00331FD7">
        <w:rPr>
          <w:rFonts w:eastAsia="宋体"/>
          <w:lang w:eastAsia="zh-CN"/>
        </w:rPr>
        <w:t>AL-09: It is recommended to have the ability to recognize real objects, and be able to accurately identify and subsequently digital process based on AI capabilities.</w:t>
      </w:r>
    </w:p>
    <w:p w:rsidR="00331FD7" w:rsidRPr="00331FD7" w:rsidRDefault="00331FD7" w:rsidP="005A76FA">
      <w:pPr>
        <w:keepNext/>
        <w:keepLines/>
        <w:tabs>
          <w:tab w:val="left" w:pos="1021"/>
          <w:tab w:val="left" w:pos="1191"/>
          <w:tab w:val="left" w:pos="1588"/>
          <w:tab w:val="left" w:pos="1985"/>
        </w:tabs>
        <w:overflowPunct w:val="0"/>
        <w:autoSpaceDE w:val="0"/>
        <w:autoSpaceDN w:val="0"/>
        <w:adjustRightInd w:val="0"/>
        <w:spacing w:before="160"/>
        <w:textAlignment w:val="baseline"/>
        <w:outlineLvl w:val="3"/>
        <w:rPr>
          <w:rFonts w:eastAsia="Times New Roman"/>
          <w:b/>
          <w:szCs w:val="20"/>
          <w:lang w:eastAsia="en-US"/>
        </w:rPr>
      </w:pPr>
      <w:r w:rsidRPr="00331FD7">
        <w:rPr>
          <w:rFonts w:eastAsia="Times New Roman"/>
          <w:b/>
          <w:szCs w:val="20"/>
          <w:lang w:eastAsia="en-US"/>
        </w:rPr>
        <w:t>8.3.2.4</w:t>
      </w:r>
      <w:r w:rsidRPr="00331FD7">
        <w:rPr>
          <w:rFonts w:eastAsia="Times New Roman"/>
          <w:b/>
          <w:szCs w:val="20"/>
          <w:lang w:eastAsia="en-US"/>
        </w:rPr>
        <w:tab/>
        <w:t>Support butt</w:t>
      </w:r>
    </w:p>
    <w:p w:rsidR="00331FD7" w:rsidRPr="00331FD7" w:rsidRDefault="00331FD7" w:rsidP="00331FD7">
      <w:pPr>
        <w:rPr>
          <w:rFonts w:eastAsia="MS Mincho"/>
        </w:rPr>
      </w:pPr>
      <w:r w:rsidRPr="00331FD7">
        <w:rPr>
          <w:rFonts w:eastAsia="宋体"/>
          <w:lang w:eastAsia="zh-CN"/>
        </w:rPr>
        <w:t xml:space="preserve">SB-01: </w:t>
      </w:r>
      <w:r w:rsidRPr="00331FD7">
        <w:rPr>
          <w:rFonts w:eastAsia="MS Mincho"/>
        </w:rPr>
        <w:t>It is required to have the ability to connect with cloud-based AR operation services and provide cloud AR technology integration services.</w:t>
      </w:r>
    </w:p>
    <w:p w:rsidR="00331FD7" w:rsidRPr="00331FD7" w:rsidRDefault="00331FD7" w:rsidP="00331FD7">
      <w:pPr>
        <w:rPr>
          <w:rFonts w:eastAsia="MS Mincho"/>
        </w:rPr>
      </w:pPr>
      <w:r w:rsidRPr="00331FD7">
        <w:rPr>
          <w:rFonts w:eastAsia="宋体"/>
          <w:lang w:eastAsia="zh-CN"/>
        </w:rPr>
        <w:t>SB-02: It is required to have functions such as docking with cloud-based AR terminals, obtaining location i</w:t>
      </w:r>
      <w:r w:rsidRPr="00331FD7">
        <w:rPr>
          <w:rFonts w:eastAsia="MS Mincho"/>
        </w:rPr>
        <w:t>nformation,</w:t>
      </w:r>
      <w:r w:rsidRPr="00331FD7">
        <w:rPr>
          <w:rFonts w:eastAsia="宋体"/>
          <w:lang w:eastAsia="zh-CN"/>
        </w:rPr>
        <w:t xml:space="preserve"> and c</w:t>
      </w:r>
      <w:r w:rsidRPr="00331FD7">
        <w:rPr>
          <w:rFonts w:eastAsia="MS Mincho"/>
        </w:rPr>
        <w:t>ontrol instructions.</w:t>
      </w:r>
    </w:p>
    <w:p w:rsidR="00331FD7" w:rsidRPr="00331FD7" w:rsidRDefault="00331FD7" w:rsidP="00331FD7">
      <w:pPr>
        <w:rPr>
          <w:rFonts w:eastAsia="MS Mincho"/>
        </w:rPr>
      </w:pPr>
      <w:r w:rsidRPr="00331FD7">
        <w:rPr>
          <w:rFonts w:eastAsia="宋体"/>
          <w:lang w:eastAsia="zh-CN"/>
        </w:rPr>
        <w:t xml:space="preserve">SB-03: </w:t>
      </w:r>
      <w:r w:rsidRPr="00331FD7">
        <w:rPr>
          <w:rFonts w:eastAsia="MS Mincho"/>
        </w:rPr>
        <w:t>It is required to have the ability to connect with OA&amp;M to realize the management functions related to technical integration.</w:t>
      </w:r>
    </w:p>
    <w:p w:rsidR="00331FD7" w:rsidRPr="00331FD7" w:rsidRDefault="00331FD7" w:rsidP="005A76FA">
      <w:pPr>
        <w:keepNext/>
        <w:keepLines/>
        <w:tabs>
          <w:tab w:val="left" w:pos="794"/>
          <w:tab w:val="left" w:pos="1191"/>
          <w:tab w:val="left" w:pos="1588"/>
          <w:tab w:val="left" w:pos="1985"/>
        </w:tabs>
        <w:overflowPunct w:val="0"/>
        <w:autoSpaceDE w:val="0"/>
        <w:autoSpaceDN w:val="0"/>
        <w:adjustRightInd w:val="0"/>
        <w:spacing w:before="160"/>
        <w:textAlignment w:val="baseline"/>
        <w:outlineLvl w:val="2"/>
        <w:rPr>
          <w:rFonts w:eastAsia="Times New Roman"/>
          <w:b/>
          <w:szCs w:val="20"/>
          <w:lang w:eastAsia="zh-CN"/>
        </w:rPr>
      </w:pPr>
      <w:bookmarkStart w:id="143" w:name="_Toc175129252"/>
      <w:bookmarkStart w:id="144" w:name="_Toc184817537"/>
      <w:r w:rsidRPr="00331FD7">
        <w:rPr>
          <w:rFonts w:eastAsia="Calibri"/>
          <w:b/>
          <w:szCs w:val="20"/>
          <w:lang w:eastAsia="en-US"/>
        </w:rPr>
        <w:lastRenderedPageBreak/>
        <w:t>8.3.3</w:t>
      </w:r>
      <w:r w:rsidRPr="00331FD7">
        <w:rPr>
          <w:rFonts w:eastAsia="Calibri"/>
          <w:b/>
          <w:szCs w:val="20"/>
          <w:lang w:eastAsia="en-US"/>
        </w:rPr>
        <w:tab/>
        <w:t>Cloud-based AR capability distribution</w:t>
      </w:r>
      <w:bookmarkEnd w:id="143"/>
      <w:bookmarkEnd w:id="144"/>
      <w:r w:rsidRPr="00331FD7" w:rsidDel="00C6456D">
        <w:rPr>
          <w:rFonts w:eastAsia="Calibri"/>
          <w:b/>
          <w:szCs w:val="20"/>
          <w:lang w:eastAsia="en-US"/>
        </w:rPr>
        <w:t xml:space="preserve"> </w:t>
      </w:r>
    </w:p>
    <w:p w:rsidR="00331FD7" w:rsidRPr="00331FD7" w:rsidRDefault="00331FD7" w:rsidP="005A76FA">
      <w:pPr>
        <w:keepNext/>
        <w:keepLines/>
        <w:tabs>
          <w:tab w:val="left" w:pos="1021"/>
          <w:tab w:val="left" w:pos="1191"/>
          <w:tab w:val="left" w:pos="1588"/>
          <w:tab w:val="left" w:pos="1985"/>
        </w:tabs>
        <w:overflowPunct w:val="0"/>
        <w:autoSpaceDE w:val="0"/>
        <w:autoSpaceDN w:val="0"/>
        <w:adjustRightInd w:val="0"/>
        <w:spacing w:before="160"/>
        <w:textAlignment w:val="baseline"/>
        <w:outlineLvl w:val="3"/>
        <w:rPr>
          <w:rFonts w:eastAsia="Times New Roman"/>
          <w:b/>
          <w:szCs w:val="20"/>
          <w:lang w:eastAsia="en-US"/>
        </w:rPr>
      </w:pPr>
      <w:r w:rsidRPr="00331FD7">
        <w:rPr>
          <w:rFonts w:eastAsia="Times New Roman"/>
          <w:b/>
          <w:szCs w:val="20"/>
          <w:lang w:eastAsia="en-US"/>
        </w:rPr>
        <w:t>8.3.3.1</w:t>
      </w:r>
      <w:r w:rsidRPr="00331FD7">
        <w:rPr>
          <w:rFonts w:eastAsia="Times New Roman"/>
          <w:b/>
          <w:szCs w:val="20"/>
          <w:lang w:eastAsia="en-US"/>
        </w:rPr>
        <w:tab/>
        <w:t>Content distribution</w:t>
      </w:r>
    </w:p>
    <w:p w:rsidR="00331FD7" w:rsidRPr="00331FD7" w:rsidRDefault="00331FD7" w:rsidP="00331FD7">
      <w:pPr>
        <w:rPr>
          <w:rFonts w:eastAsia="宋体"/>
          <w:lang w:eastAsia="zh-CN"/>
        </w:rPr>
      </w:pPr>
      <w:r w:rsidRPr="00331FD7">
        <w:rPr>
          <w:rFonts w:eastAsia="宋体"/>
          <w:lang w:eastAsia="zh-CN"/>
        </w:rPr>
        <w:t>CD-01: It is required to provide the abilit</w:t>
      </w:r>
      <w:r w:rsidRPr="00331FD7">
        <w:rPr>
          <w:rFonts w:eastAsia="宋体" w:hint="eastAsia"/>
          <w:lang w:eastAsia="zh-CN"/>
        </w:rPr>
        <w:t>ies</w:t>
      </w:r>
      <w:r w:rsidRPr="00331FD7">
        <w:rPr>
          <w:rFonts w:eastAsia="宋体"/>
          <w:lang w:eastAsia="zh-CN"/>
        </w:rPr>
        <w:t xml:space="preserve"> </w:t>
      </w:r>
      <w:r w:rsidRPr="00331FD7">
        <w:rPr>
          <w:rFonts w:eastAsia="宋体" w:hint="eastAsia"/>
          <w:lang w:eastAsia="zh-CN"/>
        </w:rPr>
        <w:t>about</w:t>
      </w:r>
      <w:r w:rsidRPr="00331FD7">
        <w:rPr>
          <w:rFonts w:eastAsia="宋体"/>
          <w:lang w:eastAsia="zh-CN"/>
        </w:rPr>
        <w:t xml:space="preserve"> cloud-based AR content download or online operation.</w:t>
      </w:r>
    </w:p>
    <w:p w:rsidR="00331FD7" w:rsidRPr="00331FD7" w:rsidRDefault="00331FD7" w:rsidP="00331FD7">
      <w:pPr>
        <w:rPr>
          <w:rFonts w:eastAsia="宋体"/>
          <w:lang w:eastAsia="zh-CN"/>
        </w:rPr>
      </w:pPr>
      <w:r w:rsidRPr="00331FD7">
        <w:rPr>
          <w:rFonts w:eastAsia="宋体"/>
          <w:lang w:eastAsia="zh-CN"/>
        </w:rPr>
        <w:t>CD-02: It is required to provide CDN functions for cloud AR-related audio and video services as needed.</w:t>
      </w:r>
    </w:p>
    <w:p w:rsidR="00331FD7" w:rsidRPr="00331FD7" w:rsidRDefault="00331FD7" w:rsidP="00331FD7">
      <w:pPr>
        <w:rPr>
          <w:rFonts w:eastAsia="宋体"/>
          <w:lang w:eastAsia="zh-CN"/>
        </w:rPr>
      </w:pPr>
      <w:r w:rsidRPr="00331FD7">
        <w:rPr>
          <w:rFonts w:eastAsia="宋体"/>
          <w:lang w:eastAsia="zh-CN"/>
        </w:rPr>
        <w:t xml:space="preserve">CD-03: It is required to provide </w:t>
      </w:r>
      <w:r w:rsidRPr="00331FD7">
        <w:rPr>
          <w:rFonts w:eastAsia="宋体" w:hint="eastAsia"/>
          <w:lang w:eastAsia="zh-CN"/>
        </w:rPr>
        <w:t>s</w:t>
      </w:r>
      <w:r w:rsidRPr="00331FD7">
        <w:rPr>
          <w:rFonts w:eastAsia="宋体"/>
          <w:lang w:eastAsia="zh-CN"/>
        </w:rPr>
        <w:t>torage capabilities matched to cloud-based AR content distribution.</w:t>
      </w:r>
    </w:p>
    <w:p w:rsidR="00331FD7" w:rsidRPr="00331FD7" w:rsidRDefault="00331FD7" w:rsidP="00331FD7">
      <w:pPr>
        <w:rPr>
          <w:rFonts w:eastAsia="宋体"/>
          <w:lang w:eastAsia="zh-CN"/>
        </w:rPr>
      </w:pPr>
      <w:r w:rsidRPr="00331FD7">
        <w:rPr>
          <w:rFonts w:eastAsia="宋体"/>
          <w:lang w:eastAsia="zh-CN"/>
        </w:rPr>
        <w:t>CD-04: It is required to have the function of distributing AR content installation files and progress files to multiple service nodes and different servers of the same service node.</w:t>
      </w:r>
    </w:p>
    <w:p w:rsidR="00331FD7" w:rsidRPr="00331FD7" w:rsidRDefault="00331FD7" w:rsidP="005A76FA">
      <w:pPr>
        <w:keepNext/>
        <w:keepLines/>
        <w:tabs>
          <w:tab w:val="left" w:pos="1021"/>
          <w:tab w:val="left" w:pos="1191"/>
          <w:tab w:val="left" w:pos="1588"/>
          <w:tab w:val="left" w:pos="1985"/>
        </w:tabs>
        <w:overflowPunct w:val="0"/>
        <w:autoSpaceDE w:val="0"/>
        <w:autoSpaceDN w:val="0"/>
        <w:adjustRightInd w:val="0"/>
        <w:spacing w:before="160"/>
        <w:textAlignment w:val="baseline"/>
        <w:outlineLvl w:val="3"/>
        <w:rPr>
          <w:rFonts w:eastAsia="Times New Roman"/>
          <w:b/>
          <w:szCs w:val="20"/>
          <w:lang w:eastAsia="en-US"/>
        </w:rPr>
      </w:pPr>
      <w:r w:rsidRPr="00331FD7">
        <w:rPr>
          <w:rFonts w:eastAsia="Times New Roman"/>
          <w:b/>
          <w:szCs w:val="20"/>
          <w:lang w:eastAsia="en-US"/>
        </w:rPr>
        <w:t>8.3.3.2</w:t>
      </w:r>
      <w:r w:rsidRPr="00331FD7">
        <w:rPr>
          <w:rFonts w:eastAsia="Times New Roman"/>
          <w:b/>
          <w:szCs w:val="20"/>
          <w:lang w:eastAsia="en-US"/>
        </w:rPr>
        <w:tab/>
        <w:t>Resource distribution</w:t>
      </w:r>
    </w:p>
    <w:p w:rsidR="00331FD7" w:rsidRPr="00331FD7" w:rsidRDefault="00331FD7" w:rsidP="00331FD7">
      <w:pPr>
        <w:rPr>
          <w:rFonts w:eastAsia="宋体"/>
          <w:lang w:eastAsia="zh-CN"/>
        </w:rPr>
      </w:pPr>
      <w:r w:rsidRPr="00331FD7">
        <w:rPr>
          <w:rFonts w:eastAsia="宋体"/>
          <w:lang w:eastAsia="zh-CN"/>
        </w:rPr>
        <w:t xml:space="preserve">RD-01: It is required to provide </w:t>
      </w:r>
      <w:r w:rsidRPr="00331FD7">
        <w:rPr>
          <w:rFonts w:eastAsia="宋体" w:hint="eastAsia"/>
          <w:lang w:eastAsia="zh-CN"/>
        </w:rPr>
        <w:t>m</w:t>
      </w:r>
      <w:r w:rsidRPr="00331FD7">
        <w:rPr>
          <w:rFonts w:eastAsia="宋体"/>
          <w:lang w:eastAsia="zh-CN"/>
        </w:rPr>
        <w:t>ulti-terminal and multi-edge node distribution function with real-scene digital processing results.</w:t>
      </w:r>
    </w:p>
    <w:p w:rsidR="00331FD7" w:rsidRPr="00331FD7" w:rsidRDefault="00331FD7" w:rsidP="00331FD7">
      <w:pPr>
        <w:rPr>
          <w:rFonts w:eastAsia="宋体"/>
          <w:lang w:eastAsia="zh-CN"/>
        </w:rPr>
      </w:pPr>
      <w:r w:rsidRPr="00331FD7">
        <w:rPr>
          <w:rFonts w:eastAsia="宋体"/>
          <w:lang w:eastAsia="zh-CN"/>
        </w:rPr>
        <w:t>RD-02: It is required to provide multi-terminal distribution function of virtual-scene digital results completed in the cloud.</w:t>
      </w:r>
    </w:p>
    <w:p w:rsidR="00331FD7" w:rsidRPr="00331FD7" w:rsidRDefault="00331FD7" w:rsidP="00331FD7">
      <w:pPr>
        <w:rPr>
          <w:rFonts w:eastAsia="宋体"/>
          <w:lang w:eastAsia="zh-CN"/>
        </w:rPr>
      </w:pPr>
      <w:r w:rsidRPr="00331FD7">
        <w:rPr>
          <w:rFonts w:eastAsia="宋体"/>
          <w:lang w:eastAsia="zh-CN"/>
        </w:rPr>
        <w:t xml:space="preserve">RD-03: It is required to provide cloud-based AR materials’ distribution function </w:t>
      </w:r>
      <w:r w:rsidRPr="00331FD7">
        <w:rPr>
          <w:rFonts w:eastAsia="宋体" w:hint="eastAsia"/>
          <w:lang w:eastAsia="zh-CN"/>
        </w:rPr>
        <w:t>to</w:t>
      </w:r>
      <w:r w:rsidRPr="00331FD7">
        <w:rPr>
          <w:rFonts w:eastAsia="宋体"/>
          <w:lang w:eastAsia="zh-CN"/>
        </w:rPr>
        <w:t xml:space="preserve"> multi-edge nodes and multi-terminal.</w:t>
      </w:r>
    </w:p>
    <w:p w:rsidR="00331FD7" w:rsidRPr="00331FD7" w:rsidRDefault="00331FD7" w:rsidP="005A76FA">
      <w:pPr>
        <w:keepNext/>
        <w:keepLines/>
        <w:tabs>
          <w:tab w:val="left" w:pos="1021"/>
          <w:tab w:val="left" w:pos="1191"/>
          <w:tab w:val="left" w:pos="1588"/>
          <w:tab w:val="left" w:pos="1985"/>
        </w:tabs>
        <w:overflowPunct w:val="0"/>
        <w:autoSpaceDE w:val="0"/>
        <w:autoSpaceDN w:val="0"/>
        <w:adjustRightInd w:val="0"/>
        <w:spacing w:before="160"/>
        <w:textAlignment w:val="baseline"/>
        <w:outlineLvl w:val="3"/>
        <w:rPr>
          <w:rFonts w:eastAsia="Times New Roman"/>
          <w:b/>
          <w:szCs w:val="20"/>
          <w:lang w:eastAsia="en-US"/>
        </w:rPr>
      </w:pPr>
      <w:r w:rsidRPr="00331FD7">
        <w:rPr>
          <w:rFonts w:eastAsia="Times New Roman"/>
          <w:b/>
          <w:szCs w:val="20"/>
          <w:lang w:eastAsia="en-US"/>
        </w:rPr>
        <w:t>8.3.3.3</w:t>
      </w:r>
      <w:r w:rsidRPr="00331FD7">
        <w:rPr>
          <w:rFonts w:eastAsia="Times New Roman"/>
          <w:b/>
          <w:szCs w:val="20"/>
          <w:lang w:eastAsia="en-US"/>
        </w:rPr>
        <w:tab/>
        <w:t>Technical competency distribution</w:t>
      </w:r>
      <w:r w:rsidRPr="00331FD7" w:rsidDel="00C6456D">
        <w:rPr>
          <w:rFonts w:eastAsia="Times New Roman" w:hint="eastAsia"/>
          <w:b/>
          <w:szCs w:val="20"/>
          <w:lang w:eastAsia="en-US"/>
        </w:rPr>
        <w:t xml:space="preserve"> </w:t>
      </w:r>
    </w:p>
    <w:p w:rsidR="00331FD7" w:rsidRPr="00331FD7" w:rsidRDefault="00331FD7" w:rsidP="00331FD7">
      <w:pPr>
        <w:rPr>
          <w:rFonts w:eastAsia="宋体"/>
        </w:rPr>
      </w:pPr>
      <w:r w:rsidRPr="00331FD7">
        <w:rPr>
          <w:rFonts w:eastAsia="宋体"/>
        </w:rPr>
        <w:t xml:space="preserve">TD-01: It is required to have the ability to distribute the technical function modules and updated versions related </w:t>
      </w:r>
      <w:r w:rsidRPr="00331FD7">
        <w:rPr>
          <w:rFonts w:eastAsia="宋体" w:hint="eastAsia"/>
          <w:lang w:eastAsia="zh-CN"/>
        </w:rPr>
        <w:t>for</w:t>
      </w:r>
      <w:r w:rsidRPr="00331FD7">
        <w:rPr>
          <w:rFonts w:eastAsia="宋体"/>
        </w:rPr>
        <w:t xml:space="preserve"> cloud-based AR to each service node and different servers of the same service node on demand, so as to complete the deployment and update of related functional modules.</w:t>
      </w:r>
    </w:p>
    <w:p w:rsidR="00331FD7" w:rsidRPr="00331FD7" w:rsidRDefault="00331FD7" w:rsidP="00331FD7">
      <w:pPr>
        <w:rPr>
          <w:rFonts w:eastAsia="宋体"/>
        </w:rPr>
      </w:pPr>
      <w:r w:rsidRPr="00331FD7">
        <w:rPr>
          <w:rFonts w:eastAsia="宋体"/>
        </w:rPr>
        <w:t xml:space="preserve">TD-02: It is required to have the ability to distribute the technical functions and updated versions related </w:t>
      </w:r>
      <w:r w:rsidRPr="00331FD7">
        <w:rPr>
          <w:rFonts w:eastAsia="宋体" w:hint="eastAsia"/>
          <w:lang w:eastAsia="zh-CN"/>
        </w:rPr>
        <w:t>for</w:t>
      </w:r>
      <w:r w:rsidRPr="00331FD7">
        <w:rPr>
          <w:rFonts w:eastAsia="宋体"/>
        </w:rPr>
        <w:t xml:space="preserve"> cloud-based AR to each terminal on demand, and implement the deployment of cloud-based AR services based on terminals.</w:t>
      </w:r>
    </w:p>
    <w:p w:rsidR="00331FD7" w:rsidRPr="00331FD7" w:rsidRDefault="00331FD7" w:rsidP="005A76FA">
      <w:pPr>
        <w:keepNext/>
        <w:keepLines/>
        <w:tabs>
          <w:tab w:val="left" w:pos="794"/>
          <w:tab w:val="left" w:pos="1191"/>
          <w:tab w:val="left" w:pos="1588"/>
          <w:tab w:val="left" w:pos="1985"/>
        </w:tabs>
        <w:overflowPunct w:val="0"/>
        <w:autoSpaceDE w:val="0"/>
        <w:autoSpaceDN w:val="0"/>
        <w:adjustRightInd w:val="0"/>
        <w:spacing w:before="240"/>
        <w:textAlignment w:val="baseline"/>
        <w:outlineLvl w:val="1"/>
        <w:rPr>
          <w:rFonts w:eastAsia="宋体"/>
          <w:b/>
          <w:szCs w:val="20"/>
          <w:lang w:eastAsia="en-US"/>
        </w:rPr>
      </w:pPr>
      <w:bookmarkStart w:id="145" w:name="_Toc157440550"/>
      <w:bookmarkStart w:id="146" w:name="_Toc175129253"/>
      <w:bookmarkStart w:id="147" w:name="_Toc184817538"/>
      <w:r w:rsidRPr="00331FD7">
        <w:rPr>
          <w:rFonts w:eastAsia="宋体"/>
          <w:b/>
          <w:szCs w:val="20"/>
          <w:lang w:eastAsia="en-US"/>
        </w:rPr>
        <w:t>8</w:t>
      </w:r>
      <w:r w:rsidRPr="00331FD7">
        <w:rPr>
          <w:rFonts w:eastAsia="宋体" w:hint="eastAsia"/>
          <w:b/>
          <w:szCs w:val="20"/>
          <w:lang w:eastAsia="en-US"/>
        </w:rPr>
        <w:t>.4</w:t>
      </w:r>
      <w:r w:rsidRPr="00331FD7">
        <w:rPr>
          <w:rFonts w:eastAsia="宋体" w:hint="eastAsia"/>
          <w:b/>
          <w:szCs w:val="20"/>
          <w:lang w:eastAsia="en-US"/>
        </w:rPr>
        <w:tab/>
      </w:r>
      <w:r w:rsidRPr="00331FD7">
        <w:rPr>
          <w:rFonts w:eastAsia="宋体"/>
          <w:b/>
          <w:szCs w:val="20"/>
          <w:lang w:eastAsia="en-US"/>
        </w:rPr>
        <w:t>Resource layer</w:t>
      </w:r>
      <w:bookmarkEnd w:id="145"/>
      <w:bookmarkEnd w:id="146"/>
      <w:bookmarkEnd w:id="147"/>
    </w:p>
    <w:p w:rsidR="00331FD7" w:rsidRPr="00331FD7" w:rsidRDefault="00331FD7" w:rsidP="005A76FA">
      <w:pPr>
        <w:keepNext/>
        <w:keepLines/>
        <w:tabs>
          <w:tab w:val="left" w:pos="794"/>
          <w:tab w:val="left" w:pos="1191"/>
          <w:tab w:val="left" w:pos="1588"/>
          <w:tab w:val="left" w:pos="1985"/>
        </w:tabs>
        <w:overflowPunct w:val="0"/>
        <w:autoSpaceDE w:val="0"/>
        <w:autoSpaceDN w:val="0"/>
        <w:adjustRightInd w:val="0"/>
        <w:spacing w:before="160"/>
        <w:textAlignment w:val="baseline"/>
        <w:outlineLvl w:val="2"/>
        <w:rPr>
          <w:rFonts w:eastAsia="Times New Roman"/>
          <w:b/>
          <w:szCs w:val="20"/>
          <w:lang w:eastAsia="en-US"/>
        </w:rPr>
      </w:pPr>
      <w:bookmarkStart w:id="148" w:name="_Toc175129254"/>
      <w:bookmarkStart w:id="149" w:name="_Toc184817539"/>
      <w:r w:rsidRPr="00331FD7">
        <w:rPr>
          <w:rFonts w:eastAsia="Times New Roman"/>
          <w:b/>
          <w:szCs w:val="20"/>
          <w:lang w:eastAsia="en-US"/>
        </w:rPr>
        <w:t>8.4.1</w:t>
      </w:r>
      <w:r w:rsidRPr="00331FD7">
        <w:rPr>
          <w:rFonts w:eastAsia="Times New Roman"/>
          <w:b/>
          <w:szCs w:val="20"/>
          <w:lang w:eastAsia="en-US"/>
        </w:rPr>
        <w:tab/>
        <w:t>Computational resources</w:t>
      </w:r>
      <w:bookmarkEnd w:id="148"/>
      <w:bookmarkEnd w:id="149"/>
      <w:r w:rsidRPr="00331FD7" w:rsidDel="00C6456D">
        <w:rPr>
          <w:rFonts w:eastAsia="Times New Roman"/>
          <w:b/>
          <w:szCs w:val="20"/>
          <w:lang w:eastAsia="en-US"/>
        </w:rPr>
        <w:t xml:space="preserve"> </w:t>
      </w:r>
    </w:p>
    <w:p w:rsidR="00331FD7" w:rsidRPr="00331FD7" w:rsidRDefault="00331FD7" w:rsidP="00331FD7">
      <w:pPr>
        <w:rPr>
          <w:rFonts w:eastAsia="宋体"/>
          <w:lang w:eastAsia="zh-CN"/>
        </w:rPr>
      </w:pPr>
      <w:r w:rsidRPr="00331FD7">
        <w:rPr>
          <w:rFonts w:eastAsia="宋体"/>
          <w:lang w:eastAsia="zh-CN"/>
        </w:rPr>
        <w:t>CR-01: It is required to provide general-purpose hardware resources such as physical or virtual CPUs, GPUs, storage, and NICs.</w:t>
      </w:r>
    </w:p>
    <w:p w:rsidR="00331FD7" w:rsidRPr="00331FD7" w:rsidRDefault="00331FD7" w:rsidP="00331FD7">
      <w:pPr>
        <w:rPr>
          <w:rFonts w:eastAsia="宋体"/>
          <w:lang w:eastAsia="zh-CN"/>
        </w:rPr>
      </w:pPr>
      <w:r w:rsidRPr="00331FD7">
        <w:rPr>
          <w:rFonts w:eastAsia="宋体"/>
          <w:lang w:eastAsia="zh-CN"/>
        </w:rPr>
        <w:t>CR-02: It is required to provide a common software system including a secure operating system, hardware drivers, and a common graphics interface.</w:t>
      </w:r>
    </w:p>
    <w:p w:rsidR="00331FD7" w:rsidRPr="00331FD7" w:rsidRDefault="00331FD7" w:rsidP="00331FD7">
      <w:pPr>
        <w:rPr>
          <w:rFonts w:eastAsia="宋体"/>
          <w:lang w:eastAsia="zh-CN"/>
        </w:rPr>
      </w:pPr>
      <w:r w:rsidRPr="00331FD7">
        <w:rPr>
          <w:rFonts w:eastAsia="宋体"/>
          <w:lang w:eastAsia="zh-CN"/>
        </w:rPr>
        <w:t>CR-03: It is required to provide general functions such as configuration, expansion, migration, and management of cloud resource pools.</w:t>
      </w:r>
    </w:p>
    <w:p w:rsidR="00331FD7" w:rsidRPr="00331FD7" w:rsidRDefault="00331FD7" w:rsidP="005A76FA">
      <w:pPr>
        <w:keepNext/>
        <w:keepLines/>
        <w:tabs>
          <w:tab w:val="left" w:pos="794"/>
          <w:tab w:val="left" w:pos="1191"/>
          <w:tab w:val="left" w:pos="1588"/>
          <w:tab w:val="left" w:pos="1985"/>
        </w:tabs>
        <w:overflowPunct w:val="0"/>
        <w:autoSpaceDE w:val="0"/>
        <w:autoSpaceDN w:val="0"/>
        <w:adjustRightInd w:val="0"/>
        <w:spacing w:before="160"/>
        <w:textAlignment w:val="baseline"/>
        <w:outlineLvl w:val="2"/>
        <w:rPr>
          <w:rFonts w:eastAsia="Times New Roman"/>
          <w:b/>
          <w:szCs w:val="20"/>
          <w:lang w:eastAsia="en-US"/>
        </w:rPr>
      </w:pPr>
      <w:bookmarkStart w:id="150" w:name="_Toc175129255"/>
      <w:bookmarkStart w:id="151" w:name="_Toc184817540"/>
      <w:r w:rsidRPr="00331FD7">
        <w:rPr>
          <w:rFonts w:eastAsia="Times New Roman"/>
          <w:b/>
          <w:szCs w:val="20"/>
          <w:lang w:eastAsia="en-US"/>
        </w:rPr>
        <w:t>8.4.2</w:t>
      </w:r>
      <w:r w:rsidRPr="00331FD7">
        <w:rPr>
          <w:rFonts w:eastAsia="Times New Roman"/>
          <w:b/>
          <w:szCs w:val="20"/>
          <w:lang w:eastAsia="en-US"/>
        </w:rPr>
        <w:tab/>
      </w:r>
      <w:del w:id="152" w:author="LIUXIAOJUN" w:date="2024-11-20T16:00:00Z">
        <w:r w:rsidRPr="00331FD7" w:rsidDel="00850849">
          <w:rPr>
            <w:rFonts w:eastAsia="Times New Roman"/>
            <w:b/>
            <w:szCs w:val="20"/>
            <w:lang w:eastAsia="en-US"/>
          </w:rPr>
          <w:delText>Runing</w:delText>
        </w:r>
      </w:del>
      <w:ins w:id="153" w:author="LIUXIAOJUN" w:date="2024-11-20T16:00:00Z">
        <w:r w:rsidR="00850849" w:rsidRPr="00331FD7">
          <w:rPr>
            <w:rFonts w:eastAsia="Times New Roman"/>
            <w:b/>
            <w:szCs w:val="20"/>
            <w:lang w:eastAsia="en-US"/>
          </w:rPr>
          <w:t>Running</w:t>
        </w:r>
      </w:ins>
      <w:r w:rsidRPr="00331FD7">
        <w:rPr>
          <w:rFonts w:eastAsia="Times New Roman"/>
          <w:b/>
          <w:szCs w:val="20"/>
          <w:lang w:eastAsia="en-US"/>
        </w:rPr>
        <w:t xml:space="preserve"> environment</w:t>
      </w:r>
      <w:bookmarkEnd w:id="150"/>
      <w:bookmarkEnd w:id="151"/>
      <w:r w:rsidRPr="00331FD7" w:rsidDel="00C6456D">
        <w:rPr>
          <w:rFonts w:eastAsia="Times New Roman"/>
          <w:b/>
          <w:szCs w:val="20"/>
          <w:lang w:eastAsia="en-US"/>
        </w:rPr>
        <w:t xml:space="preserve"> </w:t>
      </w:r>
    </w:p>
    <w:p w:rsidR="00331FD7" w:rsidRPr="00331FD7" w:rsidRDefault="00331FD7" w:rsidP="00331FD7">
      <w:pPr>
        <w:rPr>
          <w:rFonts w:eastAsia="宋体"/>
          <w:lang w:eastAsia="zh-CN"/>
        </w:rPr>
      </w:pPr>
      <w:r w:rsidRPr="00331FD7">
        <w:rPr>
          <w:rFonts w:eastAsia="宋体"/>
          <w:lang w:eastAsia="zh-CN"/>
        </w:rPr>
        <w:t>RE-01: It is required to provide compatible mechanisms for concurrent reuse of virtual machine, container, or application virtualization and other software and hardware resources.</w:t>
      </w:r>
    </w:p>
    <w:p w:rsidR="00331FD7" w:rsidRPr="00331FD7" w:rsidRDefault="00331FD7" w:rsidP="00331FD7">
      <w:pPr>
        <w:rPr>
          <w:rFonts w:eastAsia="宋体"/>
          <w:lang w:eastAsia="zh-CN"/>
        </w:rPr>
      </w:pPr>
      <w:r w:rsidRPr="00331FD7">
        <w:rPr>
          <w:rFonts w:eastAsia="宋体"/>
          <w:lang w:eastAsia="zh-CN"/>
        </w:rPr>
        <w:t>RE-02: It is required to provide secure and reliable virtualization, one-click migration, and secure data synchronization mechanisms for virtual machines, containers, or applications.</w:t>
      </w:r>
    </w:p>
    <w:p w:rsidR="00331FD7" w:rsidRPr="00331FD7" w:rsidRDefault="00331FD7" w:rsidP="00331FD7">
      <w:pPr>
        <w:rPr>
          <w:rFonts w:eastAsia="宋体"/>
          <w:lang w:eastAsia="zh-CN"/>
        </w:rPr>
      </w:pPr>
      <w:r w:rsidRPr="00331FD7">
        <w:rPr>
          <w:rFonts w:eastAsia="宋体"/>
          <w:lang w:eastAsia="zh-CN"/>
        </w:rPr>
        <w:t>RE-03: For large-scale digital processing, it is recommended to have the ability to collaborate across different service nodes, as well as the ability to share and organize data.</w:t>
      </w:r>
    </w:p>
    <w:p w:rsidR="00331FD7" w:rsidRPr="00331FD7" w:rsidRDefault="00331FD7" w:rsidP="005A76FA">
      <w:pPr>
        <w:keepNext/>
        <w:keepLines/>
        <w:tabs>
          <w:tab w:val="left" w:pos="794"/>
          <w:tab w:val="left" w:pos="1191"/>
          <w:tab w:val="left" w:pos="1588"/>
          <w:tab w:val="left" w:pos="1985"/>
        </w:tabs>
        <w:overflowPunct w:val="0"/>
        <w:autoSpaceDE w:val="0"/>
        <w:autoSpaceDN w:val="0"/>
        <w:adjustRightInd w:val="0"/>
        <w:spacing w:before="160"/>
        <w:textAlignment w:val="baseline"/>
        <w:outlineLvl w:val="2"/>
        <w:rPr>
          <w:rFonts w:eastAsia="Times New Roman"/>
          <w:b/>
          <w:szCs w:val="20"/>
          <w:lang w:eastAsia="en-US"/>
        </w:rPr>
      </w:pPr>
      <w:bookmarkStart w:id="154" w:name="_Toc175129256"/>
      <w:bookmarkStart w:id="155" w:name="_Toc184817541"/>
      <w:r w:rsidRPr="00331FD7">
        <w:rPr>
          <w:rFonts w:eastAsia="Times New Roman"/>
          <w:b/>
          <w:szCs w:val="20"/>
          <w:lang w:eastAsia="en-US"/>
        </w:rPr>
        <w:t>8.4.3</w:t>
      </w:r>
      <w:r w:rsidRPr="00331FD7">
        <w:rPr>
          <w:rFonts w:eastAsia="Times New Roman"/>
          <w:b/>
          <w:szCs w:val="20"/>
          <w:lang w:eastAsia="en-US"/>
        </w:rPr>
        <w:tab/>
        <w:t>Resources collaboration</w:t>
      </w:r>
      <w:bookmarkEnd w:id="154"/>
      <w:bookmarkEnd w:id="155"/>
      <w:r w:rsidRPr="00331FD7" w:rsidDel="00C6456D">
        <w:rPr>
          <w:rFonts w:eastAsia="Times New Roman"/>
          <w:b/>
          <w:szCs w:val="20"/>
          <w:lang w:eastAsia="en-US"/>
        </w:rPr>
        <w:t xml:space="preserve"> </w:t>
      </w:r>
    </w:p>
    <w:p w:rsidR="00331FD7" w:rsidRPr="00331FD7" w:rsidRDefault="00331FD7" w:rsidP="00331FD7">
      <w:pPr>
        <w:rPr>
          <w:rFonts w:eastAsia="宋体"/>
          <w:lang w:eastAsia="zh-CN"/>
        </w:rPr>
      </w:pPr>
      <w:r w:rsidRPr="00331FD7">
        <w:rPr>
          <w:rFonts w:eastAsia="宋体"/>
          <w:lang w:eastAsia="zh-CN"/>
        </w:rPr>
        <w:t>RC-01: It is required to provide data storage and data backup.</w:t>
      </w:r>
    </w:p>
    <w:p w:rsidR="00331FD7" w:rsidRPr="00331FD7" w:rsidRDefault="00331FD7" w:rsidP="00331FD7">
      <w:pPr>
        <w:rPr>
          <w:rFonts w:eastAsia="宋体"/>
        </w:rPr>
      </w:pPr>
      <w:r w:rsidRPr="00331FD7">
        <w:rPr>
          <w:rFonts w:eastAsia="宋体"/>
          <w:lang w:eastAsia="zh-CN"/>
        </w:rPr>
        <w:lastRenderedPageBreak/>
        <w:t>RC-02: It is recommended to have remote storage and other capabilities to improve the high-speed sharing of data between different service nodes.</w:t>
      </w:r>
    </w:p>
    <w:p w:rsidR="00331FD7" w:rsidRPr="00331FD7" w:rsidRDefault="00331FD7" w:rsidP="005A76FA">
      <w:pPr>
        <w:keepNext/>
        <w:keepLines/>
        <w:tabs>
          <w:tab w:val="left" w:pos="794"/>
          <w:tab w:val="left" w:pos="1191"/>
          <w:tab w:val="left" w:pos="1588"/>
          <w:tab w:val="left" w:pos="1985"/>
        </w:tabs>
        <w:overflowPunct w:val="0"/>
        <w:autoSpaceDE w:val="0"/>
        <w:autoSpaceDN w:val="0"/>
        <w:adjustRightInd w:val="0"/>
        <w:spacing w:before="240"/>
        <w:textAlignment w:val="baseline"/>
        <w:outlineLvl w:val="1"/>
        <w:rPr>
          <w:rFonts w:eastAsia="宋体"/>
          <w:b/>
          <w:szCs w:val="20"/>
          <w:lang w:eastAsia="en-US"/>
        </w:rPr>
      </w:pPr>
      <w:bookmarkStart w:id="156" w:name="_Toc157440551"/>
      <w:bookmarkStart w:id="157" w:name="_Toc175129257"/>
      <w:bookmarkStart w:id="158" w:name="_Toc184817542"/>
      <w:r w:rsidRPr="00331FD7">
        <w:rPr>
          <w:rFonts w:eastAsia="宋体"/>
          <w:b/>
          <w:szCs w:val="20"/>
          <w:lang w:eastAsia="en-US"/>
        </w:rPr>
        <w:t>8</w:t>
      </w:r>
      <w:r w:rsidRPr="00331FD7">
        <w:rPr>
          <w:rFonts w:eastAsia="宋体" w:hint="eastAsia"/>
          <w:b/>
          <w:szCs w:val="20"/>
          <w:lang w:eastAsia="en-US"/>
        </w:rPr>
        <w:t>.</w:t>
      </w:r>
      <w:r w:rsidRPr="00331FD7">
        <w:rPr>
          <w:rFonts w:eastAsia="宋体"/>
          <w:b/>
          <w:szCs w:val="20"/>
          <w:lang w:eastAsia="en-US"/>
        </w:rPr>
        <w:t>5</w:t>
      </w:r>
      <w:r w:rsidRPr="00331FD7">
        <w:rPr>
          <w:rFonts w:eastAsia="宋体" w:hint="eastAsia"/>
          <w:b/>
          <w:szCs w:val="20"/>
          <w:lang w:eastAsia="en-US"/>
        </w:rPr>
        <w:tab/>
        <w:t>Terminal</w:t>
      </w:r>
      <w:r w:rsidRPr="00331FD7">
        <w:rPr>
          <w:rFonts w:eastAsia="宋体"/>
          <w:b/>
          <w:szCs w:val="20"/>
          <w:lang w:eastAsia="en-US"/>
        </w:rPr>
        <w:t xml:space="preserve"> layer</w:t>
      </w:r>
      <w:bookmarkEnd w:id="156"/>
      <w:bookmarkEnd w:id="157"/>
      <w:bookmarkEnd w:id="158"/>
    </w:p>
    <w:p w:rsidR="00331FD7" w:rsidRPr="00331FD7" w:rsidRDefault="00331FD7" w:rsidP="005A76FA">
      <w:pPr>
        <w:keepNext/>
        <w:keepLines/>
        <w:tabs>
          <w:tab w:val="left" w:pos="794"/>
          <w:tab w:val="left" w:pos="1191"/>
          <w:tab w:val="left" w:pos="1588"/>
          <w:tab w:val="left" w:pos="1985"/>
        </w:tabs>
        <w:overflowPunct w:val="0"/>
        <w:autoSpaceDE w:val="0"/>
        <w:autoSpaceDN w:val="0"/>
        <w:adjustRightInd w:val="0"/>
        <w:spacing w:before="160"/>
        <w:textAlignment w:val="baseline"/>
        <w:outlineLvl w:val="2"/>
        <w:rPr>
          <w:rFonts w:eastAsia="Times New Roman"/>
          <w:b/>
          <w:szCs w:val="20"/>
          <w:lang w:eastAsia="en-US"/>
        </w:rPr>
      </w:pPr>
      <w:bookmarkStart w:id="159" w:name="_Toc175129258"/>
      <w:bookmarkStart w:id="160" w:name="_Toc184817543"/>
      <w:r w:rsidRPr="00331FD7">
        <w:rPr>
          <w:rFonts w:eastAsia="Times New Roman"/>
          <w:b/>
          <w:szCs w:val="20"/>
          <w:lang w:eastAsia="en-US"/>
        </w:rPr>
        <w:t>8.5.1</w:t>
      </w:r>
      <w:r w:rsidRPr="00331FD7">
        <w:rPr>
          <w:rFonts w:eastAsia="Times New Roman"/>
          <w:b/>
          <w:szCs w:val="20"/>
          <w:lang w:eastAsia="en-US"/>
        </w:rPr>
        <w:tab/>
        <w:t>Hardware</w:t>
      </w:r>
      <w:bookmarkEnd w:id="159"/>
      <w:bookmarkEnd w:id="160"/>
    </w:p>
    <w:p w:rsidR="00331FD7" w:rsidRPr="00331FD7" w:rsidRDefault="00331FD7" w:rsidP="00331FD7">
      <w:pPr>
        <w:rPr>
          <w:rFonts w:eastAsia="宋体"/>
          <w:lang w:eastAsia="zh-CN"/>
        </w:rPr>
      </w:pPr>
      <w:r w:rsidRPr="00331FD7">
        <w:rPr>
          <w:rFonts w:eastAsia="宋体"/>
          <w:lang w:eastAsia="zh-CN"/>
        </w:rPr>
        <w:t xml:space="preserve">HW-01: It is required to use general-purpose CPU architectures such as X86 and ARM, with complete computing, rendering, storage and other processing capabilities, which is suitable for </w:t>
      </w:r>
      <w:r w:rsidRPr="00331FD7">
        <w:rPr>
          <w:rFonts w:eastAsia="宋体"/>
        </w:rPr>
        <w:t>cloud-based</w:t>
      </w:r>
      <w:r w:rsidRPr="00331FD7">
        <w:rPr>
          <w:rFonts w:eastAsia="宋体"/>
          <w:lang w:eastAsia="zh-CN"/>
        </w:rPr>
        <w:t xml:space="preserve"> AR services.</w:t>
      </w:r>
    </w:p>
    <w:p w:rsidR="00331FD7" w:rsidRPr="00331FD7" w:rsidRDefault="00331FD7" w:rsidP="00331FD7">
      <w:pPr>
        <w:rPr>
          <w:rFonts w:eastAsia="宋体"/>
          <w:lang w:eastAsia="zh-CN"/>
        </w:rPr>
      </w:pPr>
      <w:r w:rsidRPr="00331FD7">
        <w:rPr>
          <w:rFonts w:eastAsia="宋体"/>
          <w:lang w:eastAsia="zh-CN"/>
        </w:rPr>
        <w:t>HW-02: It is required to provide sufficient computing power, including CPU and GPU.</w:t>
      </w:r>
    </w:p>
    <w:p w:rsidR="00331FD7" w:rsidRPr="00331FD7" w:rsidRDefault="00331FD7" w:rsidP="00331FD7">
      <w:pPr>
        <w:rPr>
          <w:rFonts w:eastAsia="宋体"/>
          <w:lang w:eastAsia="zh-CN"/>
        </w:rPr>
      </w:pPr>
      <w:r w:rsidRPr="00331FD7">
        <w:rPr>
          <w:rFonts w:eastAsia="宋体"/>
          <w:lang w:eastAsia="zh-CN"/>
        </w:rPr>
        <w:t>HW-03: It is required to provide sufficient storage capacity.</w:t>
      </w:r>
    </w:p>
    <w:p w:rsidR="00331FD7" w:rsidRPr="00331FD7" w:rsidRDefault="00331FD7" w:rsidP="00331FD7">
      <w:pPr>
        <w:rPr>
          <w:rFonts w:eastAsia="宋体"/>
          <w:lang w:eastAsia="zh-CN"/>
        </w:rPr>
      </w:pPr>
      <w:r w:rsidRPr="00331FD7">
        <w:rPr>
          <w:rFonts w:eastAsia="宋体"/>
          <w:lang w:eastAsia="zh-CN"/>
        </w:rPr>
        <w:t>HW-04: It is required to provide display capability.</w:t>
      </w:r>
    </w:p>
    <w:p w:rsidR="00331FD7" w:rsidRPr="00331FD7" w:rsidRDefault="00331FD7" w:rsidP="00331FD7">
      <w:pPr>
        <w:rPr>
          <w:rFonts w:eastAsia="宋体"/>
          <w:lang w:eastAsia="zh-CN"/>
        </w:rPr>
      </w:pPr>
      <w:r w:rsidRPr="00331FD7">
        <w:rPr>
          <w:rFonts w:eastAsia="宋体"/>
          <w:lang w:eastAsia="zh-CN"/>
        </w:rPr>
        <w:t>HW-05: It is required to provide real-time collection capabilities for 3DOF and related data.</w:t>
      </w:r>
    </w:p>
    <w:p w:rsidR="00331FD7" w:rsidRPr="00331FD7" w:rsidRDefault="00331FD7" w:rsidP="00331FD7">
      <w:pPr>
        <w:rPr>
          <w:rFonts w:eastAsia="宋体"/>
          <w:lang w:eastAsia="zh-CN"/>
        </w:rPr>
      </w:pPr>
      <w:r w:rsidRPr="00331FD7">
        <w:rPr>
          <w:rFonts w:eastAsia="宋体"/>
          <w:lang w:eastAsia="zh-CN"/>
        </w:rPr>
        <w:t>HW-06: It is required to provide effective controls, such as touch screens, gestures, sounds.</w:t>
      </w:r>
    </w:p>
    <w:p w:rsidR="00331FD7" w:rsidRPr="00331FD7" w:rsidRDefault="00331FD7" w:rsidP="00331FD7">
      <w:pPr>
        <w:rPr>
          <w:rFonts w:eastAsia="宋体"/>
          <w:lang w:eastAsia="zh-CN"/>
        </w:rPr>
      </w:pPr>
      <w:r w:rsidRPr="00331FD7">
        <w:rPr>
          <w:rFonts w:eastAsia="宋体"/>
          <w:lang w:eastAsia="zh-CN"/>
        </w:rPr>
        <w:t>HW-07: It is required to provide precise spatial positioning capability.</w:t>
      </w:r>
    </w:p>
    <w:p w:rsidR="00331FD7" w:rsidRPr="00331FD7" w:rsidRDefault="00331FD7" w:rsidP="00331FD7">
      <w:pPr>
        <w:rPr>
          <w:rFonts w:eastAsia="宋体"/>
          <w:lang w:eastAsia="zh-CN"/>
        </w:rPr>
      </w:pPr>
      <w:r w:rsidRPr="00331FD7">
        <w:rPr>
          <w:rFonts w:eastAsia="宋体"/>
          <w:lang w:eastAsia="zh-CN"/>
        </w:rPr>
        <w:t>HW-08: It is required to provide high-definition reality capture capability via built-in or external camera.</w:t>
      </w:r>
    </w:p>
    <w:p w:rsidR="00331FD7" w:rsidRPr="00331FD7" w:rsidRDefault="00331FD7" w:rsidP="00331FD7">
      <w:pPr>
        <w:rPr>
          <w:rFonts w:eastAsia="宋体"/>
          <w:lang w:eastAsia="zh-CN"/>
        </w:rPr>
      </w:pPr>
      <w:r w:rsidRPr="00331FD7">
        <w:rPr>
          <w:rFonts w:eastAsia="宋体"/>
          <w:lang w:eastAsia="zh-CN"/>
        </w:rPr>
        <w:t>HW-09: It is required to provide network access capability of more than 100Mbit/s.</w:t>
      </w:r>
    </w:p>
    <w:p w:rsidR="00331FD7" w:rsidRPr="00331FD7" w:rsidRDefault="00331FD7" w:rsidP="00331FD7">
      <w:pPr>
        <w:rPr>
          <w:rFonts w:eastAsia="宋体"/>
          <w:lang w:eastAsia="zh-CN"/>
        </w:rPr>
      </w:pPr>
      <w:r w:rsidRPr="00331FD7">
        <w:rPr>
          <w:rFonts w:eastAsia="宋体"/>
          <w:lang w:eastAsia="zh-CN"/>
        </w:rPr>
        <w:t>HW-10: It is recommended to provide real-time collection capabilities for 6DOF and related data.</w:t>
      </w:r>
    </w:p>
    <w:p w:rsidR="00331FD7" w:rsidRPr="00331FD7" w:rsidRDefault="00331FD7" w:rsidP="005A76FA">
      <w:pPr>
        <w:keepNext/>
        <w:keepLines/>
        <w:tabs>
          <w:tab w:val="left" w:pos="794"/>
          <w:tab w:val="left" w:pos="1191"/>
          <w:tab w:val="left" w:pos="1588"/>
          <w:tab w:val="left" w:pos="1985"/>
        </w:tabs>
        <w:overflowPunct w:val="0"/>
        <w:autoSpaceDE w:val="0"/>
        <w:autoSpaceDN w:val="0"/>
        <w:adjustRightInd w:val="0"/>
        <w:spacing w:before="160"/>
        <w:textAlignment w:val="baseline"/>
        <w:outlineLvl w:val="2"/>
        <w:rPr>
          <w:rFonts w:eastAsia="Times New Roman"/>
          <w:b/>
          <w:szCs w:val="20"/>
          <w:lang w:eastAsia="en-US"/>
        </w:rPr>
      </w:pPr>
      <w:bookmarkStart w:id="161" w:name="_Toc175129259"/>
      <w:bookmarkStart w:id="162" w:name="_Toc184817544"/>
      <w:r w:rsidRPr="00331FD7">
        <w:rPr>
          <w:rFonts w:eastAsia="Times New Roman"/>
          <w:b/>
          <w:szCs w:val="20"/>
          <w:lang w:eastAsia="en-US"/>
        </w:rPr>
        <w:t>8.5.2</w:t>
      </w:r>
      <w:r w:rsidRPr="00331FD7">
        <w:rPr>
          <w:rFonts w:eastAsia="Times New Roman"/>
          <w:b/>
          <w:szCs w:val="20"/>
          <w:lang w:eastAsia="en-US"/>
        </w:rPr>
        <w:tab/>
        <w:t>Software</w:t>
      </w:r>
      <w:bookmarkEnd w:id="161"/>
      <w:bookmarkEnd w:id="162"/>
    </w:p>
    <w:p w:rsidR="00331FD7" w:rsidRPr="00331FD7" w:rsidRDefault="00331FD7" w:rsidP="00331FD7">
      <w:pPr>
        <w:rPr>
          <w:rFonts w:eastAsia="宋体"/>
          <w:lang w:eastAsia="zh-CN"/>
        </w:rPr>
      </w:pPr>
      <w:r w:rsidRPr="00331FD7">
        <w:rPr>
          <w:rFonts w:eastAsia="宋体"/>
          <w:lang w:eastAsia="zh-CN"/>
        </w:rPr>
        <w:t>SW-01: It is recommended to provide common operating system such as Windows, Linux, Android, and Harmony.</w:t>
      </w:r>
    </w:p>
    <w:p w:rsidR="00331FD7" w:rsidRPr="00331FD7" w:rsidRDefault="00331FD7" w:rsidP="00331FD7">
      <w:pPr>
        <w:rPr>
          <w:rFonts w:eastAsia="宋体"/>
          <w:lang w:eastAsia="zh-CN"/>
        </w:rPr>
      </w:pPr>
      <w:r w:rsidRPr="00331FD7">
        <w:rPr>
          <w:rFonts w:eastAsia="宋体"/>
          <w:lang w:eastAsia="zh-CN"/>
        </w:rPr>
        <w:t>SW-02: It is required to provide hardware driver installation.</w:t>
      </w:r>
    </w:p>
    <w:p w:rsidR="00331FD7" w:rsidRPr="00331FD7" w:rsidRDefault="00331FD7" w:rsidP="00331FD7">
      <w:pPr>
        <w:rPr>
          <w:rFonts w:eastAsia="宋体"/>
          <w:lang w:eastAsia="zh-CN"/>
        </w:rPr>
      </w:pPr>
      <w:r w:rsidRPr="00331FD7">
        <w:rPr>
          <w:rFonts w:eastAsia="宋体"/>
          <w:lang w:eastAsia="zh-CN"/>
        </w:rPr>
        <w:t>SW-03: It is required to support interconnection with the control layer to implement functions such as cloud</w:t>
      </w:r>
      <w:r w:rsidRPr="00331FD7">
        <w:rPr>
          <w:rFonts w:eastAsia="宋体"/>
        </w:rPr>
        <w:t>-based</w:t>
      </w:r>
      <w:r w:rsidRPr="00331FD7">
        <w:rPr>
          <w:rFonts w:eastAsia="宋体"/>
          <w:lang w:eastAsia="zh-CN"/>
        </w:rPr>
        <w:t xml:space="preserve"> AR functions, resource and content distribution, location information upload, receiving cloud</w:t>
      </w:r>
      <w:r w:rsidRPr="00331FD7">
        <w:rPr>
          <w:rFonts w:eastAsia="宋体"/>
        </w:rPr>
        <w:t>-based</w:t>
      </w:r>
      <w:r w:rsidRPr="00331FD7">
        <w:rPr>
          <w:rFonts w:eastAsia="宋体"/>
          <w:lang w:eastAsia="zh-CN"/>
        </w:rPr>
        <w:t xml:space="preserve"> AR service media streams, and uploading control commands.</w:t>
      </w:r>
    </w:p>
    <w:p w:rsidR="00331FD7" w:rsidRPr="00331FD7" w:rsidRDefault="00331FD7" w:rsidP="00331FD7">
      <w:pPr>
        <w:rPr>
          <w:rFonts w:eastAsia="宋体"/>
          <w:lang w:eastAsia="zh-CN"/>
        </w:rPr>
      </w:pPr>
      <w:r w:rsidRPr="00331FD7">
        <w:rPr>
          <w:rFonts w:eastAsia="宋体"/>
          <w:lang w:eastAsia="zh-CN"/>
        </w:rPr>
        <w:t>SW-04: It is required to have the ability to upload real-time collected real-scenes to the cloud.</w:t>
      </w:r>
    </w:p>
    <w:p w:rsidR="00331FD7" w:rsidRPr="00331FD7" w:rsidRDefault="00331FD7" w:rsidP="00331FD7">
      <w:pPr>
        <w:rPr>
          <w:rFonts w:eastAsia="宋体"/>
          <w:lang w:eastAsia="zh-CN"/>
        </w:rPr>
      </w:pPr>
      <w:r w:rsidRPr="00331FD7">
        <w:rPr>
          <w:rFonts w:eastAsia="宋体"/>
          <w:lang w:eastAsia="zh-CN"/>
        </w:rPr>
        <w:t>SW-05: It is recommended to have the ability to combine rendering output and sound effects of virtual-scene materials based on reality digit</w:t>
      </w:r>
      <w:r w:rsidRPr="00331FD7">
        <w:rPr>
          <w:rFonts w:eastAsia="宋体" w:hint="eastAsia"/>
          <w:lang w:eastAsia="zh-CN"/>
        </w:rPr>
        <w:t>al</w:t>
      </w:r>
      <w:r w:rsidRPr="00331FD7">
        <w:rPr>
          <w:rFonts w:eastAsia="宋体"/>
          <w:lang w:eastAsia="zh-CN"/>
        </w:rPr>
        <w:t xml:space="preserve"> results and virtual-scene logic.</w:t>
      </w:r>
    </w:p>
    <w:p w:rsidR="00331FD7" w:rsidRPr="00331FD7" w:rsidRDefault="00331FD7" w:rsidP="00331FD7">
      <w:pPr>
        <w:rPr>
          <w:rFonts w:eastAsia="宋体"/>
          <w:lang w:eastAsia="zh-CN"/>
        </w:rPr>
      </w:pPr>
      <w:r w:rsidRPr="00331FD7">
        <w:rPr>
          <w:rFonts w:eastAsia="宋体"/>
          <w:lang w:eastAsia="zh-CN"/>
        </w:rPr>
        <w:t>SW-06: It is recommended to have the ability to locally store such as real-scene digit</w:t>
      </w:r>
      <w:r w:rsidRPr="00331FD7">
        <w:rPr>
          <w:rFonts w:eastAsia="宋体" w:hint="eastAsia"/>
          <w:lang w:eastAsia="zh-CN"/>
        </w:rPr>
        <w:t>al</w:t>
      </w:r>
      <w:r w:rsidRPr="00331FD7">
        <w:rPr>
          <w:rFonts w:eastAsia="宋体"/>
          <w:lang w:eastAsia="zh-CN"/>
        </w:rPr>
        <w:t xml:space="preserve"> results and virtual-scene materials.</w:t>
      </w:r>
    </w:p>
    <w:p w:rsidR="00331FD7" w:rsidRPr="00331FD7" w:rsidRDefault="00331FD7" w:rsidP="00331FD7">
      <w:pPr>
        <w:rPr>
          <w:rFonts w:eastAsia="宋体"/>
          <w:lang w:eastAsia="zh-CN"/>
        </w:rPr>
      </w:pPr>
      <w:r w:rsidRPr="00331FD7">
        <w:rPr>
          <w:rFonts w:eastAsia="宋体"/>
          <w:lang w:eastAsia="zh-CN"/>
        </w:rPr>
        <w:t>SW-07: It is required to complete the processing virtual-scene based on local output or cloud delivery to fusion real-scene output.</w:t>
      </w:r>
    </w:p>
    <w:p w:rsidR="00331FD7" w:rsidRPr="00331FD7" w:rsidRDefault="00331FD7" w:rsidP="00331FD7">
      <w:pPr>
        <w:rPr>
          <w:rFonts w:eastAsia="宋体"/>
          <w:lang w:eastAsia="zh-CN"/>
        </w:rPr>
      </w:pPr>
      <w:r w:rsidRPr="00331FD7">
        <w:rPr>
          <w:rFonts w:eastAsia="宋体"/>
          <w:lang w:eastAsia="zh-CN"/>
        </w:rPr>
        <w:t>SW-08: It can optionally have AI prediction capability, which can provide real-scene recognition capabilities.</w:t>
      </w:r>
    </w:p>
    <w:p w:rsidR="00331FD7" w:rsidRPr="00331FD7" w:rsidRDefault="00331FD7" w:rsidP="00331FD7">
      <w:pPr>
        <w:rPr>
          <w:rFonts w:eastAsia="宋体"/>
          <w:lang w:eastAsia="zh-CN"/>
        </w:rPr>
      </w:pPr>
      <w:r w:rsidRPr="00331FD7">
        <w:rPr>
          <w:rFonts w:eastAsia="宋体"/>
          <w:lang w:eastAsia="zh-CN"/>
        </w:rPr>
        <w:t>SW-09: It is recommended to have real-scene digital processing capabilities such as plane detection, spatial recognition, and coordinate anchoring;</w:t>
      </w:r>
    </w:p>
    <w:p w:rsidR="00331FD7" w:rsidRPr="00331FD7" w:rsidRDefault="00331FD7" w:rsidP="00331FD7">
      <w:pPr>
        <w:rPr>
          <w:rFonts w:eastAsia="宋体"/>
          <w:lang w:eastAsia="zh-CN"/>
        </w:rPr>
      </w:pPr>
      <w:r w:rsidRPr="00331FD7">
        <w:rPr>
          <w:rFonts w:eastAsia="宋体"/>
          <w:lang w:eastAsia="zh-CN"/>
        </w:rPr>
        <w:t>SW-10: It is required to adjust the coordinate mapping relationship of real-time digital processing according to the angle, position, distance of the collection, so as to lay the foundation for the virtual-real fusion output.</w:t>
      </w:r>
    </w:p>
    <w:p w:rsidR="00331FD7" w:rsidRPr="00331FD7" w:rsidRDefault="00331FD7" w:rsidP="00331FD7">
      <w:pPr>
        <w:rPr>
          <w:rFonts w:eastAsia="宋体"/>
          <w:lang w:eastAsia="zh-CN"/>
        </w:rPr>
      </w:pPr>
      <w:r w:rsidRPr="00331FD7">
        <w:rPr>
          <w:rFonts w:eastAsia="宋体"/>
          <w:lang w:eastAsia="zh-CN"/>
        </w:rPr>
        <w:t>SW-11: It is recommended to support multiple codecs, such as H.264, H.265, AVI, and VP9.</w:t>
      </w:r>
    </w:p>
    <w:p w:rsidR="00331FD7" w:rsidRPr="00331FD7" w:rsidRDefault="00331FD7" w:rsidP="00331FD7">
      <w:pPr>
        <w:rPr>
          <w:rFonts w:eastAsia="宋体"/>
          <w:lang w:eastAsia="zh-CN"/>
        </w:rPr>
      </w:pPr>
      <w:r w:rsidRPr="00331FD7">
        <w:rPr>
          <w:rFonts w:eastAsia="宋体"/>
          <w:lang w:eastAsia="zh-CN"/>
        </w:rPr>
        <w:t xml:space="preserve">SW-12: It is recommended to be less than 40ms about the overall terminal operation delay and processing delay </w:t>
      </w:r>
    </w:p>
    <w:p w:rsidR="00331FD7" w:rsidRPr="00331FD7" w:rsidRDefault="00331FD7" w:rsidP="00331FD7">
      <w:pPr>
        <w:rPr>
          <w:rFonts w:eastAsia="宋体"/>
          <w:lang w:eastAsia="zh-CN"/>
        </w:rPr>
      </w:pPr>
      <w:r w:rsidRPr="00331FD7">
        <w:rPr>
          <w:rFonts w:eastAsia="宋体"/>
          <w:lang w:eastAsia="zh-CN"/>
        </w:rPr>
        <w:lastRenderedPageBreak/>
        <w:t xml:space="preserve">SW-13: It is recommended to be less than 20ms about graphics and audio data decoding </w:t>
      </w:r>
      <w:r w:rsidRPr="00331FD7">
        <w:rPr>
          <w:rFonts w:eastAsia="宋体" w:hint="eastAsia"/>
          <w:lang w:eastAsia="zh-CN"/>
        </w:rPr>
        <w:t>by</w:t>
      </w:r>
      <w:r w:rsidRPr="00331FD7">
        <w:rPr>
          <w:rFonts w:eastAsia="宋体"/>
          <w:lang w:eastAsia="zh-CN"/>
        </w:rPr>
        <w:t xml:space="preserve"> </w:t>
      </w:r>
      <w:r w:rsidRPr="00331FD7">
        <w:rPr>
          <w:rFonts w:eastAsia="宋体" w:hint="eastAsia"/>
          <w:lang w:eastAsia="zh-CN"/>
        </w:rPr>
        <w:t>the</w:t>
      </w:r>
      <w:r w:rsidRPr="00331FD7">
        <w:rPr>
          <w:rFonts w:eastAsia="宋体"/>
          <w:lang w:eastAsia="zh-CN"/>
        </w:rPr>
        <w:t xml:space="preserve"> </w:t>
      </w:r>
      <w:r w:rsidRPr="00331FD7">
        <w:rPr>
          <w:rFonts w:eastAsia="宋体" w:hint="eastAsia"/>
          <w:lang w:eastAsia="zh-CN"/>
        </w:rPr>
        <w:t>t</w:t>
      </w:r>
      <w:r w:rsidRPr="00331FD7">
        <w:rPr>
          <w:rFonts w:eastAsia="宋体"/>
          <w:lang w:eastAsia="zh-CN"/>
        </w:rPr>
        <w:t xml:space="preserve">erminal </w:t>
      </w:r>
      <w:r w:rsidRPr="00331FD7">
        <w:rPr>
          <w:rFonts w:eastAsia="宋体" w:hint="eastAsia"/>
          <w:lang w:eastAsia="zh-CN"/>
        </w:rPr>
        <w:t>local</w:t>
      </w:r>
      <w:r w:rsidRPr="00331FD7">
        <w:rPr>
          <w:rFonts w:eastAsia="宋体"/>
          <w:lang w:eastAsia="zh-CN"/>
        </w:rPr>
        <w:t>.</w:t>
      </w:r>
    </w:p>
    <w:p w:rsidR="00331FD7" w:rsidRPr="00331FD7" w:rsidRDefault="00331FD7" w:rsidP="005A76FA">
      <w:pPr>
        <w:keepNext/>
        <w:keepLines/>
        <w:tabs>
          <w:tab w:val="left" w:pos="794"/>
          <w:tab w:val="left" w:pos="1191"/>
          <w:tab w:val="left" w:pos="1588"/>
          <w:tab w:val="left" w:pos="1985"/>
        </w:tabs>
        <w:overflowPunct w:val="0"/>
        <w:autoSpaceDE w:val="0"/>
        <w:autoSpaceDN w:val="0"/>
        <w:adjustRightInd w:val="0"/>
        <w:spacing w:before="240"/>
        <w:textAlignment w:val="baseline"/>
        <w:outlineLvl w:val="1"/>
        <w:rPr>
          <w:rFonts w:eastAsia="宋体"/>
          <w:b/>
          <w:szCs w:val="20"/>
          <w:lang w:eastAsia="en-US"/>
        </w:rPr>
      </w:pPr>
      <w:bookmarkStart w:id="163" w:name="_Toc157440552"/>
      <w:bookmarkStart w:id="164" w:name="_Toc175129260"/>
      <w:bookmarkStart w:id="165" w:name="_Toc184817545"/>
      <w:r w:rsidRPr="00331FD7">
        <w:rPr>
          <w:rFonts w:eastAsia="宋体"/>
          <w:b/>
          <w:szCs w:val="20"/>
          <w:lang w:eastAsia="en-US"/>
        </w:rPr>
        <w:t>8</w:t>
      </w:r>
      <w:r w:rsidRPr="00331FD7">
        <w:rPr>
          <w:rFonts w:eastAsia="宋体" w:hint="eastAsia"/>
          <w:b/>
          <w:szCs w:val="20"/>
          <w:lang w:eastAsia="en-US"/>
        </w:rPr>
        <w:t>.</w:t>
      </w:r>
      <w:r w:rsidRPr="00331FD7">
        <w:rPr>
          <w:rFonts w:eastAsia="宋体"/>
          <w:b/>
          <w:szCs w:val="20"/>
          <w:lang w:eastAsia="en-US"/>
        </w:rPr>
        <w:t>6</w:t>
      </w:r>
      <w:r w:rsidRPr="00331FD7">
        <w:rPr>
          <w:rFonts w:eastAsia="宋体" w:hint="eastAsia"/>
          <w:b/>
          <w:szCs w:val="20"/>
          <w:lang w:eastAsia="en-US"/>
        </w:rPr>
        <w:tab/>
      </w:r>
      <w:r w:rsidRPr="00331FD7">
        <w:rPr>
          <w:rFonts w:eastAsia="宋体"/>
          <w:b/>
          <w:szCs w:val="20"/>
          <w:lang w:eastAsia="en-US"/>
        </w:rPr>
        <w:t>Network layer</w:t>
      </w:r>
      <w:bookmarkEnd w:id="163"/>
      <w:bookmarkEnd w:id="164"/>
      <w:bookmarkEnd w:id="165"/>
    </w:p>
    <w:p w:rsidR="00331FD7" w:rsidRPr="00331FD7" w:rsidRDefault="00331FD7" w:rsidP="00331FD7">
      <w:pPr>
        <w:rPr>
          <w:rFonts w:eastAsia="宋体"/>
        </w:rPr>
      </w:pPr>
      <w:r w:rsidRPr="00331FD7">
        <w:rPr>
          <w:rFonts w:eastAsia="宋体"/>
        </w:rPr>
        <w:t xml:space="preserve">CN-01: The uplink bandwidth of </w:t>
      </w:r>
      <w:r w:rsidRPr="00331FD7">
        <w:rPr>
          <w:rFonts w:eastAsia="宋体"/>
          <w:lang w:eastAsia="zh-CN"/>
        </w:rPr>
        <w:t>cloud</w:t>
      </w:r>
      <w:r w:rsidRPr="00331FD7">
        <w:rPr>
          <w:rFonts w:eastAsia="宋体"/>
        </w:rPr>
        <w:t>-based AR terminals is required to be able to upload real-time location information and changes related to location information, such as orientation, angle, and distance.</w:t>
      </w:r>
    </w:p>
    <w:p w:rsidR="00331FD7" w:rsidRPr="00331FD7" w:rsidRDefault="00331FD7" w:rsidP="00331FD7">
      <w:pPr>
        <w:rPr>
          <w:rFonts w:eastAsia="宋体"/>
        </w:rPr>
      </w:pPr>
      <w:r w:rsidRPr="00331FD7">
        <w:rPr>
          <w:rFonts w:eastAsia="宋体"/>
        </w:rPr>
        <w:t xml:space="preserve">CN-02: The uplink bandwidth for </w:t>
      </w:r>
      <w:r w:rsidRPr="00331FD7">
        <w:rPr>
          <w:rFonts w:eastAsia="宋体"/>
          <w:lang w:eastAsia="zh-CN"/>
        </w:rPr>
        <w:t>cloud</w:t>
      </w:r>
      <w:r w:rsidRPr="00331FD7">
        <w:rPr>
          <w:rFonts w:eastAsia="宋体"/>
        </w:rPr>
        <w:t xml:space="preserve">-based AR terminals is recommended to meet the requirements for real-time upload of real-time shooting </w:t>
      </w:r>
      <w:r w:rsidRPr="00331FD7">
        <w:rPr>
          <w:rFonts w:eastAsia="宋体"/>
          <w:lang w:eastAsia="zh-CN"/>
        </w:rPr>
        <w:t>real-scene</w:t>
      </w:r>
      <w:r w:rsidRPr="00331FD7">
        <w:rPr>
          <w:rFonts w:eastAsia="宋体"/>
        </w:rPr>
        <w:t xml:space="preserve"> data to the cloud.</w:t>
      </w:r>
    </w:p>
    <w:p w:rsidR="00331FD7" w:rsidRPr="00331FD7" w:rsidRDefault="00331FD7" w:rsidP="00331FD7">
      <w:pPr>
        <w:rPr>
          <w:rFonts w:eastAsia="宋体"/>
        </w:rPr>
      </w:pPr>
      <w:r w:rsidRPr="00331FD7">
        <w:rPr>
          <w:rFonts w:eastAsia="宋体"/>
        </w:rPr>
        <w:t xml:space="preserve">CN-03: The downstream bandwidth for </w:t>
      </w:r>
      <w:r w:rsidRPr="00331FD7">
        <w:rPr>
          <w:rFonts w:eastAsia="宋体"/>
          <w:lang w:eastAsia="zh-CN"/>
        </w:rPr>
        <w:t>cloud</w:t>
      </w:r>
      <w:r w:rsidRPr="00331FD7">
        <w:rPr>
          <w:rFonts w:eastAsia="宋体"/>
        </w:rPr>
        <w:t>-based AR terminals is required to meet the requirements for fusing and delivering virtual scene rendering results with audio data.</w:t>
      </w:r>
    </w:p>
    <w:p w:rsidR="00331FD7" w:rsidRPr="00331FD7" w:rsidRDefault="00331FD7" w:rsidP="00331FD7">
      <w:pPr>
        <w:rPr>
          <w:rFonts w:eastAsia="宋体"/>
        </w:rPr>
      </w:pPr>
      <w:r w:rsidRPr="00331FD7">
        <w:rPr>
          <w:rFonts w:eastAsia="宋体"/>
        </w:rPr>
        <w:t>CN-04: The overall delay of network transmission is required to be less than or equal to 100ms.</w:t>
      </w:r>
    </w:p>
    <w:p w:rsidR="00331FD7" w:rsidRPr="00331FD7" w:rsidRDefault="00331FD7" w:rsidP="00331FD7">
      <w:pPr>
        <w:rPr>
          <w:rFonts w:eastAsia="宋体"/>
        </w:rPr>
      </w:pPr>
      <w:r w:rsidRPr="00331FD7">
        <w:rPr>
          <w:rFonts w:eastAsia="宋体"/>
        </w:rPr>
        <w:t>CN-05: It is required to provide a redundant packet transmission mechanism and a low packet loss rate, with the ability to stabilize data transmission.</w:t>
      </w:r>
    </w:p>
    <w:p w:rsidR="00331FD7" w:rsidRPr="00331FD7" w:rsidRDefault="00331FD7" w:rsidP="00331FD7">
      <w:pPr>
        <w:rPr>
          <w:rFonts w:eastAsia="宋体"/>
        </w:rPr>
      </w:pPr>
      <w:r w:rsidRPr="00331FD7">
        <w:rPr>
          <w:rFonts w:eastAsia="宋体"/>
        </w:rPr>
        <w:t xml:space="preserve">CN-06: FTTH access technology is recommended for the use of wired access for </w:t>
      </w:r>
      <w:r w:rsidRPr="00331FD7">
        <w:rPr>
          <w:rFonts w:eastAsia="宋体"/>
          <w:lang w:eastAsia="zh-CN"/>
        </w:rPr>
        <w:t>cloud</w:t>
      </w:r>
      <w:r w:rsidRPr="00331FD7">
        <w:rPr>
          <w:rFonts w:eastAsia="宋体"/>
        </w:rPr>
        <w:t>-based AR terminals.</w:t>
      </w:r>
    </w:p>
    <w:p w:rsidR="00331FD7" w:rsidRPr="00331FD7" w:rsidRDefault="00331FD7" w:rsidP="00331FD7">
      <w:pPr>
        <w:rPr>
          <w:rFonts w:eastAsia="宋体"/>
        </w:rPr>
      </w:pPr>
      <w:r w:rsidRPr="00331FD7">
        <w:rPr>
          <w:rFonts w:eastAsia="宋体"/>
        </w:rPr>
        <w:t xml:space="preserve">CN-07: For </w:t>
      </w:r>
      <w:r w:rsidRPr="00331FD7">
        <w:rPr>
          <w:rFonts w:eastAsia="宋体"/>
          <w:lang w:eastAsia="zh-CN"/>
        </w:rPr>
        <w:t>cloud</w:t>
      </w:r>
      <w:r w:rsidRPr="00331FD7">
        <w:rPr>
          <w:rFonts w:eastAsia="宋体"/>
        </w:rPr>
        <w:t>-based AR terminals under Wi-Fi network, it is recommended to use Wi-Fi 6 or above access mode.</w:t>
      </w:r>
    </w:p>
    <w:p w:rsidR="00331FD7" w:rsidRPr="00331FD7" w:rsidRDefault="00331FD7" w:rsidP="00331FD7">
      <w:pPr>
        <w:rPr>
          <w:rFonts w:eastAsia="宋体"/>
        </w:rPr>
      </w:pPr>
      <w:r w:rsidRPr="00331FD7">
        <w:rPr>
          <w:rFonts w:eastAsia="宋体"/>
        </w:rPr>
        <w:t xml:space="preserve">CN-08: For the use of wireless cellular access of </w:t>
      </w:r>
      <w:r w:rsidRPr="00331FD7">
        <w:rPr>
          <w:rFonts w:eastAsia="宋体"/>
          <w:lang w:eastAsia="zh-CN"/>
        </w:rPr>
        <w:t>cloud</w:t>
      </w:r>
      <w:r w:rsidRPr="00331FD7">
        <w:rPr>
          <w:rFonts w:eastAsia="宋体"/>
        </w:rPr>
        <w:t>-based AR terminals, it is recommended to use 5G and above network access standards.</w:t>
      </w:r>
    </w:p>
    <w:p w:rsidR="00331FD7" w:rsidRPr="00331FD7" w:rsidRDefault="00331FD7" w:rsidP="00331FD7">
      <w:pPr>
        <w:rPr>
          <w:rFonts w:eastAsia="宋体"/>
        </w:rPr>
      </w:pPr>
      <w:r w:rsidRPr="00331FD7">
        <w:rPr>
          <w:rFonts w:eastAsia="宋体"/>
        </w:rPr>
        <w:t xml:space="preserve">CN-09: It is recommended to have deterministic network access guarantees such as bandwidth and latency for </w:t>
      </w:r>
      <w:r w:rsidRPr="00331FD7">
        <w:rPr>
          <w:rFonts w:eastAsia="宋体"/>
          <w:lang w:eastAsia="zh-CN"/>
        </w:rPr>
        <w:t>cloud</w:t>
      </w:r>
      <w:r w:rsidRPr="00331FD7">
        <w:rPr>
          <w:rFonts w:eastAsia="宋体"/>
        </w:rPr>
        <w:t>-based AR services.</w:t>
      </w:r>
    </w:p>
    <w:p w:rsidR="00331FD7" w:rsidRPr="00331FD7" w:rsidRDefault="00331FD7" w:rsidP="00331FD7">
      <w:pPr>
        <w:rPr>
          <w:rFonts w:eastAsia="宋体"/>
        </w:rPr>
      </w:pPr>
      <w:r w:rsidRPr="00331FD7">
        <w:rPr>
          <w:rFonts w:eastAsia="宋体"/>
        </w:rPr>
        <w:t>CN-10: It is recommended to have network transmission optimization mechanisms such as link path selection and network acceleration.</w:t>
      </w:r>
    </w:p>
    <w:p w:rsidR="00331FD7" w:rsidRPr="00331FD7" w:rsidRDefault="00331FD7" w:rsidP="00331FD7">
      <w:pPr>
        <w:rPr>
          <w:rFonts w:eastAsia="宋体"/>
        </w:rPr>
      </w:pPr>
      <w:r w:rsidRPr="00331FD7">
        <w:rPr>
          <w:rFonts w:eastAsia="宋体"/>
        </w:rPr>
        <w:t xml:space="preserve">CN-11: It is recommended to use fibre or WDM direct connection between </w:t>
      </w:r>
      <w:r w:rsidRPr="00331FD7">
        <w:rPr>
          <w:rFonts w:eastAsia="宋体"/>
          <w:lang w:eastAsia="zh-CN"/>
        </w:rPr>
        <w:t>cloud</w:t>
      </w:r>
      <w:r w:rsidRPr="00331FD7">
        <w:rPr>
          <w:rFonts w:eastAsia="宋体"/>
        </w:rPr>
        <w:t>-based AR service nodes to reduce the delay of multi-person remote interaction.</w:t>
      </w:r>
    </w:p>
    <w:p w:rsidR="00331FD7" w:rsidRPr="00331FD7" w:rsidRDefault="00331FD7" w:rsidP="00331FD7">
      <w:pPr>
        <w:rPr>
          <w:rFonts w:eastAsia="宋体"/>
        </w:rPr>
      </w:pPr>
      <w:r w:rsidRPr="00331FD7">
        <w:rPr>
          <w:rFonts w:eastAsia="宋体"/>
        </w:rPr>
        <w:t xml:space="preserve">CN-12: In the data centre, </w:t>
      </w:r>
      <w:r w:rsidRPr="00331FD7">
        <w:rPr>
          <w:rFonts w:eastAsia="宋体"/>
          <w:lang w:eastAsia="zh-CN"/>
        </w:rPr>
        <w:t xml:space="preserve">it is </w:t>
      </w:r>
      <w:r w:rsidRPr="00331FD7">
        <w:rPr>
          <w:rFonts w:eastAsia="宋体"/>
        </w:rPr>
        <w:t>required</w:t>
      </w:r>
      <w:r w:rsidRPr="00331FD7">
        <w:rPr>
          <w:rFonts w:eastAsia="宋体"/>
          <w:lang w:eastAsia="zh-CN"/>
        </w:rPr>
        <w:t xml:space="preserve"> to have</w:t>
      </w:r>
      <w:r w:rsidRPr="00331FD7">
        <w:rPr>
          <w:rFonts w:eastAsia="宋体"/>
        </w:rPr>
        <w:t xml:space="preserve"> network interconnection of more than 1 Gbit/s, and </w:t>
      </w:r>
      <w:r w:rsidRPr="00331FD7">
        <w:rPr>
          <w:rFonts w:eastAsia="宋体"/>
          <w:lang w:eastAsia="zh-CN"/>
        </w:rPr>
        <w:t>is recommended to have</w:t>
      </w:r>
      <w:r w:rsidRPr="00331FD7">
        <w:rPr>
          <w:rFonts w:eastAsia="宋体"/>
        </w:rPr>
        <w:t xml:space="preserve"> more than 10 Gbit/s.</w:t>
      </w:r>
    </w:p>
    <w:p w:rsidR="00331FD7" w:rsidRPr="00331FD7" w:rsidRDefault="00331FD7" w:rsidP="005A76FA">
      <w:pPr>
        <w:keepNext/>
        <w:keepLines/>
        <w:tabs>
          <w:tab w:val="left" w:pos="794"/>
          <w:tab w:val="left" w:pos="1191"/>
          <w:tab w:val="left" w:pos="1588"/>
          <w:tab w:val="left" w:pos="1985"/>
        </w:tabs>
        <w:overflowPunct w:val="0"/>
        <w:autoSpaceDE w:val="0"/>
        <w:autoSpaceDN w:val="0"/>
        <w:adjustRightInd w:val="0"/>
        <w:spacing w:before="240"/>
        <w:textAlignment w:val="baseline"/>
        <w:outlineLvl w:val="1"/>
        <w:rPr>
          <w:rFonts w:eastAsia="宋体"/>
          <w:b/>
          <w:szCs w:val="20"/>
          <w:lang w:eastAsia="en-US"/>
        </w:rPr>
      </w:pPr>
      <w:bookmarkStart w:id="166" w:name="_Toc117515968"/>
      <w:bookmarkStart w:id="167" w:name="_Toc117528035"/>
      <w:bookmarkStart w:id="168" w:name="_Toc157440553"/>
      <w:bookmarkStart w:id="169" w:name="_Toc175129261"/>
      <w:bookmarkStart w:id="170" w:name="_Toc184817546"/>
      <w:r w:rsidRPr="00331FD7">
        <w:rPr>
          <w:rFonts w:eastAsia="宋体"/>
          <w:b/>
          <w:szCs w:val="20"/>
          <w:lang w:eastAsia="en-US"/>
        </w:rPr>
        <w:t>8.7</w:t>
      </w:r>
      <w:r w:rsidRPr="00331FD7">
        <w:rPr>
          <w:rFonts w:eastAsia="宋体"/>
          <w:b/>
          <w:szCs w:val="20"/>
          <w:lang w:eastAsia="en-US"/>
        </w:rPr>
        <w:tab/>
        <w:t>Operation, administration and management</w:t>
      </w:r>
      <w:bookmarkEnd w:id="166"/>
      <w:bookmarkEnd w:id="167"/>
      <w:bookmarkEnd w:id="168"/>
      <w:bookmarkEnd w:id="169"/>
      <w:bookmarkEnd w:id="170"/>
    </w:p>
    <w:p w:rsidR="00331FD7" w:rsidRPr="00331FD7" w:rsidRDefault="00331FD7" w:rsidP="00331FD7">
      <w:pPr>
        <w:rPr>
          <w:rFonts w:eastAsia="宋体"/>
        </w:rPr>
      </w:pPr>
      <w:r w:rsidRPr="00331FD7">
        <w:rPr>
          <w:rFonts w:eastAsia="宋体"/>
        </w:rPr>
        <w:t>CO-01: It is required to provide the ability about cloud-based AR operation management based on cloud basic resource pools or general-purpose servers.</w:t>
      </w:r>
    </w:p>
    <w:p w:rsidR="00331FD7" w:rsidRPr="00331FD7" w:rsidRDefault="00331FD7" w:rsidP="00331FD7">
      <w:pPr>
        <w:rPr>
          <w:rFonts w:eastAsia="宋体"/>
        </w:rPr>
      </w:pPr>
      <w:r w:rsidRPr="00331FD7">
        <w:rPr>
          <w:rFonts w:eastAsia="宋体"/>
        </w:rPr>
        <w:t>CO-02: It is required to provide the ability to manage cloud resource pools related to the resource layer.</w:t>
      </w:r>
    </w:p>
    <w:p w:rsidR="00331FD7" w:rsidRPr="00331FD7" w:rsidRDefault="00331FD7" w:rsidP="00331FD7">
      <w:pPr>
        <w:rPr>
          <w:rFonts w:eastAsia="宋体"/>
        </w:rPr>
      </w:pPr>
      <w:r w:rsidRPr="00331FD7">
        <w:rPr>
          <w:rFonts w:eastAsia="宋体"/>
        </w:rPr>
        <w:t>CO-03: It is required to have interface management capabilities that provide various functions of cloud-based AR, including the ability to import and publish cloud-based AR.</w:t>
      </w:r>
    </w:p>
    <w:p w:rsidR="00331FD7" w:rsidRPr="00331FD7" w:rsidRDefault="00331FD7" w:rsidP="00331FD7">
      <w:pPr>
        <w:rPr>
          <w:rFonts w:eastAsia="宋体"/>
        </w:rPr>
      </w:pPr>
      <w:r w:rsidRPr="00331FD7">
        <w:rPr>
          <w:rFonts w:eastAsia="宋体"/>
        </w:rPr>
        <w:t>CO-04: It is required to have management capabilities such as access, authentication, and removal for cloud-based AR capability interaction.</w:t>
      </w:r>
    </w:p>
    <w:p w:rsidR="00331FD7" w:rsidRPr="00331FD7" w:rsidRDefault="00331FD7" w:rsidP="00331FD7">
      <w:pPr>
        <w:rPr>
          <w:rFonts w:eastAsia="宋体"/>
        </w:rPr>
      </w:pPr>
      <w:r w:rsidRPr="00331FD7">
        <w:rPr>
          <w:rFonts w:eastAsia="宋体"/>
        </w:rPr>
        <w:t>CO-05: It is required to have management capabilities such as access, authentication, and removal for cloud-based AR capability scheduling.</w:t>
      </w:r>
    </w:p>
    <w:p w:rsidR="00331FD7" w:rsidRPr="00331FD7" w:rsidRDefault="00331FD7" w:rsidP="00331FD7">
      <w:pPr>
        <w:rPr>
          <w:rFonts w:eastAsia="宋体"/>
        </w:rPr>
      </w:pPr>
      <w:r w:rsidRPr="00331FD7">
        <w:rPr>
          <w:rFonts w:eastAsia="宋体"/>
        </w:rPr>
        <w:t>CO-06: It is required to have management capabilities such as access, authentication, and removal for cloud-based AR capability distribution.</w:t>
      </w:r>
    </w:p>
    <w:p w:rsidR="00331FD7" w:rsidRPr="00331FD7" w:rsidRDefault="00331FD7" w:rsidP="00331FD7">
      <w:pPr>
        <w:rPr>
          <w:rFonts w:eastAsia="宋体"/>
        </w:rPr>
      </w:pPr>
      <w:r w:rsidRPr="00331FD7">
        <w:rPr>
          <w:rFonts w:eastAsia="宋体"/>
        </w:rPr>
        <w:t>CO-07: It is required to complete user authentication, service billing, data analysis, operation and maintenance capabilities.</w:t>
      </w:r>
    </w:p>
    <w:p w:rsidR="00331FD7" w:rsidRPr="00331FD7" w:rsidRDefault="00331FD7" w:rsidP="00331FD7">
      <w:pPr>
        <w:rPr>
          <w:rFonts w:eastAsia="宋体"/>
        </w:rPr>
      </w:pPr>
      <w:r w:rsidRPr="00331FD7">
        <w:rPr>
          <w:rFonts w:eastAsia="宋体"/>
        </w:rPr>
        <w:lastRenderedPageBreak/>
        <w:t>CO-08: It is required to have the ability to connect with cloud-based AR terminals, complete user authentication, content synchronization, and billing functions.</w:t>
      </w:r>
    </w:p>
    <w:p w:rsidR="00331FD7" w:rsidRPr="00331FD7" w:rsidRDefault="00331FD7" w:rsidP="00331FD7">
      <w:pPr>
        <w:rPr>
          <w:rFonts w:eastAsia="宋体"/>
        </w:rPr>
      </w:pPr>
      <w:r w:rsidRPr="00331FD7">
        <w:rPr>
          <w:rFonts w:eastAsia="宋体"/>
        </w:rPr>
        <w:t xml:space="preserve">CO-09: It is recommended to have built-in cloud-based AR terminals in the form of SDKs </w:t>
      </w:r>
      <w:r w:rsidRPr="00331FD7">
        <w:rPr>
          <w:rFonts w:eastAsia="宋体" w:hint="eastAsia"/>
          <w:lang w:eastAsia="zh-CN"/>
        </w:rPr>
        <w:t>or</w:t>
      </w:r>
      <w:r w:rsidRPr="00331FD7">
        <w:rPr>
          <w:rFonts w:eastAsia="宋体"/>
        </w:rPr>
        <w:t xml:space="preserve"> APIs, and have operation/maintenance capabilities.</w:t>
      </w:r>
    </w:p>
    <w:p w:rsidR="00331FD7" w:rsidRPr="00331FD7" w:rsidRDefault="00331FD7" w:rsidP="00331FD7">
      <w:pPr>
        <w:rPr>
          <w:rFonts w:eastAsia="宋体"/>
        </w:rPr>
      </w:pPr>
    </w:p>
    <w:p w:rsidR="00331FD7" w:rsidRPr="00331FD7" w:rsidRDefault="00331FD7" w:rsidP="005A76FA">
      <w:pPr>
        <w:keepNext/>
        <w:keepLines/>
        <w:tabs>
          <w:tab w:val="left" w:pos="794"/>
          <w:tab w:val="left" w:pos="1191"/>
          <w:tab w:val="left" w:pos="1588"/>
          <w:tab w:val="left" w:pos="1985"/>
        </w:tabs>
        <w:overflowPunct w:val="0"/>
        <w:autoSpaceDE w:val="0"/>
        <w:autoSpaceDN w:val="0"/>
        <w:adjustRightInd w:val="0"/>
        <w:spacing w:before="240"/>
        <w:textAlignment w:val="baseline"/>
        <w:outlineLvl w:val="1"/>
        <w:rPr>
          <w:rFonts w:eastAsia="宋体"/>
          <w:b/>
          <w:szCs w:val="20"/>
          <w:lang w:eastAsia="en-US"/>
        </w:rPr>
      </w:pPr>
      <w:bookmarkStart w:id="171" w:name="_Toc117515969"/>
      <w:bookmarkStart w:id="172" w:name="_Toc117528036"/>
      <w:bookmarkStart w:id="173" w:name="_Toc157440554"/>
      <w:bookmarkStart w:id="174" w:name="_Toc175129262"/>
      <w:bookmarkStart w:id="175" w:name="_Toc184817547"/>
      <w:r w:rsidRPr="00331FD7">
        <w:rPr>
          <w:rFonts w:eastAsia="宋体"/>
          <w:b/>
          <w:szCs w:val="20"/>
          <w:lang w:eastAsia="en-US"/>
        </w:rPr>
        <w:t>8.8</w:t>
      </w:r>
      <w:r w:rsidRPr="00331FD7">
        <w:rPr>
          <w:rFonts w:eastAsia="宋体"/>
          <w:b/>
          <w:szCs w:val="20"/>
          <w:lang w:eastAsia="en-US"/>
        </w:rPr>
        <w:tab/>
        <w:t>Security</w:t>
      </w:r>
      <w:bookmarkEnd w:id="171"/>
      <w:bookmarkEnd w:id="172"/>
      <w:bookmarkEnd w:id="173"/>
      <w:bookmarkEnd w:id="174"/>
      <w:bookmarkEnd w:id="175"/>
    </w:p>
    <w:p w:rsidR="00331FD7" w:rsidRPr="00331FD7" w:rsidRDefault="00331FD7" w:rsidP="00331FD7">
      <w:pPr>
        <w:rPr>
          <w:rFonts w:eastAsia="宋体"/>
        </w:rPr>
      </w:pPr>
      <w:r w:rsidRPr="00331FD7">
        <w:rPr>
          <w:rFonts w:eastAsia="宋体"/>
        </w:rPr>
        <w:t>SR-01: It is required to have the ability to divide security domains based on function or service nodes, deploy firewalls, intrusion detection, anomalous traffic detection, and filtering.</w:t>
      </w:r>
    </w:p>
    <w:p w:rsidR="00331FD7" w:rsidRPr="00331FD7" w:rsidRDefault="00331FD7" w:rsidP="00331FD7">
      <w:pPr>
        <w:rPr>
          <w:rFonts w:eastAsia="宋体"/>
        </w:rPr>
      </w:pPr>
      <w:r w:rsidRPr="00331FD7" w:rsidDel="00C20EA2">
        <w:rPr>
          <w:rFonts w:eastAsia="宋体" w:hint="eastAsia"/>
        </w:rPr>
        <w:t xml:space="preserve"> </w:t>
      </w:r>
      <w:r w:rsidRPr="00331FD7">
        <w:rPr>
          <w:rFonts w:eastAsia="宋体"/>
        </w:rPr>
        <w:t>SR-02: It is required to have anti-virus capabilities and process (logical) security assurance, including access restrictions, security audits, and other capabilities.</w:t>
      </w:r>
      <w:r w:rsidRPr="00331FD7" w:rsidDel="00C20EA2">
        <w:rPr>
          <w:rFonts w:eastAsia="宋体" w:hint="eastAsia"/>
        </w:rPr>
        <w:t xml:space="preserve"> </w:t>
      </w:r>
    </w:p>
    <w:p w:rsidR="00331FD7" w:rsidRPr="00331FD7" w:rsidRDefault="00331FD7" w:rsidP="00331FD7">
      <w:pPr>
        <w:rPr>
          <w:rFonts w:eastAsia="宋体"/>
        </w:rPr>
      </w:pPr>
      <w:r w:rsidRPr="00331FD7">
        <w:rPr>
          <w:rFonts w:eastAsia="宋体"/>
        </w:rPr>
        <w:t>SR-03: It is required to provide copyright protection capabilities for cloud-based AR content to avoid problems such as recompilation and piracy.</w:t>
      </w:r>
      <w:r w:rsidRPr="00331FD7" w:rsidDel="00C20EA2">
        <w:rPr>
          <w:rFonts w:eastAsia="宋体" w:hint="eastAsia"/>
        </w:rPr>
        <w:t xml:space="preserve"> </w:t>
      </w:r>
    </w:p>
    <w:p w:rsidR="00331FD7" w:rsidRPr="00331FD7" w:rsidRDefault="00331FD7" w:rsidP="00331FD7">
      <w:pPr>
        <w:rPr>
          <w:rFonts w:eastAsia="宋体"/>
        </w:rPr>
      </w:pPr>
      <w:r w:rsidRPr="00331FD7">
        <w:rPr>
          <w:rFonts w:eastAsia="宋体"/>
        </w:rPr>
        <w:t>SR-04: It is required to have the ability to ensure service security through user management, permission management, log management, and other means.</w:t>
      </w:r>
    </w:p>
    <w:p w:rsidR="00331FD7" w:rsidRPr="00331FD7" w:rsidRDefault="00331FD7" w:rsidP="00331FD7">
      <w:pPr>
        <w:rPr>
          <w:rFonts w:eastAsia="宋体"/>
        </w:rPr>
      </w:pPr>
      <w:r w:rsidRPr="00331FD7">
        <w:rPr>
          <w:rFonts w:eastAsia="宋体"/>
        </w:rPr>
        <w:t>SR-05: It is required to have security protection capabilities for metadata, user access data, business operation data, etc., and use encryption technology to encrypt important data transmitted on the Internet.</w:t>
      </w:r>
    </w:p>
    <w:p w:rsidR="00331FD7" w:rsidRPr="00331FD7" w:rsidRDefault="00331FD7" w:rsidP="00331FD7">
      <w:pPr>
        <w:rPr>
          <w:rFonts w:eastAsia="宋体"/>
          <w:lang w:eastAsia="zh-CN"/>
        </w:rPr>
      </w:pPr>
    </w:p>
    <w:p w:rsidR="00331FD7" w:rsidRPr="00331FD7" w:rsidRDefault="00331FD7" w:rsidP="00331FD7">
      <w:pPr>
        <w:rPr>
          <w:rFonts w:eastAsia="宋体"/>
          <w:lang w:eastAsia="en-US"/>
        </w:rPr>
      </w:pPr>
    </w:p>
    <w:p w:rsidR="00331FD7" w:rsidRPr="00331FD7" w:rsidRDefault="00331FD7" w:rsidP="00331FD7">
      <w:pPr>
        <w:spacing w:before="0" w:after="160" w:line="259" w:lineRule="auto"/>
        <w:rPr>
          <w:rFonts w:eastAsia="宋体"/>
          <w:lang w:eastAsia="en-US"/>
        </w:rPr>
      </w:pPr>
      <w:r w:rsidRPr="00331FD7">
        <w:rPr>
          <w:rFonts w:eastAsia="宋体"/>
          <w:lang w:eastAsia="en-US"/>
        </w:rPr>
        <w:br w:type="page"/>
      </w:r>
    </w:p>
    <w:p w:rsidR="00331FD7" w:rsidRPr="00331FD7" w:rsidRDefault="00331FD7" w:rsidP="00331FD7">
      <w:pPr>
        <w:rPr>
          <w:rFonts w:eastAsia="宋体"/>
          <w:lang w:eastAsia="en-US"/>
        </w:rPr>
      </w:pPr>
    </w:p>
    <w:p w:rsidR="00331FD7" w:rsidRPr="00331FD7" w:rsidRDefault="00331FD7" w:rsidP="00331FD7">
      <w:pPr>
        <w:keepNext/>
        <w:keepLines/>
        <w:tabs>
          <w:tab w:val="left" w:pos="794"/>
          <w:tab w:val="left" w:pos="1191"/>
          <w:tab w:val="left" w:pos="1588"/>
          <w:tab w:val="left" w:pos="1985"/>
        </w:tabs>
        <w:overflowPunct w:val="0"/>
        <w:autoSpaceDE w:val="0"/>
        <w:autoSpaceDN w:val="0"/>
        <w:adjustRightInd w:val="0"/>
        <w:spacing w:before="360"/>
        <w:ind w:left="794" w:hanging="794"/>
        <w:jc w:val="center"/>
        <w:textAlignment w:val="baseline"/>
        <w:outlineLvl w:val="0"/>
        <w:rPr>
          <w:rFonts w:eastAsia="Times New Roman"/>
          <w:b/>
          <w:szCs w:val="20"/>
          <w:lang w:eastAsia="en-US"/>
        </w:rPr>
      </w:pPr>
      <w:bookmarkStart w:id="176" w:name="OLE_LINK112"/>
      <w:bookmarkStart w:id="177" w:name="_Toc184817548"/>
      <w:bookmarkStart w:id="178" w:name="_Toc117515970"/>
      <w:bookmarkStart w:id="179" w:name="_Toc117528037"/>
      <w:r w:rsidRPr="00331FD7">
        <w:rPr>
          <w:rFonts w:eastAsia="Times New Roman"/>
          <w:b/>
          <w:szCs w:val="20"/>
          <w:lang w:eastAsia="en-US"/>
        </w:rPr>
        <w:t>Appendix</w:t>
      </w:r>
      <w:bookmarkEnd w:id="176"/>
      <w:r w:rsidRPr="00331FD7">
        <w:rPr>
          <w:rFonts w:eastAsia="Times New Roman"/>
          <w:b/>
          <w:szCs w:val="20"/>
          <w:lang w:eastAsia="en-US"/>
        </w:rPr>
        <w:t xml:space="preserve"> I</w:t>
      </w:r>
      <w:bookmarkEnd w:id="177"/>
    </w:p>
    <w:p w:rsidR="00331FD7" w:rsidRPr="00331FD7" w:rsidRDefault="00331FD7" w:rsidP="00331FD7">
      <w:pPr>
        <w:jc w:val="center"/>
        <w:rPr>
          <w:rFonts w:eastAsia="宋体"/>
          <w:b/>
        </w:rPr>
      </w:pPr>
      <w:r w:rsidRPr="00331FD7">
        <w:rPr>
          <w:rFonts w:eastAsia="宋体"/>
          <w:b/>
        </w:rPr>
        <w:t>Use cases</w:t>
      </w:r>
      <w:bookmarkEnd w:id="178"/>
      <w:bookmarkEnd w:id="179"/>
    </w:p>
    <w:p w:rsidR="00331FD7" w:rsidRPr="00331FD7" w:rsidRDefault="00331FD7" w:rsidP="00331FD7">
      <w:pPr>
        <w:jc w:val="center"/>
        <w:rPr>
          <w:rFonts w:eastAsia="宋体"/>
          <w:b/>
        </w:rPr>
      </w:pPr>
      <w:r w:rsidRPr="00331FD7">
        <w:rPr>
          <w:rFonts w:eastAsia="宋体"/>
          <w:b/>
        </w:rPr>
        <w:t>(This Appendix does not form an integral part of this Recommendation.)</w:t>
      </w:r>
    </w:p>
    <w:p w:rsidR="00331FD7" w:rsidRPr="00331FD7" w:rsidRDefault="00331FD7" w:rsidP="00331FD7">
      <w:pPr>
        <w:rPr>
          <w:rFonts w:eastAsia="宋体"/>
          <w:lang w:eastAsia="zh-CN"/>
        </w:rPr>
      </w:pPr>
      <w:r w:rsidRPr="00331FD7">
        <w:rPr>
          <w:rFonts w:eastAsia="宋体" w:hint="eastAsia"/>
          <w:lang w:eastAsia="zh-CN"/>
        </w:rPr>
        <w:t>The</w:t>
      </w:r>
      <w:r w:rsidRPr="00331FD7">
        <w:rPr>
          <w:rFonts w:eastAsia="宋体"/>
          <w:lang w:eastAsia="zh-CN"/>
        </w:rPr>
        <w:t xml:space="preserve"> </w:t>
      </w:r>
      <w:r w:rsidRPr="00331FD7">
        <w:rPr>
          <w:rFonts w:eastAsia="宋体" w:hint="eastAsia"/>
          <w:lang w:eastAsia="zh-CN"/>
        </w:rPr>
        <w:t>cloud</w:t>
      </w:r>
      <w:r w:rsidRPr="00331FD7">
        <w:rPr>
          <w:rFonts w:eastAsia="宋体"/>
          <w:lang w:eastAsia="zh-CN"/>
        </w:rPr>
        <w:t>-based AR has the characteristics of adding colourful virtual-scene based on real-scene digitization, and can achieve enhanced effects such as auxiliary information, interactive attributes, and hidden attributes of real-scene.</w:t>
      </w:r>
    </w:p>
    <w:p w:rsidR="00331FD7" w:rsidRPr="00331FD7" w:rsidRDefault="00331FD7" w:rsidP="00331FD7">
      <w:pPr>
        <w:rPr>
          <w:rFonts w:eastAsia="宋体"/>
          <w:lang w:eastAsia="zh-CN"/>
        </w:rPr>
      </w:pPr>
      <w:r w:rsidRPr="00331FD7">
        <w:rPr>
          <w:rFonts w:eastAsia="宋体"/>
          <w:lang w:eastAsia="zh-CN"/>
        </w:rPr>
        <w:t>In order to fully demonstrate the features of cloud-based AR, the cloud-based AR medical assistance, the cloud-based AR navigation, and the cloud-based AR industrial maintenance are selected as typical cases of cloud-based AR mode, representing the cloud-based AR relying on cloud processing capabilities mode, the cloud-based AR RDRSC&amp;VPVRFOT mode, the cloud-based AR VDRDC&amp;VRFOT mode</w:t>
      </w:r>
      <w:r w:rsidRPr="00331FD7">
        <w:rPr>
          <w:rFonts w:eastAsia="宋体" w:hint="eastAsia"/>
          <w:lang w:eastAsia="zh-CN"/>
        </w:rPr>
        <w:t>.</w:t>
      </w:r>
    </w:p>
    <w:p w:rsidR="00331FD7" w:rsidRPr="00331FD7" w:rsidRDefault="00331FD7" w:rsidP="00331FD7">
      <w:pPr>
        <w:keepNext/>
        <w:keepLines/>
        <w:tabs>
          <w:tab w:val="left" w:pos="794"/>
          <w:tab w:val="left" w:pos="1191"/>
          <w:tab w:val="left" w:pos="1588"/>
          <w:tab w:val="left" w:pos="1985"/>
        </w:tabs>
        <w:overflowPunct w:val="0"/>
        <w:autoSpaceDE w:val="0"/>
        <w:autoSpaceDN w:val="0"/>
        <w:adjustRightInd w:val="0"/>
        <w:spacing w:before="160"/>
        <w:ind w:left="794" w:hanging="794"/>
        <w:textAlignment w:val="baseline"/>
        <w:outlineLvl w:val="2"/>
        <w:rPr>
          <w:rFonts w:eastAsia="Times New Roman"/>
          <w:b/>
          <w:szCs w:val="20"/>
          <w:lang w:eastAsia="en-US"/>
        </w:rPr>
      </w:pPr>
      <w:bookmarkStart w:id="180" w:name="_Toc165188410"/>
      <w:bookmarkStart w:id="181" w:name="_Toc184817549"/>
      <w:r w:rsidRPr="00331FD7">
        <w:rPr>
          <w:rFonts w:eastAsia="Times New Roman"/>
          <w:b/>
          <w:szCs w:val="20"/>
          <w:lang w:eastAsia="en-US"/>
        </w:rPr>
        <w:t>I.1</w:t>
      </w:r>
      <w:r w:rsidRPr="00331FD7">
        <w:rPr>
          <w:rFonts w:eastAsia="Times New Roman"/>
          <w:b/>
          <w:szCs w:val="20"/>
          <w:lang w:eastAsia="en-US"/>
        </w:rPr>
        <w:tab/>
        <w:t>Cloud-based AR medical assistance</w:t>
      </w:r>
      <w:bookmarkEnd w:id="180"/>
      <w:bookmarkEnd w:id="181"/>
    </w:p>
    <w:p w:rsidR="00331FD7" w:rsidRPr="00331FD7" w:rsidRDefault="00331FD7" w:rsidP="00331FD7">
      <w:pPr>
        <w:rPr>
          <w:rFonts w:eastAsia="宋体"/>
          <w:lang w:eastAsia="zh-CN"/>
        </w:rPr>
      </w:pPr>
      <w:bookmarkStart w:id="182" w:name="OLE_LINK31"/>
      <w:bookmarkStart w:id="183" w:name="OLE_LINK32"/>
      <w:r w:rsidRPr="00331FD7">
        <w:rPr>
          <w:rFonts w:eastAsia="宋体"/>
          <w:lang w:eastAsia="zh-CN"/>
        </w:rPr>
        <w:t xml:space="preserve">Cloud-based AR medical assistance is to use AR technology to virtually annotate and display patients' lesions, and at the same time, through telemedicine experts, to complete virtual content such as disease diagnosis and surgical </w:t>
      </w:r>
      <w:r w:rsidRPr="00331FD7">
        <w:rPr>
          <w:rFonts w:eastAsia="宋体" w:hint="eastAsia"/>
          <w:lang w:eastAsia="zh-CN"/>
        </w:rPr>
        <w:t>program</w:t>
      </w:r>
      <w:r w:rsidRPr="00331FD7">
        <w:rPr>
          <w:rFonts w:eastAsia="宋体"/>
          <w:lang w:eastAsia="zh-CN"/>
        </w:rPr>
        <w:t>, so as to effectively improve the level of medical treatment and support medical training for students.</w:t>
      </w:r>
    </w:p>
    <w:bookmarkEnd w:id="182"/>
    <w:bookmarkEnd w:id="183"/>
    <w:p w:rsidR="00331FD7" w:rsidRPr="00331FD7" w:rsidRDefault="00331FD7" w:rsidP="00331FD7">
      <w:pPr>
        <w:rPr>
          <w:rFonts w:eastAsia="宋体"/>
        </w:rPr>
      </w:pPr>
      <w:r w:rsidRPr="00331FD7">
        <w:rPr>
          <w:rFonts w:eastAsia="宋体"/>
          <w:lang w:eastAsia="zh-CN"/>
        </w:rPr>
        <w:t xml:space="preserve">Cloud-based AR medical assistance involves more complex etiological analysis and high-definition three-dimensional display, and at the same time needs to increase the assistance of </w:t>
      </w:r>
      <w:bookmarkStart w:id="184" w:name="OLE_LINK3"/>
      <w:r w:rsidRPr="00331FD7">
        <w:rPr>
          <w:rFonts w:eastAsia="宋体"/>
          <w:lang w:eastAsia="zh-CN"/>
        </w:rPr>
        <w:t>telemedicine experts</w:t>
      </w:r>
      <w:bookmarkEnd w:id="184"/>
      <w:r w:rsidRPr="00331FD7">
        <w:rPr>
          <w:rFonts w:eastAsia="宋体"/>
          <w:lang w:eastAsia="zh-CN"/>
        </w:rPr>
        <w:t>. The cloud-based AR medical assistance involves the accurate analysis and labelling of user lesions, three-dimensional display of surgery, etc., which requires relatively powerful computing, rendering and AI computing power as support, and the terminal side cannot meet the requirements of computing power and flexibility, so it is necessary to complete the digital processing of lesions based on the cloud, and carry out flexible annotation, expert guidance and suggestions based on the digital processing results, three-dimensional display, simulation of surgical program, etc.</w:t>
      </w:r>
      <w:r w:rsidRPr="00331FD7">
        <w:rPr>
          <w:rFonts w:eastAsia="宋体"/>
        </w:rPr>
        <w:t xml:space="preserve"> </w:t>
      </w:r>
    </w:p>
    <w:p w:rsidR="00331FD7" w:rsidRPr="00331FD7" w:rsidRDefault="00331FD7" w:rsidP="00331FD7">
      <w:pPr>
        <w:rPr>
          <w:rFonts w:eastAsia="宋体"/>
          <w:lang w:eastAsia="zh-CN"/>
        </w:rPr>
      </w:pPr>
      <w:r w:rsidRPr="00331FD7">
        <w:rPr>
          <w:rFonts w:eastAsia="宋体"/>
          <w:lang w:eastAsia="zh-CN"/>
        </w:rPr>
        <w:t>As a typical application of the cloud-based AR relying on cloud processing capabilities mode, the processing process of cloud-based AR medical assistance is shown in Figure I-1.</w:t>
      </w:r>
    </w:p>
    <w:p w:rsidR="00331FD7" w:rsidRPr="00331FD7" w:rsidRDefault="00331FD7" w:rsidP="00331FD7">
      <w:pPr>
        <w:rPr>
          <w:rFonts w:eastAsia="宋体"/>
          <w:lang w:eastAsia="zh-CN"/>
        </w:rPr>
      </w:pPr>
      <w:r w:rsidRPr="00331FD7">
        <w:rPr>
          <w:rFonts w:eastAsia="宋体"/>
          <w:noProof/>
          <w:lang w:val="en-US" w:eastAsia="zh-CN"/>
        </w:rPr>
        <w:drawing>
          <wp:inline distT="0" distB="0" distL="0" distR="0" wp14:anchorId="6B2091A9" wp14:editId="5B81017F">
            <wp:extent cx="6001258" cy="212013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0363" cy="2126888"/>
                    </a:xfrm>
                    <a:prstGeom prst="rect">
                      <a:avLst/>
                    </a:prstGeom>
                    <a:noFill/>
                  </pic:spPr>
                </pic:pic>
              </a:graphicData>
            </a:graphic>
          </wp:inline>
        </w:drawing>
      </w:r>
    </w:p>
    <w:p w:rsidR="00331FD7" w:rsidRPr="00331FD7" w:rsidRDefault="00331FD7" w:rsidP="00331FD7">
      <w:pPr>
        <w:jc w:val="center"/>
        <w:rPr>
          <w:rFonts w:eastAsia="宋体"/>
          <w:lang w:eastAsia="zh-CN"/>
        </w:rPr>
      </w:pPr>
      <w:r w:rsidRPr="00331FD7">
        <w:rPr>
          <w:rFonts w:eastAsia="宋体"/>
        </w:rPr>
        <w:t>Figure I-1 –Cloud-</w:t>
      </w:r>
      <w:r w:rsidRPr="00331FD7">
        <w:rPr>
          <w:rFonts w:eastAsia="宋体" w:hint="eastAsia"/>
          <w:lang w:eastAsia="zh-CN"/>
        </w:rPr>
        <w:t>based</w:t>
      </w:r>
      <w:r w:rsidRPr="00331FD7">
        <w:rPr>
          <w:rFonts w:eastAsia="宋体"/>
        </w:rPr>
        <w:t xml:space="preserve"> AR medical assistance process</w:t>
      </w:r>
    </w:p>
    <w:p w:rsidR="00331FD7" w:rsidRPr="00331FD7" w:rsidRDefault="00331FD7" w:rsidP="00331FD7">
      <w:pPr>
        <w:rPr>
          <w:rFonts w:eastAsia="宋体"/>
          <w:lang w:eastAsia="zh-CN"/>
        </w:rPr>
      </w:pPr>
      <w:r w:rsidRPr="00331FD7">
        <w:rPr>
          <w:rFonts w:eastAsia="宋体" w:hint="eastAsia"/>
          <w:lang w:eastAsia="zh-CN"/>
        </w:rPr>
        <w:t>The</w:t>
      </w:r>
      <w:r w:rsidRPr="00331FD7">
        <w:rPr>
          <w:rFonts w:eastAsia="宋体"/>
          <w:lang w:eastAsia="zh-CN"/>
        </w:rPr>
        <w:t xml:space="preserve"> </w:t>
      </w:r>
      <w:r w:rsidRPr="00331FD7">
        <w:rPr>
          <w:rFonts w:eastAsia="宋体" w:hint="eastAsia"/>
          <w:lang w:eastAsia="zh-CN"/>
        </w:rPr>
        <w:t>c</w:t>
      </w:r>
      <w:r w:rsidRPr="00331FD7">
        <w:rPr>
          <w:rFonts w:eastAsia="宋体"/>
          <w:lang w:eastAsia="zh-CN"/>
        </w:rPr>
        <w:t>loud-based AR medical assistance mainly consists of two parts: terminal and cloud, of which the cloud part corresponds to the resource layer, control layer, and QA&amp;M. The terminal mainly includes the patient, the camera that collects the real-scene and the corresponding display terminal, and the cloud mainly provides real-scene digital processing, 3D annotation, virtual-scene model rendering, and surgical plan injection. Among them, the cloud also needs to support the input of medical experts' guidance. The overall process of cloud AR medical assistance is as follows:</w:t>
      </w:r>
    </w:p>
    <w:p w:rsidR="00331FD7" w:rsidRPr="00CC62D7" w:rsidRDefault="00331FD7">
      <w:pPr>
        <w:numPr>
          <w:ilvl w:val="0"/>
          <w:numId w:val="48"/>
        </w:numPr>
        <w:overflowPunct w:val="0"/>
        <w:autoSpaceDE w:val="0"/>
        <w:autoSpaceDN w:val="0"/>
        <w:adjustRightInd w:val="0"/>
        <w:ind w:left="567" w:hanging="567"/>
        <w:textAlignment w:val="baseline"/>
        <w:rPr>
          <w:rFonts w:eastAsia="宋体"/>
          <w:lang w:eastAsia="zh-CN"/>
          <w:rPrChange w:id="185" w:author="LIUXIAOJUN" w:date="2024-11-12T15:42:00Z">
            <w:rPr>
              <w:lang w:eastAsia="zh-CN"/>
            </w:rPr>
          </w:rPrChange>
        </w:rPr>
        <w:pPrChange w:id="186" w:author="LIUXIAOJUN" w:date="2024-11-12T15:44:00Z">
          <w:pPr/>
        </w:pPrChange>
      </w:pPr>
      <w:del w:id="187" w:author="LIUXIAOJUN" w:date="2024-11-12T15:42:00Z">
        <w:r w:rsidRPr="00CC62D7" w:rsidDel="00CC62D7">
          <w:rPr>
            <w:rFonts w:eastAsia="宋体"/>
            <w:lang w:eastAsia="zh-CN"/>
            <w:rPrChange w:id="188" w:author="LIUXIAOJUN" w:date="2024-11-12T15:42:00Z">
              <w:rPr>
                <w:lang w:eastAsia="zh-CN"/>
              </w:rPr>
            </w:rPrChange>
          </w:rPr>
          <w:lastRenderedPageBreak/>
          <w:delText xml:space="preserve">1) </w:delText>
        </w:r>
      </w:del>
      <w:r w:rsidRPr="00CC62D7">
        <w:rPr>
          <w:rFonts w:eastAsia="宋体"/>
          <w:lang w:eastAsia="zh-CN"/>
          <w:rPrChange w:id="189" w:author="LIUXIAOJUN" w:date="2024-11-12T15:42:00Z">
            <w:rPr>
              <w:lang w:eastAsia="zh-CN"/>
            </w:rPr>
          </w:rPrChange>
        </w:rPr>
        <w:t>Real-scene collection: Real-scene collection is carried out for patient-related lesions.</w:t>
      </w:r>
    </w:p>
    <w:p w:rsidR="00331FD7" w:rsidRPr="00CC62D7" w:rsidRDefault="00331FD7">
      <w:pPr>
        <w:numPr>
          <w:ilvl w:val="0"/>
          <w:numId w:val="48"/>
        </w:numPr>
        <w:overflowPunct w:val="0"/>
        <w:autoSpaceDE w:val="0"/>
        <w:autoSpaceDN w:val="0"/>
        <w:adjustRightInd w:val="0"/>
        <w:ind w:left="567" w:hanging="567"/>
        <w:textAlignment w:val="baseline"/>
        <w:rPr>
          <w:rFonts w:eastAsia="宋体"/>
          <w:lang w:eastAsia="zh-CN"/>
          <w:rPrChange w:id="190" w:author="LIUXIAOJUN" w:date="2024-11-12T15:42:00Z">
            <w:rPr>
              <w:lang w:eastAsia="zh-CN"/>
            </w:rPr>
          </w:rPrChange>
        </w:rPr>
        <w:pPrChange w:id="191" w:author="LIUXIAOJUN" w:date="2024-11-12T15:44:00Z">
          <w:pPr/>
        </w:pPrChange>
      </w:pPr>
      <w:del w:id="192" w:author="LIUXIAOJUN" w:date="2024-11-12T15:42:00Z">
        <w:r w:rsidRPr="00CC62D7" w:rsidDel="00CC62D7">
          <w:rPr>
            <w:rFonts w:eastAsia="宋体"/>
            <w:lang w:eastAsia="zh-CN"/>
            <w:rPrChange w:id="193" w:author="LIUXIAOJUN" w:date="2024-11-12T15:42:00Z">
              <w:rPr>
                <w:lang w:eastAsia="zh-CN"/>
              </w:rPr>
            </w:rPrChange>
          </w:rPr>
          <w:delText xml:space="preserve">2) </w:delText>
        </w:r>
      </w:del>
      <w:r w:rsidRPr="00CC62D7">
        <w:rPr>
          <w:rFonts w:eastAsia="宋体"/>
          <w:lang w:eastAsia="zh-CN"/>
          <w:rPrChange w:id="194" w:author="LIUXIAOJUN" w:date="2024-11-12T15:42:00Z">
            <w:rPr>
              <w:lang w:eastAsia="zh-CN"/>
            </w:rPr>
          </w:rPrChange>
        </w:rPr>
        <w:t>Real-scene upload: The terminal uploads the real-scene results to the cloud.</w:t>
      </w:r>
    </w:p>
    <w:p w:rsidR="00331FD7" w:rsidRPr="00CC62D7" w:rsidRDefault="00331FD7">
      <w:pPr>
        <w:numPr>
          <w:ilvl w:val="0"/>
          <w:numId w:val="48"/>
        </w:numPr>
        <w:overflowPunct w:val="0"/>
        <w:autoSpaceDE w:val="0"/>
        <w:autoSpaceDN w:val="0"/>
        <w:adjustRightInd w:val="0"/>
        <w:ind w:left="567" w:hanging="567"/>
        <w:textAlignment w:val="baseline"/>
        <w:rPr>
          <w:rFonts w:eastAsia="宋体"/>
          <w:lang w:eastAsia="zh-CN"/>
          <w:rPrChange w:id="195" w:author="LIUXIAOJUN" w:date="2024-11-12T15:42:00Z">
            <w:rPr>
              <w:lang w:eastAsia="zh-CN"/>
            </w:rPr>
          </w:rPrChange>
        </w:rPr>
        <w:pPrChange w:id="196" w:author="LIUXIAOJUN" w:date="2024-11-12T15:44:00Z">
          <w:pPr/>
        </w:pPrChange>
      </w:pPr>
      <w:del w:id="197" w:author="LIUXIAOJUN" w:date="2024-11-12T15:42:00Z">
        <w:r w:rsidRPr="00CC62D7" w:rsidDel="00CC62D7">
          <w:rPr>
            <w:rFonts w:eastAsia="宋体"/>
            <w:lang w:eastAsia="zh-CN"/>
            <w:rPrChange w:id="198" w:author="LIUXIAOJUN" w:date="2024-11-12T15:42:00Z">
              <w:rPr>
                <w:lang w:eastAsia="zh-CN"/>
              </w:rPr>
            </w:rPrChange>
          </w:rPr>
          <w:delText xml:space="preserve">3) </w:delText>
        </w:r>
      </w:del>
      <w:r w:rsidRPr="00CC62D7">
        <w:rPr>
          <w:rFonts w:eastAsia="宋体"/>
          <w:lang w:eastAsia="zh-CN"/>
          <w:rPrChange w:id="199" w:author="LIUXIAOJUN" w:date="2024-11-12T15:42:00Z">
            <w:rPr>
              <w:lang w:eastAsia="zh-CN"/>
            </w:rPr>
          </w:rPrChange>
        </w:rPr>
        <w:t>Cloud processing: The cloud dispatches computing resources at the resource layer through the control layer to complete the digital processing of real-scene, virtual-scene rendering, and virtual-real fusion output.</w:t>
      </w:r>
    </w:p>
    <w:p w:rsidR="00331FD7" w:rsidRPr="00CC62D7" w:rsidRDefault="00331FD7">
      <w:pPr>
        <w:numPr>
          <w:ilvl w:val="0"/>
          <w:numId w:val="48"/>
        </w:numPr>
        <w:overflowPunct w:val="0"/>
        <w:autoSpaceDE w:val="0"/>
        <w:autoSpaceDN w:val="0"/>
        <w:adjustRightInd w:val="0"/>
        <w:ind w:left="567" w:hanging="567"/>
        <w:textAlignment w:val="baseline"/>
        <w:rPr>
          <w:rFonts w:eastAsia="宋体"/>
          <w:lang w:eastAsia="zh-CN"/>
          <w:rPrChange w:id="200" w:author="LIUXIAOJUN" w:date="2024-11-12T15:42:00Z">
            <w:rPr>
              <w:lang w:eastAsia="zh-CN"/>
            </w:rPr>
          </w:rPrChange>
        </w:rPr>
        <w:pPrChange w:id="201" w:author="LIUXIAOJUN" w:date="2024-11-12T15:44:00Z">
          <w:pPr/>
        </w:pPrChange>
      </w:pPr>
      <w:del w:id="202" w:author="LIUXIAOJUN" w:date="2024-11-12T15:42:00Z">
        <w:r w:rsidRPr="00CC62D7" w:rsidDel="00CC62D7">
          <w:rPr>
            <w:rFonts w:eastAsia="宋体"/>
            <w:lang w:eastAsia="zh-CN"/>
            <w:rPrChange w:id="203" w:author="LIUXIAOJUN" w:date="2024-11-12T15:42:00Z">
              <w:rPr>
                <w:lang w:eastAsia="zh-CN"/>
              </w:rPr>
            </w:rPrChange>
          </w:rPr>
          <w:delText xml:space="preserve">4) </w:delText>
        </w:r>
      </w:del>
      <w:r w:rsidRPr="00CC62D7">
        <w:rPr>
          <w:rFonts w:eastAsia="宋体"/>
          <w:lang w:eastAsia="zh-CN"/>
          <w:rPrChange w:id="204" w:author="LIUXIAOJUN" w:date="2024-11-12T15:42:00Z">
            <w:rPr>
              <w:lang w:eastAsia="zh-CN"/>
            </w:rPr>
          </w:rPrChange>
        </w:rPr>
        <w:t>Expert opinion input: The cloud completes the input of relevant guidance of medical experts by connecting with medical experts;</w:t>
      </w:r>
    </w:p>
    <w:p w:rsidR="00331FD7" w:rsidRPr="00CC62D7" w:rsidRDefault="00331FD7">
      <w:pPr>
        <w:numPr>
          <w:ilvl w:val="0"/>
          <w:numId w:val="48"/>
        </w:numPr>
        <w:overflowPunct w:val="0"/>
        <w:autoSpaceDE w:val="0"/>
        <w:autoSpaceDN w:val="0"/>
        <w:adjustRightInd w:val="0"/>
        <w:ind w:left="567" w:hanging="567"/>
        <w:textAlignment w:val="baseline"/>
        <w:rPr>
          <w:rFonts w:eastAsia="宋体"/>
          <w:lang w:eastAsia="zh-CN"/>
          <w:rPrChange w:id="205" w:author="LIUXIAOJUN" w:date="2024-11-12T15:42:00Z">
            <w:rPr>
              <w:lang w:eastAsia="zh-CN"/>
            </w:rPr>
          </w:rPrChange>
        </w:rPr>
        <w:pPrChange w:id="206" w:author="LIUXIAOJUN" w:date="2024-11-12T15:44:00Z">
          <w:pPr/>
        </w:pPrChange>
      </w:pPr>
      <w:del w:id="207" w:author="LIUXIAOJUN" w:date="2024-11-12T15:42:00Z">
        <w:r w:rsidRPr="00CC62D7" w:rsidDel="00CC62D7">
          <w:rPr>
            <w:rFonts w:eastAsia="宋体"/>
            <w:lang w:eastAsia="zh-CN"/>
            <w:rPrChange w:id="208" w:author="LIUXIAOJUN" w:date="2024-11-12T15:42:00Z">
              <w:rPr>
                <w:lang w:eastAsia="zh-CN"/>
              </w:rPr>
            </w:rPrChange>
          </w:rPr>
          <w:delText xml:space="preserve">5) </w:delText>
        </w:r>
      </w:del>
      <w:r w:rsidRPr="00CC62D7">
        <w:rPr>
          <w:rFonts w:eastAsia="宋体"/>
          <w:lang w:eastAsia="zh-CN"/>
          <w:rPrChange w:id="209" w:author="LIUXIAOJUN" w:date="2024-11-12T15:42:00Z">
            <w:rPr>
              <w:lang w:eastAsia="zh-CN"/>
            </w:rPr>
          </w:rPrChange>
        </w:rPr>
        <w:t>Processing result delivery: The cloud delivers the relevant virtual-real fusion results to the terminal side.</w:t>
      </w:r>
    </w:p>
    <w:p w:rsidR="00CC62D7" w:rsidRPr="00CC62D7" w:rsidRDefault="00331FD7">
      <w:pPr>
        <w:numPr>
          <w:ilvl w:val="0"/>
          <w:numId w:val="48"/>
        </w:numPr>
        <w:overflowPunct w:val="0"/>
        <w:autoSpaceDE w:val="0"/>
        <w:autoSpaceDN w:val="0"/>
        <w:adjustRightInd w:val="0"/>
        <w:ind w:left="567" w:hanging="567"/>
        <w:textAlignment w:val="baseline"/>
        <w:rPr>
          <w:rFonts w:eastAsia="宋体"/>
          <w:lang w:eastAsia="zh-CN"/>
          <w:rPrChange w:id="210" w:author="LIUXIAOJUN" w:date="2024-11-12T15:45:00Z">
            <w:rPr/>
          </w:rPrChange>
        </w:rPr>
        <w:pPrChange w:id="211" w:author="LIUXIAOJUN" w:date="2024-11-12T15:45:00Z">
          <w:pPr>
            <w:numPr>
              <w:numId w:val="47"/>
            </w:numPr>
            <w:overflowPunct w:val="0"/>
            <w:autoSpaceDE w:val="0"/>
            <w:autoSpaceDN w:val="0"/>
            <w:adjustRightInd w:val="0"/>
            <w:ind w:left="720" w:hanging="363"/>
            <w:textAlignment w:val="baseline"/>
          </w:pPr>
        </w:pPrChange>
      </w:pPr>
      <w:del w:id="212" w:author="LIUXIAOJUN" w:date="2024-11-12T15:42:00Z">
        <w:r w:rsidRPr="00CC62D7" w:rsidDel="00CC62D7">
          <w:rPr>
            <w:rFonts w:eastAsia="宋体"/>
            <w:lang w:eastAsia="zh-CN"/>
            <w:rPrChange w:id="213" w:author="LIUXIAOJUN" w:date="2024-11-12T15:45:00Z">
              <w:rPr>
                <w:lang w:eastAsia="zh-CN"/>
              </w:rPr>
            </w:rPrChange>
          </w:rPr>
          <w:delText xml:space="preserve">6) </w:delText>
        </w:r>
      </w:del>
      <w:r w:rsidRPr="00CC62D7">
        <w:rPr>
          <w:rFonts w:eastAsia="宋体"/>
          <w:lang w:eastAsia="zh-CN"/>
          <w:rPrChange w:id="214" w:author="LIUXIAOJUN" w:date="2024-11-12T15:45:00Z">
            <w:rPr>
              <w:lang w:eastAsia="zh-CN"/>
            </w:rPr>
          </w:rPrChange>
        </w:rPr>
        <w:t>Result display: The terminal completes the display of the corresponding virtual-real fusion results.</w:t>
      </w:r>
    </w:p>
    <w:p w:rsidR="00331FD7" w:rsidRPr="00CC62D7" w:rsidRDefault="00331FD7" w:rsidP="00331FD7">
      <w:pPr>
        <w:rPr>
          <w:rFonts w:eastAsia="宋体"/>
          <w:lang w:eastAsia="zh-CN"/>
        </w:rPr>
      </w:pPr>
    </w:p>
    <w:p w:rsidR="00331FD7" w:rsidRPr="00331FD7" w:rsidRDefault="00331FD7" w:rsidP="00331FD7">
      <w:pPr>
        <w:keepNext/>
        <w:keepLines/>
        <w:tabs>
          <w:tab w:val="left" w:pos="794"/>
          <w:tab w:val="left" w:pos="1191"/>
          <w:tab w:val="left" w:pos="1588"/>
          <w:tab w:val="left" w:pos="1985"/>
        </w:tabs>
        <w:overflowPunct w:val="0"/>
        <w:autoSpaceDE w:val="0"/>
        <w:autoSpaceDN w:val="0"/>
        <w:adjustRightInd w:val="0"/>
        <w:spacing w:before="160"/>
        <w:ind w:left="794" w:hanging="794"/>
        <w:textAlignment w:val="baseline"/>
        <w:outlineLvl w:val="2"/>
        <w:rPr>
          <w:rFonts w:eastAsia="Times New Roman"/>
          <w:b/>
          <w:szCs w:val="20"/>
          <w:lang w:eastAsia="zh-CN"/>
        </w:rPr>
      </w:pPr>
      <w:bookmarkStart w:id="215" w:name="_Toc165188411"/>
      <w:bookmarkStart w:id="216" w:name="_Toc184817550"/>
      <w:r w:rsidRPr="00331FD7">
        <w:rPr>
          <w:rFonts w:eastAsia="Times New Roman"/>
          <w:b/>
          <w:szCs w:val="20"/>
          <w:lang w:eastAsia="zh-CN"/>
        </w:rPr>
        <w:t>I.2</w:t>
      </w:r>
      <w:r w:rsidRPr="00331FD7">
        <w:rPr>
          <w:rFonts w:eastAsia="Times New Roman"/>
          <w:b/>
          <w:szCs w:val="20"/>
          <w:lang w:eastAsia="zh-CN"/>
        </w:rPr>
        <w:tab/>
        <w:t>Cloud-based AR navigation</w:t>
      </w:r>
      <w:bookmarkEnd w:id="215"/>
      <w:bookmarkEnd w:id="216"/>
    </w:p>
    <w:p w:rsidR="00331FD7" w:rsidRPr="00331FD7" w:rsidRDefault="00331FD7" w:rsidP="00331FD7">
      <w:pPr>
        <w:rPr>
          <w:rFonts w:eastAsia="宋体"/>
          <w:lang w:eastAsia="zh-CN"/>
        </w:rPr>
      </w:pPr>
      <w:bookmarkStart w:id="217" w:name="OLE_LINK57"/>
      <w:bookmarkStart w:id="218" w:name="OLE_LINK58"/>
      <w:r w:rsidRPr="00331FD7">
        <w:rPr>
          <w:rFonts w:eastAsia="宋体"/>
          <w:lang w:eastAsia="zh-CN"/>
        </w:rPr>
        <w:t>The cloud-based AR navigation relies on a wide range of real-scene digital results, and adds virtual guidance information according to the user's relevant travel purposes, because the real-scene digital results have multi-user sharing attributes, and the addition of virtual guidance information does not require special computing power support, so it can be used as a typical application of the cloud-based AR RDRSC&amp;VPVRFOT mode.</w:t>
      </w:r>
    </w:p>
    <w:p w:rsidR="00331FD7" w:rsidRPr="00331FD7" w:rsidRDefault="00331FD7" w:rsidP="00331FD7">
      <w:pPr>
        <w:rPr>
          <w:rFonts w:eastAsia="宋体"/>
          <w:lang w:eastAsia="zh-CN"/>
        </w:rPr>
      </w:pPr>
      <w:r w:rsidRPr="00331FD7">
        <w:rPr>
          <w:rFonts w:eastAsia="宋体"/>
          <w:lang w:eastAsia="zh-CN"/>
        </w:rPr>
        <w:t>The cloud-based AR navigation needs to be based on the digital processing of massive traffic roads, transportation facilities, vehicles and surrounding buildings, and the digital processing results of this part of the real-scene have the characteristics of shared use by multiple people, which is suitable for unified real-scene digital data aggregation, data distribution and data update operations through the cloud. At the same time, the virtual-scene rendering part related to cloud-based AR navigation has its own personalized characteristics for different users, and its rendering difficulty is not large, so it is more suitable to realize related virtual-scene processing and virtual-reality fusion output on the terminal side.</w:t>
      </w:r>
    </w:p>
    <w:bookmarkEnd w:id="217"/>
    <w:bookmarkEnd w:id="218"/>
    <w:p w:rsidR="00331FD7" w:rsidRPr="00331FD7" w:rsidRDefault="00331FD7" w:rsidP="00331FD7">
      <w:pPr>
        <w:rPr>
          <w:rFonts w:eastAsia="宋体"/>
          <w:lang w:eastAsia="zh-CN"/>
        </w:rPr>
      </w:pPr>
      <w:r w:rsidRPr="00331FD7">
        <w:rPr>
          <w:rFonts w:eastAsia="宋体"/>
          <w:lang w:eastAsia="zh-CN"/>
        </w:rPr>
        <w:t>The overall process of cloud-based AR navigation is shown in Figure I-2.</w:t>
      </w:r>
    </w:p>
    <w:p w:rsidR="00331FD7" w:rsidRPr="00331FD7" w:rsidRDefault="00331FD7" w:rsidP="00331FD7">
      <w:pPr>
        <w:rPr>
          <w:rFonts w:eastAsia="宋体"/>
          <w:lang w:eastAsia="zh-CN"/>
        </w:rPr>
      </w:pPr>
      <w:r w:rsidRPr="00331FD7">
        <w:rPr>
          <w:rFonts w:eastAsia="宋体"/>
          <w:noProof/>
          <w:lang w:val="en-US" w:eastAsia="zh-CN"/>
        </w:rPr>
        <w:drawing>
          <wp:inline distT="0" distB="0" distL="0" distR="0" wp14:anchorId="7F233DC6" wp14:editId="0605D091">
            <wp:extent cx="6152515" cy="186820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6395" cy="1875455"/>
                    </a:xfrm>
                    <a:prstGeom prst="rect">
                      <a:avLst/>
                    </a:prstGeom>
                    <a:noFill/>
                  </pic:spPr>
                </pic:pic>
              </a:graphicData>
            </a:graphic>
          </wp:inline>
        </w:drawing>
      </w:r>
    </w:p>
    <w:p w:rsidR="00331FD7" w:rsidRPr="00331FD7" w:rsidRDefault="00331FD7" w:rsidP="00331FD7">
      <w:pPr>
        <w:jc w:val="center"/>
        <w:rPr>
          <w:rFonts w:eastAsia="宋体"/>
          <w:lang w:eastAsia="zh-CN"/>
        </w:rPr>
      </w:pPr>
      <w:r w:rsidRPr="00331FD7">
        <w:rPr>
          <w:rFonts w:eastAsia="宋体"/>
          <w:lang w:eastAsia="zh-CN"/>
        </w:rPr>
        <w:t>Figure I-2 –Cloud-based AR navigation process</w:t>
      </w:r>
    </w:p>
    <w:p w:rsidR="00331FD7" w:rsidRPr="00331FD7" w:rsidRDefault="00331FD7" w:rsidP="00331FD7">
      <w:pPr>
        <w:rPr>
          <w:rFonts w:eastAsia="宋体"/>
          <w:lang w:eastAsia="zh-CN"/>
        </w:rPr>
      </w:pPr>
      <w:r w:rsidRPr="00331FD7">
        <w:rPr>
          <w:rFonts w:eastAsia="宋体"/>
          <w:lang w:eastAsia="zh-CN"/>
        </w:rPr>
        <w:t>The overall process of cloud AR navigation is as follows:</w:t>
      </w:r>
    </w:p>
    <w:p w:rsidR="00331FD7" w:rsidRPr="00CC62D7" w:rsidRDefault="00331FD7">
      <w:pPr>
        <w:numPr>
          <w:ilvl w:val="0"/>
          <w:numId w:val="48"/>
        </w:numPr>
        <w:overflowPunct w:val="0"/>
        <w:autoSpaceDE w:val="0"/>
        <w:autoSpaceDN w:val="0"/>
        <w:adjustRightInd w:val="0"/>
        <w:ind w:left="567" w:hanging="567"/>
        <w:textAlignment w:val="baseline"/>
        <w:rPr>
          <w:rFonts w:eastAsia="宋体"/>
          <w:lang w:eastAsia="zh-CN"/>
          <w:rPrChange w:id="219" w:author="LIUXIAOJUN" w:date="2024-11-12T15:43:00Z">
            <w:rPr>
              <w:lang w:eastAsia="zh-CN"/>
            </w:rPr>
          </w:rPrChange>
        </w:rPr>
        <w:pPrChange w:id="220" w:author="LIUXIAOJUN" w:date="2024-11-12T15:45:00Z">
          <w:pPr/>
        </w:pPrChange>
      </w:pPr>
      <w:del w:id="221" w:author="LIUXIAOJUN" w:date="2024-11-12T15:43:00Z">
        <w:r w:rsidRPr="00CC62D7" w:rsidDel="00CC62D7">
          <w:rPr>
            <w:rFonts w:eastAsia="宋体"/>
            <w:lang w:eastAsia="zh-CN"/>
            <w:rPrChange w:id="222" w:author="LIUXIAOJUN" w:date="2024-11-12T15:43:00Z">
              <w:rPr>
                <w:lang w:eastAsia="zh-CN"/>
              </w:rPr>
            </w:rPrChange>
          </w:rPr>
          <w:delText xml:space="preserve">1) </w:delText>
        </w:r>
      </w:del>
      <w:r w:rsidRPr="00CC62D7">
        <w:rPr>
          <w:rFonts w:eastAsia="宋体"/>
          <w:lang w:eastAsia="zh-CN"/>
          <w:rPrChange w:id="223" w:author="LIUXIAOJUN" w:date="2024-11-12T15:43:00Z">
            <w:rPr>
              <w:lang w:eastAsia="zh-CN"/>
            </w:rPr>
          </w:rPrChange>
        </w:rPr>
        <w:t>Real-scene and location information collection: The terminal completes the corresponding real-scene and the current location information collection.</w:t>
      </w:r>
    </w:p>
    <w:p w:rsidR="00331FD7" w:rsidRPr="00CC62D7" w:rsidRDefault="00331FD7">
      <w:pPr>
        <w:numPr>
          <w:ilvl w:val="0"/>
          <w:numId w:val="48"/>
        </w:numPr>
        <w:overflowPunct w:val="0"/>
        <w:autoSpaceDE w:val="0"/>
        <w:autoSpaceDN w:val="0"/>
        <w:adjustRightInd w:val="0"/>
        <w:ind w:left="567" w:hanging="567"/>
        <w:textAlignment w:val="baseline"/>
        <w:rPr>
          <w:rFonts w:eastAsia="宋体"/>
          <w:lang w:eastAsia="zh-CN"/>
          <w:rPrChange w:id="224" w:author="LIUXIAOJUN" w:date="2024-11-12T15:43:00Z">
            <w:rPr>
              <w:lang w:eastAsia="zh-CN"/>
            </w:rPr>
          </w:rPrChange>
        </w:rPr>
        <w:pPrChange w:id="225" w:author="LIUXIAOJUN" w:date="2024-11-12T15:45:00Z">
          <w:pPr/>
        </w:pPrChange>
      </w:pPr>
      <w:del w:id="226" w:author="LIUXIAOJUN" w:date="2024-11-12T15:43:00Z">
        <w:r w:rsidRPr="00CC62D7" w:rsidDel="00CC62D7">
          <w:rPr>
            <w:rFonts w:eastAsia="宋体"/>
            <w:lang w:eastAsia="zh-CN"/>
            <w:rPrChange w:id="227" w:author="LIUXIAOJUN" w:date="2024-11-12T15:43:00Z">
              <w:rPr>
                <w:lang w:eastAsia="zh-CN"/>
              </w:rPr>
            </w:rPrChange>
          </w:rPr>
          <w:delText xml:space="preserve">2) </w:delText>
        </w:r>
      </w:del>
      <w:r w:rsidRPr="00CC62D7">
        <w:rPr>
          <w:rFonts w:eastAsia="宋体"/>
          <w:lang w:eastAsia="zh-CN"/>
          <w:rPrChange w:id="228" w:author="LIUXIAOJUN" w:date="2024-11-12T15:43:00Z">
            <w:rPr>
              <w:lang w:eastAsia="zh-CN"/>
            </w:rPr>
          </w:rPrChange>
        </w:rPr>
        <w:t>Upload location information and key frames: The terminal uploads the location information and real-scene key frames to the cloud.</w:t>
      </w:r>
    </w:p>
    <w:p w:rsidR="00331FD7" w:rsidRPr="00CC62D7" w:rsidRDefault="00331FD7">
      <w:pPr>
        <w:numPr>
          <w:ilvl w:val="0"/>
          <w:numId w:val="48"/>
        </w:numPr>
        <w:overflowPunct w:val="0"/>
        <w:autoSpaceDE w:val="0"/>
        <w:autoSpaceDN w:val="0"/>
        <w:adjustRightInd w:val="0"/>
        <w:ind w:left="567" w:hanging="567"/>
        <w:textAlignment w:val="baseline"/>
        <w:rPr>
          <w:rFonts w:eastAsia="宋体"/>
          <w:lang w:eastAsia="zh-CN"/>
          <w:rPrChange w:id="229" w:author="LIUXIAOJUN" w:date="2024-11-12T15:43:00Z">
            <w:rPr>
              <w:lang w:eastAsia="zh-CN"/>
            </w:rPr>
          </w:rPrChange>
        </w:rPr>
        <w:pPrChange w:id="230" w:author="LIUXIAOJUN" w:date="2024-11-12T15:45:00Z">
          <w:pPr/>
        </w:pPrChange>
      </w:pPr>
      <w:del w:id="231" w:author="LIUXIAOJUN" w:date="2024-11-12T15:43:00Z">
        <w:r w:rsidRPr="00CC62D7" w:rsidDel="00CC62D7">
          <w:rPr>
            <w:rFonts w:eastAsia="宋体"/>
            <w:lang w:eastAsia="zh-CN"/>
            <w:rPrChange w:id="232" w:author="LIUXIAOJUN" w:date="2024-11-12T15:43:00Z">
              <w:rPr>
                <w:lang w:eastAsia="zh-CN"/>
              </w:rPr>
            </w:rPrChange>
          </w:rPr>
          <w:lastRenderedPageBreak/>
          <w:delText xml:space="preserve">3) </w:delText>
        </w:r>
      </w:del>
      <w:r w:rsidRPr="00CC62D7">
        <w:rPr>
          <w:rFonts w:eastAsia="宋体"/>
          <w:lang w:eastAsia="zh-CN"/>
          <w:rPrChange w:id="233" w:author="LIUXIAOJUN" w:date="2024-11-12T15:43:00Z">
            <w:rPr>
              <w:lang w:eastAsia="zh-CN"/>
            </w:rPr>
          </w:rPrChange>
        </w:rPr>
        <w:t>Cloud processing: The cloud dispatches computing resources at the resource layer through the control layer to complete the digital processing of real-scene and the generation of navigation logic.</w:t>
      </w:r>
    </w:p>
    <w:p w:rsidR="00331FD7" w:rsidRPr="00CC62D7" w:rsidRDefault="00331FD7">
      <w:pPr>
        <w:numPr>
          <w:ilvl w:val="0"/>
          <w:numId w:val="48"/>
        </w:numPr>
        <w:overflowPunct w:val="0"/>
        <w:autoSpaceDE w:val="0"/>
        <w:autoSpaceDN w:val="0"/>
        <w:adjustRightInd w:val="0"/>
        <w:ind w:left="567" w:hanging="567"/>
        <w:textAlignment w:val="baseline"/>
        <w:rPr>
          <w:rFonts w:eastAsia="宋体"/>
          <w:lang w:eastAsia="zh-CN"/>
          <w:rPrChange w:id="234" w:author="LIUXIAOJUN" w:date="2024-11-12T15:43:00Z">
            <w:rPr>
              <w:lang w:eastAsia="zh-CN"/>
            </w:rPr>
          </w:rPrChange>
        </w:rPr>
        <w:pPrChange w:id="235" w:author="LIUXIAOJUN" w:date="2024-11-12T15:45:00Z">
          <w:pPr/>
        </w:pPrChange>
      </w:pPr>
      <w:del w:id="236" w:author="LIUXIAOJUN" w:date="2024-11-12T15:43:00Z">
        <w:r w:rsidRPr="00CC62D7" w:rsidDel="00CC62D7">
          <w:rPr>
            <w:rFonts w:eastAsia="宋体"/>
            <w:lang w:eastAsia="zh-CN"/>
            <w:rPrChange w:id="237" w:author="LIUXIAOJUN" w:date="2024-11-12T15:43:00Z">
              <w:rPr>
                <w:lang w:eastAsia="zh-CN"/>
              </w:rPr>
            </w:rPrChange>
          </w:rPr>
          <w:delText xml:space="preserve">4) </w:delText>
        </w:r>
      </w:del>
      <w:r w:rsidRPr="00CC62D7">
        <w:rPr>
          <w:rFonts w:eastAsia="宋体"/>
          <w:lang w:eastAsia="zh-CN"/>
          <w:rPrChange w:id="238" w:author="LIUXIAOJUN" w:date="2024-11-12T15:43:00Z">
            <w:rPr>
              <w:lang w:eastAsia="zh-CN"/>
            </w:rPr>
          </w:rPrChange>
        </w:rPr>
        <w:t>Processing result delivery: The cloud delivers the relevant real-scene digital results and navigation logic to the terminal side.</w:t>
      </w:r>
    </w:p>
    <w:p w:rsidR="00331FD7" w:rsidRPr="00CC62D7" w:rsidRDefault="00331FD7">
      <w:pPr>
        <w:numPr>
          <w:ilvl w:val="0"/>
          <w:numId w:val="48"/>
        </w:numPr>
        <w:overflowPunct w:val="0"/>
        <w:autoSpaceDE w:val="0"/>
        <w:autoSpaceDN w:val="0"/>
        <w:adjustRightInd w:val="0"/>
        <w:ind w:left="567" w:hanging="567"/>
        <w:textAlignment w:val="baseline"/>
        <w:rPr>
          <w:rFonts w:eastAsia="宋体"/>
          <w:lang w:eastAsia="zh-CN"/>
          <w:rPrChange w:id="239" w:author="LIUXIAOJUN" w:date="2024-11-12T15:43:00Z">
            <w:rPr>
              <w:lang w:eastAsia="zh-CN"/>
            </w:rPr>
          </w:rPrChange>
        </w:rPr>
        <w:pPrChange w:id="240" w:author="LIUXIAOJUN" w:date="2024-11-12T15:45:00Z">
          <w:pPr/>
        </w:pPrChange>
      </w:pPr>
      <w:del w:id="241" w:author="LIUXIAOJUN" w:date="2024-11-12T15:43:00Z">
        <w:r w:rsidRPr="00CC62D7" w:rsidDel="00CC62D7">
          <w:rPr>
            <w:rFonts w:eastAsia="宋体"/>
            <w:lang w:eastAsia="zh-CN"/>
            <w:rPrChange w:id="242" w:author="LIUXIAOJUN" w:date="2024-11-12T15:43:00Z">
              <w:rPr>
                <w:lang w:eastAsia="zh-CN"/>
              </w:rPr>
            </w:rPrChange>
          </w:rPr>
          <w:delText xml:space="preserve">5) </w:delText>
        </w:r>
      </w:del>
      <w:r w:rsidRPr="00CC62D7">
        <w:rPr>
          <w:rFonts w:eastAsia="宋体"/>
          <w:lang w:eastAsia="zh-CN"/>
          <w:rPrChange w:id="243" w:author="LIUXIAOJUN" w:date="2024-11-12T15:43:00Z">
            <w:rPr>
              <w:lang w:eastAsia="zh-CN"/>
            </w:rPr>
          </w:rPrChange>
        </w:rPr>
        <w:t>Terminal processing and display: The terminal completes the rendering of virtual-scene and the output of virtual-real fusion.</w:t>
      </w:r>
    </w:p>
    <w:p w:rsidR="00331FD7" w:rsidRPr="00331FD7" w:rsidRDefault="00331FD7" w:rsidP="00331FD7">
      <w:pPr>
        <w:keepNext/>
        <w:keepLines/>
        <w:tabs>
          <w:tab w:val="left" w:pos="794"/>
          <w:tab w:val="left" w:pos="1191"/>
          <w:tab w:val="left" w:pos="1588"/>
          <w:tab w:val="left" w:pos="1985"/>
        </w:tabs>
        <w:overflowPunct w:val="0"/>
        <w:autoSpaceDE w:val="0"/>
        <w:autoSpaceDN w:val="0"/>
        <w:adjustRightInd w:val="0"/>
        <w:spacing w:before="160"/>
        <w:ind w:left="794" w:hanging="794"/>
        <w:textAlignment w:val="baseline"/>
        <w:outlineLvl w:val="2"/>
        <w:rPr>
          <w:rFonts w:eastAsia="MS Mincho"/>
          <w:b/>
          <w:szCs w:val="20"/>
          <w:lang w:eastAsia="en-US"/>
        </w:rPr>
      </w:pPr>
      <w:bookmarkStart w:id="244" w:name="_Toc165188412"/>
      <w:bookmarkStart w:id="245" w:name="_Toc184817551"/>
      <w:r w:rsidRPr="00331FD7">
        <w:rPr>
          <w:rFonts w:eastAsia="Times New Roman"/>
          <w:b/>
          <w:szCs w:val="20"/>
          <w:lang w:eastAsia="en-US"/>
        </w:rPr>
        <w:t>I.3</w:t>
      </w:r>
      <w:r w:rsidRPr="00331FD7">
        <w:rPr>
          <w:rFonts w:eastAsia="Times New Roman"/>
          <w:b/>
          <w:szCs w:val="20"/>
          <w:lang w:eastAsia="en-US"/>
        </w:rPr>
        <w:tab/>
        <w:t>Cloud-based AR industrial maintenance</w:t>
      </w:r>
      <w:bookmarkEnd w:id="244"/>
      <w:bookmarkEnd w:id="245"/>
    </w:p>
    <w:p w:rsidR="00331FD7" w:rsidRPr="00331FD7" w:rsidRDefault="00331FD7" w:rsidP="00331FD7">
      <w:pPr>
        <w:rPr>
          <w:rFonts w:eastAsia="宋体"/>
          <w:lang w:eastAsia="zh-CN"/>
        </w:rPr>
      </w:pPr>
      <w:r w:rsidRPr="00331FD7">
        <w:rPr>
          <w:rFonts w:eastAsia="宋体"/>
          <w:lang w:eastAsia="zh-CN"/>
        </w:rPr>
        <w:t>The cloud-based AR industrial maintenance refers to the use of cloud-based AR capabilities to realize virtual enhanced dismantling of industrial equipment and amplification of fault points, so as to improve the fault location accuracy of on-site maintenance personnel and equipment maintenance efficiency. Because cloud-based AR industrial maintenance requires professional knowledge background and rich maintenance experience as the foundation,</w:t>
      </w:r>
      <w:bookmarkStart w:id="246" w:name="OLE_LINK33"/>
      <w:bookmarkStart w:id="247" w:name="OLE_LINK34"/>
      <w:r w:rsidRPr="00331FD7">
        <w:rPr>
          <w:rFonts w:eastAsia="宋体"/>
          <w:lang w:eastAsia="zh-CN"/>
        </w:rPr>
        <w:t xml:space="preserve"> it is impossible to directly complete the real-scene logic related to professional maintenance based on the terminal side, and at the same time, it is necessary to correct and adjust the relevant virtual-scene rendering points, lines, surfaces, and stereoscopic imaging through specific fault situations during the maintenance process, and at the same time, the virtual-scene rendering needs to be placed in the cloud for processing.</w:t>
      </w:r>
      <w:bookmarkEnd w:id="246"/>
      <w:bookmarkEnd w:id="247"/>
    </w:p>
    <w:p w:rsidR="00331FD7" w:rsidRPr="00331FD7" w:rsidRDefault="00331FD7" w:rsidP="00331FD7">
      <w:pPr>
        <w:rPr>
          <w:rFonts w:eastAsia="宋体"/>
          <w:lang w:eastAsia="zh-CN"/>
        </w:rPr>
      </w:pPr>
      <w:r w:rsidRPr="00331FD7">
        <w:rPr>
          <w:rFonts w:eastAsia="宋体"/>
          <w:lang w:eastAsia="zh-CN"/>
        </w:rPr>
        <w:t>Based on the characteristics of cloud-based AR industrial maintenance mentioned above, the cloud-based AR industrial maintenance is a typical application of the cloud-based AR VDRDC&amp;VRFOT mode.</w:t>
      </w:r>
    </w:p>
    <w:p w:rsidR="00331FD7" w:rsidRPr="00331FD7" w:rsidRDefault="00331FD7" w:rsidP="00331FD7">
      <w:pPr>
        <w:rPr>
          <w:rFonts w:eastAsia="宋体"/>
          <w:lang w:eastAsia="zh-CN"/>
        </w:rPr>
      </w:pPr>
      <w:r w:rsidRPr="00331FD7">
        <w:rPr>
          <w:rFonts w:eastAsia="宋体"/>
          <w:lang w:eastAsia="zh-CN"/>
        </w:rPr>
        <w:t>The overall process of cloud-based AR industrial maintenance is shown in Figure I-3.</w:t>
      </w:r>
    </w:p>
    <w:p w:rsidR="00331FD7" w:rsidRPr="00331FD7" w:rsidRDefault="00331FD7" w:rsidP="00331FD7">
      <w:pPr>
        <w:rPr>
          <w:rFonts w:eastAsia="MS Mincho"/>
        </w:rPr>
      </w:pPr>
      <w:r w:rsidRPr="00331FD7">
        <w:rPr>
          <w:rFonts w:eastAsia="MS Mincho"/>
          <w:noProof/>
          <w:lang w:val="en-US" w:eastAsia="zh-CN"/>
        </w:rPr>
        <w:drawing>
          <wp:inline distT="0" distB="0" distL="0" distR="0" wp14:anchorId="281EF310" wp14:editId="465F82FB">
            <wp:extent cx="6121400" cy="21726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9525" cy="2179053"/>
                    </a:xfrm>
                    <a:prstGeom prst="rect">
                      <a:avLst/>
                    </a:prstGeom>
                    <a:noFill/>
                  </pic:spPr>
                </pic:pic>
              </a:graphicData>
            </a:graphic>
          </wp:inline>
        </w:drawing>
      </w:r>
    </w:p>
    <w:p w:rsidR="00331FD7" w:rsidRPr="00331FD7" w:rsidRDefault="00331FD7" w:rsidP="00331FD7">
      <w:pPr>
        <w:jc w:val="center"/>
        <w:rPr>
          <w:rFonts w:eastAsia="MS Mincho"/>
        </w:rPr>
      </w:pPr>
      <w:bookmarkStart w:id="248" w:name="OLE_LINK15"/>
      <w:bookmarkStart w:id="249" w:name="OLE_LINK18"/>
      <w:r w:rsidRPr="00331FD7">
        <w:rPr>
          <w:rFonts w:eastAsia="MS Mincho"/>
        </w:rPr>
        <w:t>Figure I-3 –Cloud-based AR industrial maintenance process</w:t>
      </w:r>
      <w:bookmarkEnd w:id="248"/>
      <w:bookmarkEnd w:id="249"/>
    </w:p>
    <w:p w:rsidR="00331FD7" w:rsidRPr="00331FD7" w:rsidRDefault="00331FD7" w:rsidP="00331FD7">
      <w:pPr>
        <w:rPr>
          <w:rFonts w:eastAsia="宋体"/>
          <w:lang w:eastAsia="zh-CN"/>
        </w:rPr>
      </w:pPr>
      <w:r w:rsidRPr="00331FD7">
        <w:rPr>
          <w:rFonts w:eastAsia="宋体"/>
          <w:lang w:eastAsia="zh-CN"/>
        </w:rPr>
        <w:t xml:space="preserve">The cloud-based AR industrial maintenance has the universality of equipment parts, and at the same time has the difference of its faults, and the corresponding maintenance plans are also very different, including terminal collection of equipment real-scene, reporting equipment type and model, comparison and analysis of </w:t>
      </w:r>
      <w:r w:rsidRPr="00331FD7">
        <w:rPr>
          <w:rFonts w:eastAsia="宋体" w:hint="eastAsia"/>
          <w:lang w:eastAsia="zh-CN"/>
        </w:rPr>
        <w:t>t</w:t>
      </w:r>
      <w:r w:rsidRPr="00331FD7">
        <w:rPr>
          <w:rFonts w:eastAsia="宋体"/>
          <w:lang w:eastAsia="zh-CN"/>
        </w:rPr>
        <w:t xml:space="preserve">he </w:t>
      </w:r>
      <w:r w:rsidRPr="00331FD7">
        <w:rPr>
          <w:rFonts w:eastAsia="宋体" w:hint="eastAsia"/>
          <w:lang w:eastAsia="zh-CN"/>
        </w:rPr>
        <w:t>real</w:t>
      </w:r>
      <w:r w:rsidRPr="00331FD7">
        <w:rPr>
          <w:rFonts w:eastAsia="宋体"/>
          <w:lang w:eastAsia="zh-CN"/>
        </w:rPr>
        <w:t>-scene digital results, and uploading the corresponding analysis and comparison results to the cloud, by obtaining the maintenance plan of virtual rendering issued by the cloud, to complete the localized final output; the cloud needs to complete the equipment real-scene digital correction and complete the maintenance virtual-scene rendering according to the maintenance plan.</w:t>
      </w:r>
    </w:p>
    <w:p w:rsidR="00331FD7" w:rsidRPr="00331FD7" w:rsidRDefault="00331FD7" w:rsidP="00331FD7">
      <w:pPr>
        <w:rPr>
          <w:rFonts w:ascii="微软雅黑" w:eastAsia="微软雅黑" w:hAnsi="微软雅黑" w:cs="微软雅黑"/>
          <w:lang w:eastAsia="zh-CN"/>
        </w:rPr>
      </w:pPr>
      <w:r w:rsidRPr="00331FD7">
        <w:rPr>
          <w:rFonts w:eastAsia="宋体"/>
          <w:lang w:eastAsia="zh-CN"/>
        </w:rPr>
        <w:t>The overall process of cloud-based AR industrial maintenance is as follows:</w:t>
      </w:r>
    </w:p>
    <w:p w:rsidR="00331FD7" w:rsidRPr="00CC62D7" w:rsidRDefault="00331FD7">
      <w:pPr>
        <w:numPr>
          <w:ilvl w:val="0"/>
          <w:numId w:val="48"/>
        </w:numPr>
        <w:overflowPunct w:val="0"/>
        <w:autoSpaceDE w:val="0"/>
        <w:autoSpaceDN w:val="0"/>
        <w:adjustRightInd w:val="0"/>
        <w:ind w:left="567" w:hanging="567"/>
        <w:textAlignment w:val="baseline"/>
        <w:rPr>
          <w:rFonts w:eastAsia="宋体"/>
          <w:lang w:eastAsia="zh-CN"/>
          <w:rPrChange w:id="250" w:author="LIUXIAOJUN" w:date="2024-11-12T15:45:00Z">
            <w:rPr>
              <w:rFonts w:eastAsia="MS Mincho"/>
            </w:rPr>
          </w:rPrChange>
        </w:rPr>
        <w:pPrChange w:id="251" w:author="LIUXIAOJUN" w:date="2024-11-12T15:45:00Z">
          <w:pPr/>
        </w:pPrChange>
      </w:pPr>
      <w:del w:id="252" w:author="LIUXIAOJUN" w:date="2024-11-12T15:45:00Z">
        <w:r w:rsidRPr="00CC62D7" w:rsidDel="00CC62D7">
          <w:rPr>
            <w:rFonts w:eastAsia="宋体"/>
            <w:lang w:eastAsia="zh-CN"/>
            <w:rPrChange w:id="253" w:author="LIUXIAOJUN" w:date="2024-11-12T15:45:00Z">
              <w:rPr>
                <w:rFonts w:eastAsia="MS Mincho"/>
              </w:rPr>
            </w:rPrChange>
          </w:rPr>
          <w:delText xml:space="preserve">1) </w:delText>
        </w:r>
      </w:del>
      <w:r w:rsidRPr="00CC62D7">
        <w:rPr>
          <w:rFonts w:eastAsia="宋体"/>
          <w:lang w:eastAsia="zh-CN"/>
          <w:rPrChange w:id="254" w:author="LIUXIAOJUN" w:date="2024-11-12T15:45:00Z">
            <w:rPr>
              <w:rFonts w:eastAsia="MS Mincho"/>
            </w:rPr>
          </w:rPrChange>
        </w:rPr>
        <w:t>Obtain the real-scene of the equipment: The terminal obtains the real-scene of the equipment through its built-in or external camera.</w:t>
      </w:r>
    </w:p>
    <w:p w:rsidR="00331FD7" w:rsidRPr="00CC62D7" w:rsidRDefault="00331FD7">
      <w:pPr>
        <w:numPr>
          <w:ilvl w:val="0"/>
          <w:numId w:val="48"/>
        </w:numPr>
        <w:overflowPunct w:val="0"/>
        <w:autoSpaceDE w:val="0"/>
        <w:autoSpaceDN w:val="0"/>
        <w:adjustRightInd w:val="0"/>
        <w:ind w:left="567" w:hanging="567"/>
        <w:textAlignment w:val="baseline"/>
        <w:rPr>
          <w:rFonts w:eastAsia="宋体"/>
          <w:lang w:eastAsia="zh-CN"/>
          <w:rPrChange w:id="255" w:author="LIUXIAOJUN" w:date="2024-11-12T15:45:00Z">
            <w:rPr>
              <w:rFonts w:eastAsia="MS Mincho"/>
            </w:rPr>
          </w:rPrChange>
        </w:rPr>
        <w:pPrChange w:id="256" w:author="LIUXIAOJUN" w:date="2024-11-12T15:45:00Z">
          <w:pPr/>
        </w:pPrChange>
      </w:pPr>
      <w:del w:id="257" w:author="LIUXIAOJUN" w:date="2024-11-12T15:46:00Z">
        <w:r w:rsidRPr="00CC62D7" w:rsidDel="00CC62D7">
          <w:rPr>
            <w:rFonts w:eastAsia="宋体"/>
            <w:lang w:eastAsia="zh-CN"/>
            <w:rPrChange w:id="258" w:author="LIUXIAOJUN" w:date="2024-11-12T15:45:00Z">
              <w:rPr>
                <w:rFonts w:eastAsia="MS Mincho"/>
              </w:rPr>
            </w:rPrChange>
          </w:rPr>
          <w:delText xml:space="preserve">2) </w:delText>
        </w:r>
      </w:del>
      <w:r w:rsidRPr="00CC62D7">
        <w:rPr>
          <w:rFonts w:eastAsia="宋体"/>
          <w:lang w:eastAsia="zh-CN"/>
          <w:rPrChange w:id="259" w:author="LIUXIAOJUN" w:date="2024-11-12T15:45:00Z">
            <w:rPr>
              <w:rFonts w:eastAsia="MS Mincho"/>
            </w:rPr>
          </w:rPrChange>
        </w:rPr>
        <w:t>Upload equipment type and model: The terminal uploads the equipment type and model to the cloud</w:t>
      </w:r>
      <w:r w:rsidRPr="00CC62D7">
        <w:rPr>
          <w:rFonts w:eastAsia="宋体"/>
          <w:lang w:eastAsia="zh-CN"/>
          <w:rPrChange w:id="260" w:author="LIUXIAOJUN" w:date="2024-11-12T15:45:00Z">
            <w:rPr>
              <w:rFonts w:ascii="宋体" w:eastAsia="宋体" w:hAnsi="宋体"/>
              <w:lang w:eastAsia="zh-CN"/>
            </w:rPr>
          </w:rPrChange>
        </w:rPr>
        <w:t>.</w:t>
      </w:r>
    </w:p>
    <w:p w:rsidR="00331FD7" w:rsidRPr="00CC62D7" w:rsidRDefault="00331FD7">
      <w:pPr>
        <w:numPr>
          <w:ilvl w:val="0"/>
          <w:numId w:val="48"/>
        </w:numPr>
        <w:overflowPunct w:val="0"/>
        <w:autoSpaceDE w:val="0"/>
        <w:autoSpaceDN w:val="0"/>
        <w:adjustRightInd w:val="0"/>
        <w:ind w:left="567" w:hanging="567"/>
        <w:textAlignment w:val="baseline"/>
        <w:rPr>
          <w:rFonts w:eastAsia="宋体"/>
          <w:lang w:eastAsia="zh-CN"/>
          <w:rPrChange w:id="261" w:author="LIUXIAOJUN" w:date="2024-11-12T15:45:00Z">
            <w:rPr>
              <w:rFonts w:eastAsia="MS Mincho"/>
            </w:rPr>
          </w:rPrChange>
        </w:rPr>
        <w:pPrChange w:id="262" w:author="LIUXIAOJUN" w:date="2024-11-12T15:45:00Z">
          <w:pPr/>
        </w:pPrChange>
      </w:pPr>
      <w:del w:id="263" w:author="LIUXIAOJUN" w:date="2024-11-12T15:46:00Z">
        <w:r w:rsidRPr="00CC62D7" w:rsidDel="00CC62D7">
          <w:rPr>
            <w:rFonts w:eastAsia="宋体"/>
            <w:lang w:eastAsia="zh-CN"/>
            <w:rPrChange w:id="264" w:author="LIUXIAOJUN" w:date="2024-11-12T15:45:00Z">
              <w:rPr>
                <w:rFonts w:eastAsia="MS Mincho"/>
              </w:rPr>
            </w:rPrChange>
          </w:rPr>
          <w:lastRenderedPageBreak/>
          <w:delText xml:space="preserve">3) </w:delText>
        </w:r>
      </w:del>
      <w:r w:rsidRPr="00CC62D7">
        <w:rPr>
          <w:rFonts w:eastAsia="宋体"/>
          <w:lang w:eastAsia="zh-CN"/>
          <w:rPrChange w:id="265" w:author="LIUXIAOJUN" w:date="2024-11-12T15:45:00Z">
            <w:rPr>
              <w:rFonts w:eastAsia="MS Mincho"/>
            </w:rPr>
          </w:rPrChange>
        </w:rPr>
        <w:t>Delivery out digital results of the real-scene: The cloud distributes the digital processing results according to the relevant types and models of the equipment.</w:t>
      </w:r>
    </w:p>
    <w:p w:rsidR="00331FD7" w:rsidRPr="00CC62D7" w:rsidRDefault="00331FD7">
      <w:pPr>
        <w:numPr>
          <w:ilvl w:val="0"/>
          <w:numId w:val="48"/>
        </w:numPr>
        <w:overflowPunct w:val="0"/>
        <w:autoSpaceDE w:val="0"/>
        <w:autoSpaceDN w:val="0"/>
        <w:adjustRightInd w:val="0"/>
        <w:ind w:left="567" w:hanging="567"/>
        <w:textAlignment w:val="baseline"/>
        <w:rPr>
          <w:rFonts w:eastAsia="宋体"/>
          <w:lang w:eastAsia="zh-CN"/>
          <w:rPrChange w:id="266" w:author="LIUXIAOJUN" w:date="2024-11-12T15:45:00Z">
            <w:rPr>
              <w:rFonts w:eastAsia="MS Mincho"/>
            </w:rPr>
          </w:rPrChange>
        </w:rPr>
        <w:pPrChange w:id="267" w:author="LIUXIAOJUN" w:date="2024-11-12T15:45:00Z">
          <w:pPr/>
        </w:pPrChange>
      </w:pPr>
      <w:del w:id="268" w:author="LIUXIAOJUN" w:date="2024-11-12T15:46:00Z">
        <w:r w:rsidRPr="00CC62D7" w:rsidDel="00CC62D7">
          <w:rPr>
            <w:rFonts w:eastAsia="宋体"/>
            <w:lang w:eastAsia="zh-CN"/>
            <w:rPrChange w:id="269" w:author="LIUXIAOJUN" w:date="2024-11-12T15:45:00Z">
              <w:rPr>
                <w:rFonts w:eastAsia="MS Mincho"/>
              </w:rPr>
            </w:rPrChange>
          </w:rPr>
          <w:delText xml:space="preserve">4) </w:delText>
        </w:r>
      </w:del>
      <w:r w:rsidRPr="00CC62D7">
        <w:rPr>
          <w:rFonts w:eastAsia="宋体"/>
          <w:lang w:eastAsia="zh-CN"/>
          <w:rPrChange w:id="270" w:author="LIUXIAOJUN" w:date="2024-11-12T15:45:00Z">
            <w:rPr>
              <w:rFonts w:eastAsia="MS Mincho"/>
            </w:rPr>
          </w:rPrChange>
        </w:rPr>
        <w:t>Matching and analysis of real-scene digital results: After the terminal obtains the digital results of the equipment delivered by the cloud, it matches them with the current real-scene equipment and conducts corresponding comparison and analysis.</w:t>
      </w:r>
    </w:p>
    <w:p w:rsidR="00331FD7" w:rsidRPr="00CC62D7" w:rsidRDefault="00331FD7">
      <w:pPr>
        <w:numPr>
          <w:ilvl w:val="0"/>
          <w:numId w:val="48"/>
        </w:numPr>
        <w:overflowPunct w:val="0"/>
        <w:autoSpaceDE w:val="0"/>
        <w:autoSpaceDN w:val="0"/>
        <w:adjustRightInd w:val="0"/>
        <w:ind w:left="567" w:hanging="567"/>
        <w:textAlignment w:val="baseline"/>
        <w:rPr>
          <w:rFonts w:eastAsia="宋体"/>
          <w:lang w:eastAsia="zh-CN"/>
          <w:rPrChange w:id="271" w:author="LIUXIAOJUN" w:date="2024-11-12T15:45:00Z">
            <w:rPr>
              <w:rFonts w:eastAsia="MS Mincho"/>
            </w:rPr>
          </w:rPrChange>
        </w:rPr>
        <w:pPrChange w:id="272" w:author="LIUXIAOJUN" w:date="2024-11-12T15:45:00Z">
          <w:pPr/>
        </w:pPrChange>
      </w:pPr>
      <w:del w:id="273" w:author="LIUXIAOJUN" w:date="2024-11-12T15:46:00Z">
        <w:r w:rsidRPr="00CC62D7" w:rsidDel="00CC62D7">
          <w:rPr>
            <w:rFonts w:eastAsia="宋体"/>
            <w:lang w:eastAsia="zh-CN"/>
            <w:rPrChange w:id="274" w:author="LIUXIAOJUN" w:date="2024-11-12T15:45:00Z">
              <w:rPr>
                <w:rFonts w:eastAsia="MS Mincho"/>
              </w:rPr>
            </w:rPrChange>
          </w:rPr>
          <w:delText xml:space="preserve">5) </w:delText>
        </w:r>
      </w:del>
      <w:r w:rsidRPr="00CC62D7">
        <w:rPr>
          <w:rFonts w:eastAsia="宋体"/>
          <w:lang w:eastAsia="zh-CN"/>
          <w:rPrChange w:id="275" w:author="LIUXIAOJUN" w:date="2024-11-12T15:45:00Z">
            <w:rPr>
              <w:rFonts w:eastAsia="MS Mincho"/>
            </w:rPr>
          </w:rPrChange>
        </w:rPr>
        <w:t>Update the comparison results of the real-scene digital results of the equipment: The terminal reports the comparison results to the cloud, so that the cloud can locate the relevant equipment faults.</w:t>
      </w:r>
    </w:p>
    <w:p w:rsidR="00331FD7" w:rsidRPr="00CC62D7" w:rsidRDefault="00331FD7">
      <w:pPr>
        <w:numPr>
          <w:ilvl w:val="0"/>
          <w:numId w:val="48"/>
        </w:numPr>
        <w:overflowPunct w:val="0"/>
        <w:autoSpaceDE w:val="0"/>
        <w:autoSpaceDN w:val="0"/>
        <w:adjustRightInd w:val="0"/>
        <w:ind w:left="567" w:hanging="567"/>
        <w:textAlignment w:val="baseline"/>
        <w:rPr>
          <w:rFonts w:eastAsia="宋体"/>
          <w:lang w:eastAsia="zh-CN"/>
          <w:rPrChange w:id="276" w:author="LIUXIAOJUN" w:date="2024-11-12T15:45:00Z">
            <w:rPr>
              <w:rFonts w:eastAsia="MS Mincho"/>
            </w:rPr>
          </w:rPrChange>
        </w:rPr>
        <w:pPrChange w:id="277" w:author="LIUXIAOJUN" w:date="2024-11-12T15:45:00Z">
          <w:pPr/>
        </w:pPrChange>
      </w:pPr>
      <w:del w:id="278" w:author="LIUXIAOJUN" w:date="2024-11-12T15:46:00Z">
        <w:r w:rsidRPr="00CC62D7" w:rsidDel="00CC62D7">
          <w:rPr>
            <w:rFonts w:eastAsia="宋体"/>
            <w:lang w:eastAsia="zh-CN"/>
            <w:rPrChange w:id="279" w:author="LIUXIAOJUN" w:date="2024-11-12T15:45:00Z">
              <w:rPr>
                <w:rFonts w:eastAsia="MS Mincho"/>
              </w:rPr>
            </w:rPrChange>
          </w:rPr>
          <w:delText xml:space="preserve">6) </w:delText>
        </w:r>
      </w:del>
      <w:r w:rsidRPr="00CC62D7">
        <w:rPr>
          <w:rFonts w:eastAsia="宋体"/>
          <w:lang w:eastAsia="zh-CN"/>
          <w:rPrChange w:id="280" w:author="LIUXIAOJUN" w:date="2024-11-12T15:45:00Z">
            <w:rPr>
              <w:rFonts w:eastAsia="MS Mincho"/>
            </w:rPr>
          </w:rPrChange>
        </w:rPr>
        <w:t>Equipment digitization result correction and maintenance virtual-scene rendering: The cloud completes the equipment digital result correction and maintenance virtual-scene rendering processing according to the terminal upload result.</w:t>
      </w:r>
    </w:p>
    <w:p w:rsidR="00331FD7" w:rsidRPr="00CC62D7" w:rsidRDefault="00331FD7">
      <w:pPr>
        <w:numPr>
          <w:ilvl w:val="0"/>
          <w:numId w:val="48"/>
        </w:numPr>
        <w:overflowPunct w:val="0"/>
        <w:autoSpaceDE w:val="0"/>
        <w:autoSpaceDN w:val="0"/>
        <w:adjustRightInd w:val="0"/>
        <w:ind w:left="567" w:hanging="567"/>
        <w:textAlignment w:val="baseline"/>
        <w:rPr>
          <w:rFonts w:eastAsia="宋体"/>
          <w:lang w:eastAsia="zh-CN"/>
          <w:rPrChange w:id="281" w:author="LIUXIAOJUN" w:date="2024-11-12T15:45:00Z">
            <w:rPr>
              <w:rFonts w:eastAsia="MS Mincho"/>
            </w:rPr>
          </w:rPrChange>
        </w:rPr>
        <w:pPrChange w:id="282" w:author="LIUXIAOJUN" w:date="2024-11-12T15:45:00Z">
          <w:pPr/>
        </w:pPrChange>
      </w:pPr>
      <w:del w:id="283" w:author="LIUXIAOJUN" w:date="2024-11-12T15:46:00Z">
        <w:r w:rsidRPr="00CC62D7" w:rsidDel="00CC62D7">
          <w:rPr>
            <w:rFonts w:eastAsia="宋体"/>
            <w:lang w:eastAsia="zh-CN"/>
            <w:rPrChange w:id="284" w:author="LIUXIAOJUN" w:date="2024-11-12T15:45:00Z">
              <w:rPr>
                <w:rFonts w:eastAsia="MS Mincho"/>
              </w:rPr>
            </w:rPrChange>
          </w:rPr>
          <w:delText xml:space="preserve">7) </w:delText>
        </w:r>
      </w:del>
      <w:r w:rsidRPr="00CC62D7">
        <w:rPr>
          <w:rFonts w:eastAsia="宋体"/>
          <w:lang w:eastAsia="zh-CN"/>
          <w:rPrChange w:id="285" w:author="LIUXIAOJUN" w:date="2024-11-12T15:45:00Z">
            <w:rPr>
              <w:rFonts w:eastAsia="MS Mincho"/>
            </w:rPr>
          </w:rPrChange>
        </w:rPr>
        <w:t>Cloud processing result issuance: The cloud will deliver the calibrated equipment digitization results and maintenance simulation scheme to the terminal side.</w:t>
      </w:r>
    </w:p>
    <w:p w:rsidR="00331FD7" w:rsidRPr="00CC62D7" w:rsidRDefault="00331FD7">
      <w:pPr>
        <w:numPr>
          <w:ilvl w:val="0"/>
          <w:numId w:val="48"/>
        </w:numPr>
        <w:overflowPunct w:val="0"/>
        <w:autoSpaceDE w:val="0"/>
        <w:autoSpaceDN w:val="0"/>
        <w:adjustRightInd w:val="0"/>
        <w:ind w:left="567" w:hanging="567"/>
        <w:textAlignment w:val="baseline"/>
        <w:rPr>
          <w:rFonts w:eastAsia="宋体"/>
          <w:lang w:eastAsia="zh-CN"/>
          <w:rPrChange w:id="286" w:author="LIUXIAOJUN" w:date="2024-11-12T15:45:00Z">
            <w:rPr>
              <w:rFonts w:eastAsia="MS Mincho"/>
            </w:rPr>
          </w:rPrChange>
        </w:rPr>
        <w:pPrChange w:id="287" w:author="LIUXIAOJUN" w:date="2024-11-12T15:45:00Z">
          <w:pPr/>
        </w:pPrChange>
      </w:pPr>
      <w:del w:id="288" w:author="LIUXIAOJUN" w:date="2024-11-12T15:46:00Z">
        <w:r w:rsidRPr="00CC62D7" w:rsidDel="00CC62D7">
          <w:rPr>
            <w:rFonts w:eastAsia="宋体"/>
            <w:lang w:eastAsia="zh-CN"/>
            <w:rPrChange w:id="289" w:author="LIUXIAOJUN" w:date="2024-11-12T15:45:00Z">
              <w:rPr>
                <w:rFonts w:eastAsia="MS Mincho"/>
              </w:rPr>
            </w:rPrChange>
          </w:rPr>
          <w:delText xml:space="preserve">8) </w:delText>
        </w:r>
      </w:del>
      <w:r w:rsidRPr="00CC62D7">
        <w:rPr>
          <w:rFonts w:eastAsia="宋体"/>
          <w:lang w:eastAsia="zh-CN"/>
          <w:rPrChange w:id="290" w:author="LIUXIAOJUN" w:date="2024-11-12T15:45:00Z">
            <w:rPr>
              <w:rFonts w:eastAsia="MS Mincho"/>
            </w:rPr>
          </w:rPrChange>
        </w:rPr>
        <w:t>Terminal output: the terminal will obtain the equipment real-scene digital results and maintenance simulation scheme virtual-real fusion output.</w:t>
      </w:r>
    </w:p>
    <w:p w:rsidR="00331FD7" w:rsidRPr="00331FD7" w:rsidRDefault="00331FD7" w:rsidP="00331FD7">
      <w:pPr>
        <w:spacing w:before="0" w:after="160" w:line="259" w:lineRule="auto"/>
        <w:rPr>
          <w:rFonts w:eastAsia="MS Mincho"/>
        </w:rPr>
      </w:pPr>
      <w:r w:rsidRPr="00331FD7">
        <w:rPr>
          <w:rFonts w:eastAsia="MS Mincho"/>
        </w:rPr>
        <w:br w:type="page"/>
      </w:r>
    </w:p>
    <w:p w:rsidR="00331FD7" w:rsidRPr="00331FD7" w:rsidRDefault="00331FD7" w:rsidP="00331FD7">
      <w:pPr>
        <w:keepNext/>
        <w:keepLines/>
        <w:tabs>
          <w:tab w:val="left" w:pos="794"/>
          <w:tab w:val="left" w:pos="1191"/>
          <w:tab w:val="left" w:pos="1588"/>
          <w:tab w:val="left" w:pos="1985"/>
        </w:tabs>
        <w:overflowPunct w:val="0"/>
        <w:autoSpaceDE w:val="0"/>
        <w:autoSpaceDN w:val="0"/>
        <w:adjustRightInd w:val="0"/>
        <w:spacing w:before="480"/>
        <w:jc w:val="center"/>
        <w:textAlignment w:val="baseline"/>
        <w:outlineLvl w:val="0"/>
        <w:rPr>
          <w:rFonts w:eastAsia="Times New Roman"/>
          <w:b/>
          <w:sz w:val="28"/>
          <w:szCs w:val="20"/>
          <w:lang w:eastAsia="en-US"/>
        </w:rPr>
      </w:pPr>
      <w:bookmarkStart w:id="291" w:name="_Toc164373698"/>
      <w:bookmarkStart w:id="292" w:name="_Toc175129263"/>
      <w:bookmarkStart w:id="293" w:name="_Toc184817552"/>
      <w:r w:rsidRPr="00331FD7">
        <w:rPr>
          <w:rFonts w:eastAsia="Times New Roman"/>
          <w:b/>
          <w:sz w:val="28"/>
          <w:szCs w:val="20"/>
          <w:lang w:eastAsia="en-US"/>
        </w:rPr>
        <w:lastRenderedPageBreak/>
        <w:t>Bibliography</w:t>
      </w:r>
      <w:bookmarkEnd w:id="291"/>
      <w:bookmarkEnd w:id="292"/>
      <w:bookmarkEnd w:id="293"/>
    </w:p>
    <w:p w:rsidR="00331FD7" w:rsidRPr="00331FD7" w:rsidRDefault="00331FD7" w:rsidP="00331FD7">
      <w:pPr>
        <w:overflowPunct w:val="0"/>
        <w:autoSpaceDE w:val="0"/>
        <w:autoSpaceDN w:val="0"/>
        <w:adjustRightInd w:val="0"/>
        <w:ind w:left="2268" w:hanging="2268"/>
        <w:textAlignment w:val="baseline"/>
        <w:rPr>
          <w:rFonts w:eastAsia="Times New Roman"/>
          <w:szCs w:val="20"/>
          <w:lang w:eastAsia="en-US"/>
        </w:rPr>
      </w:pPr>
      <w:r w:rsidRPr="00331FD7">
        <w:rPr>
          <w:rFonts w:eastAsia="Times New Roman"/>
          <w:szCs w:val="20"/>
          <w:lang w:eastAsia="en-US"/>
        </w:rPr>
        <w:t>[b-ITU-T Y.101]</w:t>
      </w:r>
      <w:r w:rsidRPr="00331FD7">
        <w:rPr>
          <w:rFonts w:eastAsia="Times New Roman"/>
          <w:szCs w:val="20"/>
          <w:lang w:eastAsia="en-US"/>
        </w:rPr>
        <w:tab/>
        <w:t xml:space="preserve">ITU-T Y.101 (03/2000), </w:t>
      </w:r>
      <w:r w:rsidRPr="00331FD7">
        <w:rPr>
          <w:rFonts w:eastAsia="Times New Roman"/>
          <w:i/>
          <w:iCs/>
          <w:szCs w:val="20"/>
          <w:lang w:eastAsia="en-US"/>
        </w:rPr>
        <w:t>Global Information Infrastructure terminology: Terms and definitions</w:t>
      </w:r>
      <w:r w:rsidRPr="00331FD7">
        <w:rPr>
          <w:rFonts w:eastAsia="Times New Roman"/>
          <w:szCs w:val="20"/>
          <w:lang w:eastAsia="en-US"/>
        </w:rPr>
        <w:t>.</w:t>
      </w:r>
    </w:p>
    <w:p w:rsidR="00331FD7" w:rsidRPr="00331FD7" w:rsidRDefault="00331FD7" w:rsidP="00331FD7">
      <w:pPr>
        <w:rPr>
          <w:rFonts w:eastAsia="MS Mincho"/>
        </w:rPr>
      </w:pPr>
    </w:p>
    <w:p w:rsidR="00331FD7" w:rsidRPr="00331FD7" w:rsidRDefault="00331FD7" w:rsidP="00331FD7">
      <w:pPr>
        <w:jc w:val="center"/>
        <w:rPr>
          <w:rFonts w:eastAsia="MS Mincho"/>
        </w:rPr>
      </w:pPr>
      <w:r w:rsidRPr="00331FD7">
        <w:rPr>
          <w:rFonts w:eastAsia="宋体"/>
        </w:rPr>
        <w:t>_______________________</w:t>
      </w:r>
    </w:p>
    <w:p w:rsidR="00331FD7" w:rsidRPr="00331FD7" w:rsidRDefault="00331FD7" w:rsidP="00331FD7">
      <w:pPr>
        <w:rPr>
          <w:rFonts w:eastAsia="MS Mincho"/>
        </w:rPr>
      </w:pPr>
    </w:p>
    <w:p w:rsidR="008A5257" w:rsidRDefault="008A5257" w:rsidP="00725817"/>
    <w:sectPr w:rsidR="008A5257" w:rsidSect="00524CA0">
      <w:headerReference w:type="default" r:id="rId14"/>
      <w:pgSz w:w="11907" w:h="16840" w:code="9"/>
      <w:pgMar w:top="1134" w:right="1134" w:bottom="1134" w:left="1134" w:header="425"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896" w:rsidRDefault="009B4896">
      <w:pPr>
        <w:spacing w:before="0"/>
      </w:pPr>
      <w:r>
        <w:separator/>
      </w:r>
    </w:p>
  </w:endnote>
  <w:endnote w:type="continuationSeparator" w:id="0">
    <w:p w:rsidR="009B4896" w:rsidRDefault="009B489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
    <w:altName w:val="Yu Gothic"/>
    <w:charset w:val="80"/>
    <w:family w:val="auto"/>
    <w:pitch w:val="default"/>
    <w:sig w:usb0="00000000" w:usb1="00000000" w:usb2="00000010" w:usb3="00000000" w:csb0="0002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896" w:rsidRDefault="009B4896">
      <w:pPr>
        <w:spacing w:before="0"/>
      </w:pPr>
      <w:r>
        <w:separator/>
      </w:r>
    </w:p>
  </w:footnote>
  <w:footnote w:type="continuationSeparator" w:id="0">
    <w:p w:rsidR="009B4896" w:rsidRDefault="009B489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8A5" w:rsidRPr="00C42125" w:rsidRDefault="001418A5" w:rsidP="00331FD7">
    <w:pPr>
      <w:pStyle w:val="a9"/>
    </w:pPr>
    <w:r w:rsidRPr="00C42125">
      <w:t xml:space="preserve">- </w:t>
    </w:r>
    <w:r w:rsidRPr="00C42125">
      <w:fldChar w:fldCharType="begin"/>
    </w:r>
    <w:r w:rsidRPr="00C42125">
      <w:instrText xml:space="preserve"> PAGE  \* MERGEFORMAT </w:instrText>
    </w:r>
    <w:r w:rsidRPr="00C42125">
      <w:fldChar w:fldCharType="separate"/>
    </w:r>
    <w:r w:rsidR="00AA6ADD">
      <w:rPr>
        <w:noProof/>
      </w:rPr>
      <w:t>20</w:t>
    </w:r>
    <w:r w:rsidRPr="00C42125">
      <w:fldChar w:fldCharType="end"/>
    </w:r>
    <w:r w:rsidRPr="00C42125">
      <w:t xml:space="preserve"> -</w:t>
    </w:r>
  </w:p>
  <w:p w:rsidR="001418A5" w:rsidRPr="00C42125" w:rsidRDefault="001418A5" w:rsidP="00331FD7">
    <w:pPr>
      <w:pStyle w:val="a9"/>
    </w:pPr>
    <w:r>
      <w:fldChar w:fldCharType="begin"/>
    </w:r>
    <w:r>
      <w:instrText xml:space="preserve"> STYLEREF  Docnumber  </w:instrText>
    </w:r>
    <w:r>
      <w:fldChar w:fldCharType="separate"/>
    </w:r>
    <w:r w:rsidR="00AA6ADD">
      <w:rPr>
        <w:noProof/>
      </w:rPr>
      <w:t>SG21-C096</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54880E"/>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9A5A1CD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8582691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29B4400A"/>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A3928904"/>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5FE87B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3B899AE"/>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85EAF8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04ADD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0B8DD2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0D21414"/>
    <w:multiLevelType w:val="hybridMultilevel"/>
    <w:tmpl w:val="EA428F04"/>
    <w:lvl w:ilvl="0" w:tplc="74DA577E">
      <w:start w:val="1"/>
      <w:numFmt w:val="bullet"/>
      <w:lvlRestart w:val="0"/>
      <w:lvlText w:val="–"/>
      <w:lvlJc w:val="left"/>
      <w:pPr>
        <w:ind w:left="363" w:hanging="363"/>
      </w:pPr>
      <w:rPr>
        <w:rFonts w:ascii="Times New Roman" w:hAnsi="Times New Roman" w:cs="Times New Roman" w:hint="default"/>
      </w:rPr>
    </w:lvl>
    <w:lvl w:ilvl="1" w:tplc="08090003">
      <w:start w:val="1"/>
      <w:numFmt w:val="bullet"/>
      <w:lvlText w:val="o"/>
      <w:lvlJc w:val="left"/>
      <w:pPr>
        <w:ind w:left="1083" w:hanging="360"/>
      </w:pPr>
      <w:rPr>
        <w:rFonts w:ascii="Courier New" w:hAnsi="Courier New" w:cs="Courier New" w:hint="default"/>
      </w:rPr>
    </w:lvl>
    <w:lvl w:ilvl="2" w:tplc="08090005" w:tentative="1">
      <w:start w:val="1"/>
      <w:numFmt w:val="bullet"/>
      <w:lvlText w:val=""/>
      <w:lvlJc w:val="left"/>
      <w:pPr>
        <w:ind w:left="1803" w:hanging="360"/>
      </w:pPr>
      <w:rPr>
        <w:rFonts w:ascii="Wingdings" w:hAnsi="Wingdings" w:hint="default"/>
      </w:rPr>
    </w:lvl>
    <w:lvl w:ilvl="3" w:tplc="08090001" w:tentative="1">
      <w:start w:val="1"/>
      <w:numFmt w:val="bullet"/>
      <w:lvlText w:val=""/>
      <w:lvlJc w:val="left"/>
      <w:pPr>
        <w:ind w:left="2523" w:hanging="360"/>
      </w:pPr>
      <w:rPr>
        <w:rFonts w:ascii="Symbol" w:hAnsi="Symbol" w:hint="default"/>
      </w:rPr>
    </w:lvl>
    <w:lvl w:ilvl="4" w:tplc="08090003" w:tentative="1">
      <w:start w:val="1"/>
      <w:numFmt w:val="bullet"/>
      <w:lvlText w:val="o"/>
      <w:lvlJc w:val="left"/>
      <w:pPr>
        <w:ind w:left="3243" w:hanging="360"/>
      </w:pPr>
      <w:rPr>
        <w:rFonts w:ascii="Courier New" w:hAnsi="Courier New" w:cs="Courier New" w:hint="default"/>
      </w:rPr>
    </w:lvl>
    <w:lvl w:ilvl="5" w:tplc="08090005" w:tentative="1">
      <w:start w:val="1"/>
      <w:numFmt w:val="bullet"/>
      <w:lvlText w:val=""/>
      <w:lvlJc w:val="left"/>
      <w:pPr>
        <w:ind w:left="3963" w:hanging="360"/>
      </w:pPr>
      <w:rPr>
        <w:rFonts w:ascii="Wingdings" w:hAnsi="Wingdings" w:hint="default"/>
      </w:rPr>
    </w:lvl>
    <w:lvl w:ilvl="6" w:tplc="08090001" w:tentative="1">
      <w:start w:val="1"/>
      <w:numFmt w:val="bullet"/>
      <w:lvlText w:val=""/>
      <w:lvlJc w:val="left"/>
      <w:pPr>
        <w:ind w:left="4683" w:hanging="360"/>
      </w:pPr>
      <w:rPr>
        <w:rFonts w:ascii="Symbol" w:hAnsi="Symbol" w:hint="default"/>
      </w:rPr>
    </w:lvl>
    <w:lvl w:ilvl="7" w:tplc="08090003" w:tentative="1">
      <w:start w:val="1"/>
      <w:numFmt w:val="bullet"/>
      <w:lvlText w:val="o"/>
      <w:lvlJc w:val="left"/>
      <w:pPr>
        <w:ind w:left="5403" w:hanging="360"/>
      </w:pPr>
      <w:rPr>
        <w:rFonts w:ascii="Courier New" w:hAnsi="Courier New" w:cs="Courier New" w:hint="default"/>
      </w:rPr>
    </w:lvl>
    <w:lvl w:ilvl="8" w:tplc="08090005" w:tentative="1">
      <w:start w:val="1"/>
      <w:numFmt w:val="bullet"/>
      <w:lvlText w:val=""/>
      <w:lvlJc w:val="left"/>
      <w:pPr>
        <w:ind w:left="6123" w:hanging="360"/>
      </w:pPr>
      <w:rPr>
        <w:rFonts w:ascii="Wingdings" w:hAnsi="Wingdings" w:hint="default"/>
      </w:rPr>
    </w:lvl>
  </w:abstractNum>
  <w:abstractNum w:abstractNumId="11" w15:restartNumberingAfterBreak="1">
    <w:nsid w:val="02CD27D4"/>
    <w:multiLevelType w:val="hybridMultilevel"/>
    <w:tmpl w:val="452641FE"/>
    <w:lvl w:ilvl="0" w:tplc="1F208C98">
      <w:start w:val="1"/>
      <w:numFmt w:val="decimal"/>
      <w:pStyle w:val="References"/>
      <w:lvlText w:val="[%1]"/>
      <w:lvlJc w:val="left"/>
      <w:pPr>
        <w:tabs>
          <w:tab w:val="num" w:pos="1418"/>
        </w:tabs>
        <w:ind w:left="1418" w:hanging="141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3921A50"/>
    <w:multiLevelType w:val="multilevel"/>
    <w:tmpl w:val="3E244B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EEB0828"/>
    <w:multiLevelType w:val="hybridMultilevel"/>
    <w:tmpl w:val="35BE1F3C"/>
    <w:lvl w:ilvl="0" w:tplc="67FE0CD8">
      <w:start w:val="1"/>
      <w:numFmt w:val="bullet"/>
      <w:lvlRestart w:val="0"/>
      <w:lvlText w:val="–"/>
      <w:lvlJc w:val="left"/>
      <w:pPr>
        <w:ind w:left="720" w:hanging="363"/>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3816237"/>
    <w:multiLevelType w:val="hybridMultilevel"/>
    <w:tmpl w:val="C002C5B8"/>
    <w:lvl w:ilvl="0" w:tplc="BBDEBB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7BE1058"/>
    <w:multiLevelType w:val="hybridMultilevel"/>
    <w:tmpl w:val="E7D8E302"/>
    <w:lvl w:ilvl="0" w:tplc="0CC05D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8617EE1"/>
    <w:multiLevelType w:val="hybridMultilevel"/>
    <w:tmpl w:val="A6F2042A"/>
    <w:lvl w:ilvl="0" w:tplc="DD34A76C">
      <w:start w:val="11"/>
      <w:numFmt w:val="bullet"/>
      <w:lvlText w:val="-"/>
      <w:lvlJc w:val="left"/>
      <w:pPr>
        <w:ind w:left="420" w:hanging="42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F83214E"/>
    <w:multiLevelType w:val="hybridMultilevel"/>
    <w:tmpl w:val="E3ACD31E"/>
    <w:lvl w:ilvl="0" w:tplc="67FE0CD8">
      <w:start w:val="1"/>
      <w:numFmt w:val="bullet"/>
      <w:lvlRestart w:val="0"/>
      <w:lvlText w:val="–"/>
      <w:lvlJc w:val="left"/>
      <w:pPr>
        <w:ind w:left="720" w:hanging="363"/>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4D702F6"/>
    <w:multiLevelType w:val="hybridMultilevel"/>
    <w:tmpl w:val="B18CE7A2"/>
    <w:lvl w:ilvl="0" w:tplc="67FE0CD8">
      <w:start w:val="1"/>
      <w:numFmt w:val="bullet"/>
      <w:lvlRestart w:val="0"/>
      <w:lvlText w:val="–"/>
      <w:lvlJc w:val="left"/>
      <w:pPr>
        <w:ind w:left="720" w:hanging="363"/>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03C1B96"/>
    <w:multiLevelType w:val="hybridMultilevel"/>
    <w:tmpl w:val="2402A78C"/>
    <w:lvl w:ilvl="0" w:tplc="DD34A76C">
      <w:start w:val="11"/>
      <w:numFmt w:val="bullet"/>
      <w:lvlText w:val="-"/>
      <w:lvlJc w:val="left"/>
      <w:pPr>
        <w:ind w:left="420" w:hanging="42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56F1DE0"/>
    <w:multiLevelType w:val="hybridMultilevel"/>
    <w:tmpl w:val="B51ED71C"/>
    <w:lvl w:ilvl="0" w:tplc="E9DE8FE6">
      <w:start w:val="1"/>
      <w:numFmt w:val="bullet"/>
      <w:lvlRestart w:val="0"/>
      <w:lvlText w:val="–"/>
      <w:lvlJc w:val="left"/>
      <w:pPr>
        <w:ind w:left="720" w:hanging="363"/>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3162F7"/>
    <w:multiLevelType w:val="hybridMultilevel"/>
    <w:tmpl w:val="BC0A445A"/>
    <w:lvl w:ilvl="0" w:tplc="875EAE7C">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87E71B7"/>
    <w:multiLevelType w:val="hybridMultilevel"/>
    <w:tmpl w:val="82DA4BC0"/>
    <w:lvl w:ilvl="0" w:tplc="A588F8D2">
      <w:start w:val="1"/>
      <w:numFmt w:val="bullet"/>
      <w:lvlText w:val=""/>
      <w:lvlJc w:val="left"/>
      <w:pPr>
        <w:ind w:left="720" w:hanging="363"/>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88A4CB8"/>
    <w:multiLevelType w:val="hybridMultilevel"/>
    <w:tmpl w:val="DA28B81A"/>
    <w:lvl w:ilvl="0" w:tplc="E9DE8FE6">
      <w:start w:val="1"/>
      <w:numFmt w:val="bullet"/>
      <w:lvlRestart w:val="0"/>
      <w:lvlText w:val="–"/>
      <w:lvlJc w:val="left"/>
      <w:pPr>
        <w:ind w:left="720" w:hanging="363"/>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A551871"/>
    <w:multiLevelType w:val="hybridMultilevel"/>
    <w:tmpl w:val="B2F4EE28"/>
    <w:lvl w:ilvl="0" w:tplc="AD38AFDC">
      <w:start w:val="1"/>
      <w:numFmt w:val="bullet"/>
      <w:lvlRestart w:val="0"/>
      <w:lvlText w:val="–"/>
      <w:lvlJc w:val="left"/>
      <w:pPr>
        <w:ind w:left="720" w:hanging="363"/>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D0816CE"/>
    <w:multiLevelType w:val="hybridMultilevel"/>
    <w:tmpl w:val="035AFA52"/>
    <w:lvl w:ilvl="0" w:tplc="67FE0CD8">
      <w:start w:val="1"/>
      <w:numFmt w:val="bullet"/>
      <w:lvlRestart w:val="0"/>
      <w:lvlText w:val="–"/>
      <w:lvlJc w:val="left"/>
      <w:pPr>
        <w:ind w:left="720" w:hanging="363"/>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494F45"/>
    <w:multiLevelType w:val="hybridMultilevel"/>
    <w:tmpl w:val="9C4CBE6C"/>
    <w:lvl w:ilvl="0" w:tplc="67FE0CD8">
      <w:start w:val="1"/>
      <w:numFmt w:val="bullet"/>
      <w:lvlRestart w:val="0"/>
      <w:lvlText w:val="–"/>
      <w:lvlJc w:val="left"/>
      <w:pPr>
        <w:ind w:left="720" w:hanging="363"/>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5E5B1A"/>
    <w:multiLevelType w:val="hybridMultilevel"/>
    <w:tmpl w:val="736428EC"/>
    <w:lvl w:ilvl="0" w:tplc="E9DE8FE6">
      <w:start w:val="1"/>
      <w:numFmt w:val="bullet"/>
      <w:lvlRestart w:val="0"/>
      <w:lvlText w:val="–"/>
      <w:lvlJc w:val="left"/>
      <w:pPr>
        <w:ind w:left="720" w:hanging="363"/>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B8453BA"/>
    <w:multiLevelType w:val="hybridMultilevel"/>
    <w:tmpl w:val="B220E906"/>
    <w:lvl w:ilvl="0" w:tplc="E9DE8FE6">
      <w:start w:val="1"/>
      <w:numFmt w:val="bullet"/>
      <w:lvlRestart w:val="0"/>
      <w:lvlText w:val="–"/>
      <w:lvlJc w:val="left"/>
      <w:pPr>
        <w:ind w:left="720" w:hanging="363"/>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FB214B6"/>
    <w:multiLevelType w:val="hybridMultilevel"/>
    <w:tmpl w:val="741CB668"/>
    <w:lvl w:ilvl="0" w:tplc="67FE0CD8">
      <w:start w:val="1"/>
      <w:numFmt w:val="bullet"/>
      <w:lvlRestart w:val="0"/>
      <w:lvlText w:val="–"/>
      <w:lvlJc w:val="left"/>
      <w:pPr>
        <w:ind w:left="720" w:hanging="363"/>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FF656FA"/>
    <w:multiLevelType w:val="hybridMultilevel"/>
    <w:tmpl w:val="035C53C0"/>
    <w:lvl w:ilvl="0" w:tplc="E9DE8FE6">
      <w:start w:val="1"/>
      <w:numFmt w:val="bullet"/>
      <w:lvlRestart w:val="0"/>
      <w:lvlText w:val="–"/>
      <w:lvlJc w:val="left"/>
      <w:pPr>
        <w:ind w:left="720" w:hanging="363"/>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03B2EAC"/>
    <w:multiLevelType w:val="hybridMultilevel"/>
    <w:tmpl w:val="71E8560A"/>
    <w:lvl w:ilvl="0" w:tplc="67FE0CD8">
      <w:start w:val="1"/>
      <w:numFmt w:val="bullet"/>
      <w:lvlRestart w:val="0"/>
      <w:lvlText w:val="–"/>
      <w:lvlJc w:val="left"/>
      <w:pPr>
        <w:ind w:left="720" w:hanging="363"/>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4590ED7"/>
    <w:multiLevelType w:val="hybridMultilevel"/>
    <w:tmpl w:val="DF8EF404"/>
    <w:lvl w:ilvl="0" w:tplc="D3EA790A">
      <w:start w:val="1"/>
      <w:numFmt w:val="bullet"/>
      <w:lvlRestart w:val="0"/>
      <w:lvlText w:val="–"/>
      <w:lvlJc w:val="left"/>
      <w:pPr>
        <w:ind w:left="720" w:hanging="363"/>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4F86524"/>
    <w:multiLevelType w:val="hybridMultilevel"/>
    <w:tmpl w:val="DF66F27C"/>
    <w:lvl w:ilvl="0" w:tplc="BE5C7ED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56123439"/>
    <w:multiLevelType w:val="hybridMultilevel"/>
    <w:tmpl w:val="2B640070"/>
    <w:lvl w:ilvl="0" w:tplc="891C83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0ED345E"/>
    <w:multiLevelType w:val="hybridMultilevel"/>
    <w:tmpl w:val="54A0E08A"/>
    <w:lvl w:ilvl="0" w:tplc="E9DE8FE6">
      <w:start w:val="1"/>
      <w:numFmt w:val="bullet"/>
      <w:lvlRestart w:val="0"/>
      <w:lvlText w:val="–"/>
      <w:lvlJc w:val="left"/>
      <w:pPr>
        <w:ind w:left="720" w:hanging="363"/>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64F2F4D"/>
    <w:multiLevelType w:val="hybridMultilevel"/>
    <w:tmpl w:val="B5CE22DA"/>
    <w:lvl w:ilvl="0" w:tplc="E9DE8FE6">
      <w:start w:val="1"/>
      <w:numFmt w:val="bullet"/>
      <w:lvlRestart w:val="0"/>
      <w:lvlText w:val="–"/>
      <w:lvlJc w:val="left"/>
      <w:pPr>
        <w:ind w:left="720" w:hanging="363"/>
      </w:pPr>
      <w:rPr>
        <w:rFonts w:ascii="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864192D"/>
    <w:multiLevelType w:val="hybridMultilevel"/>
    <w:tmpl w:val="F800CE88"/>
    <w:lvl w:ilvl="0" w:tplc="E9DE8FE6">
      <w:start w:val="1"/>
      <w:numFmt w:val="bullet"/>
      <w:lvlRestart w:val="0"/>
      <w:lvlText w:val="–"/>
      <w:lvlJc w:val="left"/>
      <w:pPr>
        <w:ind w:left="720" w:hanging="363"/>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C8163EF"/>
    <w:multiLevelType w:val="hybridMultilevel"/>
    <w:tmpl w:val="28328AE6"/>
    <w:lvl w:ilvl="0" w:tplc="E9DE8FE6">
      <w:start w:val="1"/>
      <w:numFmt w:val="bullet"/>
      <w:lvlRestart w:val="0"/>
      <w:lvlText w:val="–"/>
      <w:lvlJc w:val="left"/>
      <w:pPr>
        <w:ind w:left="720" w:hanging="363"/>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1">
    <w:nsid w:val="6F013ABE"/>
    <w:multiLevelType w:val="multilevel"/>
    <w:tmpl w:val="2E909B86"/>
    <w:lvl w:ilvl="0">
      <w:start w:val="1"/>
      <w:numFmt w:val="decimal"/>
      <w:pStyle w:val="1"/>
      <w:lvlText w:val="%1"/>
      <w:lvlJc w:val="left"/>
      <w:pPr>
        <w:tabs>
          <w:tab w:val="num" w:pos="432"/>
        </w:tabs>
        <w:ind w:left="432" w:hanging="432"/>
      </w:pPr>
      <w:rPr>
        <w:rFonts w:hint="default"/>
      </w:rPr>
    </w:lvl>
    <w:lvl w:ilvl="1">
      <w:start w:val="1"/>
      <w:numFmt w:val="decimal"/>
      <w:pStyle w:val="21"/>
      <w:lvlText w:val="%1.%2"/>
      <w:lvlJc w:val="left"/>
      <w:pPr>
        <w:tabs>
          <w:tab w:val="num" w:pos="576"/>
        </w:tabs>
        <w:ind w:left="576" w:hanging="576"/>
      </w:pPr>
      <w:rPr>
        <w:rFonts w:hint="default"/>
      </w:rPr>
    </w:lvl>
    <w:lvl w:ilvl="2">
      <w:start w:val="1"/>
      <w:numFmt w:val="decimal"/>
      <w:pStyle w:val="31"/>
      <w:lvlText w:val="%1.%2.%3"/>
      <w:lvlJc w:val="left"/>
      <w:pPr>
        <w:tabs>
          <w:tab w:val="num" w:pos="720"/>
        </w:tabs>
        <w:ind w:left="720" w:hanging="720"/>
      </w:pPr>
      <w:rPr>
        <w:rFonts w:hint="default"/>
      </w:rPr>
    </w:lvl>
    <w:lvl w:ilvl="3">
      <w:start w:val="1"/>
      <w:numFmt w:val="decimal"/>
      <w:pStyle w:val="41"/>
      <w:lvlText w:val="%1.%2.%3.%4"/>
      <w:lvlJc w:val="left"/>
      <w:pPr>
        <w:tabs>
          <w:tab w:val="num" w:pos="864"/>
        </w:tabs>
        <w:ind w:left="864" w:hanging="864"/>
      </w:pPr>
      <w:rPr>
        <w:rFonts w:hint="default"/>
      </w:rPr>
    </w:lvl>
    <w:lvl w:ilvl="4">
      <w:start w:val="1"/>
      <w:numFmt w:val="decimal"/>
      <w:pStyle w:val="51"/>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num w:numId="1">
    <w:abstractNumId w:val="39"/>
  </w:num>
  <w:num w:numId="2">
    <w:abstractNumId w:val="39"/>
  </w:num>
  <w:num w:numId="3">
    <w:abstractNumId w:val="39"/>
  </w:num>
  <w:num w:numId="4">
    <w:abstractNumId w:val="39"/>
  </w:num>
  <w:num w:numId="5">
    <w:abstractNumId w:val="39"/>
  </w:num>
  <w:num w:numId="6">
    <w:abstractNumId w:val="39"/>
  </w:num>
  <w:num w:numId="7">
    <w:abstractNumId w:val="39"/>
  </w:num>
  <w:num w:numId="8">
    <w:abstractNumId w:val="39"/>
  </w:num>
  <w:num w:numId="9">
    <w:abstractNumId w:val="39"/>
  </w:num>
  <w:num w:numId="10">
    <w:abstractNumId w:val="11"/>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1"/>
  </w:num>
  <w:num w:numId="22">
    <w:abstractNumId w:val="10"/>
  </w:num>
  <w:num w:numId="23">
    <w:abstractNumId w:val="29"/>
  </w:num>
  <w:num w:numId="24">
    <w:abstractNumId w:val="37"/>
  </w:num>
  <w:num w:numId="25">
    <w:abstractNumId w:val="30"/>
  </w:num>
  <w:num w:numId="26">
    <w:abstractNumId w:val="18"/>
  </w:num>
  <w:num w:numId="27">
    <w:abstractNumId w:val="17"/>
  </w:num>
  <w:num w:numId="28">
    <w:abstractNumId w:val="31"/>
  </w:num>
  <w:num w:numId="29">
    <w:abstractNumId w:val="25"/>
  </w:num>
  <w:num w:numId="30">
    <w:abstractNumId w:val="13"/>
  </w:num>
  <w:num w:numId="31">
    <w:abstractNumId w:val="38"/>
  </w:num>
  <w:num w:numId="32">
    <w:abstractNumId w:val="28"/>
  </w:num>
  <w:num w:numId="33">
    <w:abstractNumId w:val="23"/>
  </w:num>
  <w:num w:numId="34">
    <w:abstractNumId w:val="27"/>
  </w:num>
  <w:num w:numId="35">
    <w:abstractNumId w:val="12"/>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6"/>
  </w:num>
  <w:num w:numId="41">
    <w:abstractNumId w:val="34"/>
  </w:num>
  <w:num w:numId="42">
    <w:abstractNumId w:val="36"/>
  </w:num>
  <w:num w:numId="43">
    <w:abstractNumId w:val="20"/>
  </w:num>
  <w:num w:numId="44">
    <w:abstractNumId w:val="35"/>
  </w:num>
  <w:num w:numId="45">
    <w:abstractNumId w:val="33"/>
  </w:num>
  <w:num w:numId="46">
    <w:abstractNumId w:val="22"/>
  </w:num>
  <w:num w:numId="47">
    <w:abstractNumId w:val="32"/>
  </w:num>
  <w:num w:numId="48">
    <w:abstractNumId w:val="24"/>
  </w:num>
  <w:num w:numId="49">
    <w:abstractNumId w:val="16"/>
  </w:num>
  <w:num w:numId="50">
    <w:abstractNumId w:val="15"/>
  </w:num>
  <w:num w:numId="51">
    <w:abstractNumId w:val="19"/>
  </w:num>
  <w:num w:numId="52">
    <w:abstractNumId w:val="14"/>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UXIAOJUN">
    <w15:presenceInfo w15:providerId="None" w15:userId="LIUXIAOJ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817"/>
    <w:rsid w:val="000002CE"/>
    <w:rsid w:val="00000339"/>
    <w:rsid w:val="0000085D"/>
    <w:rsid w:val="00000F80"/>
    <w:rsid w:val="00000FA8"/>
    <w:rsid w:val="0000742F"/>
    <w:rsid w:val="0001104D"/>
    <w:rsid w:val="00012EB5"/>
    <w:rsid w:val="00017655"/>
    <w:rsid w:val="00017D92"/>
    <w:rsid w:val="00017FE7"/>
    <w:rsid w:val="00022B29"/>
    <w:rsid w:val="00025502"/>
    <w:rsid w:val="00027A32"/>
    <w:rsid w:val="00030DBC"/>
    <w:rsid w:val="0003117B"/>
    <w:rsid w:val="0003257A"/>
    <w:rsid w:val="000346BA"/>
    <w:rsid w:val="00042DEA"/>
    <w:rsid w:val="0004493F"/>
    <w:rsid w:val="00050A24"/>
    <w:rsid w:val="00055464"/>
    <w:rsid w:val="0006330F"/>
    <w:rsid w:val="00063556"/>
    <w:rsid w:val="00065594"/>
    <w:rsid w:val="000661D3"/>
    <w:rsid w:val="000769E6"/>
    <w:rsid w:val="00076EA1"/>
    <w:rsid w:val="00077E88"/>
    <w:rsid w:val="0008001E"/>
    <w:rsid w:val="0008099A"/>
    <w:rsid w:val="000842F4"/>
    <w:rsid w:val="00085268"/>
    <w:rsid w:val="00092930"/>
    <w:rsid w:val="00096D82"/>
    <w:rsid w:val="00097D70"/>
    <w:rsid w:val="000A1971"/>
    <w:rsid w:val="000A31CB"/>
    <w:rsid w:val="000A3984"/>
    <w:rsid w:val="000A3F81"/>
    <w:rsid w:val="000B1D6F"/>
    <w:rsid w:val="000B286A"/>
    <w:rsid w:val="000B4350"/>
    <w:rsid w:val="000B594B"/>
    <w:rsid w:val="000B748C"/>
    <w:rsid w:val="000C1868"/>
    <w:rsid w:val="000C5FD9"/>
    <w:rsid w:val="000D7A19"/>
    <w:rsid w:val="000E2EF7"/>
    <w:rsid w:val="000E4E82"/>
    <w:rsid w:val="000E6414"/>
    <w:rsid w:val="000E716C"/>
    <w:rsid w:val="000F2E95"/>
    <w:rsid w:val="000F67F1"/>
    <w:rsid w:val="00103F3E"/>
    <w:rsid w:val="00106AAB"/>
    <w:rsid w:val="00110480"/>
    <w:rsid w:val="001113C7"/>
    <w:rsid w:val="00112351"/>
    <w:rsid w:val="00112783"/>
    <w:rsid w:val="00114606"/>
    <w:rsid w:val="00115B4C"/>
    <w:rsid w:val="00117A13"/>
    <w:rsid w:val="0012002D"/>
    <w:rsid w:val="00122669"/>
    <w:rsid w:val="00123A2B"/>
    <w:rsid w:val="001266E6"/>
    <w:rsid w:val="00131282"/>
    <w:rsid w:val="00131D86"/>
    <w:rsid w:val="00134BB5"/>
    <w:rsid w:val="00137E61"/>
    <w:rsid w:val="001418A5"/>
    <w:rsid w:val="00146FED"/>
    <w:rsid w:val="00147EE6"/>
    <w:rsid w:val="001528E6"/>
    <w:rsid w:val="00155DD6"/>
    <w:rsid w:val="00157413"/>
    <w:rsid w:val="001605F4"/>
    <w:rsid w:val="00161BAB"/>
    <w:rsid w:val="0016529A"/>
    <w:rsid w:val="001664ED"/>
    <w:rsid w:val="00166E75"/>
    <w:rsid w:val="00167647"/>
    <w:rsid w:val="00170248"/>
    <w:rsid w:val="00172670"/>
    <w:rsid w:val="00176C2F"/>
    <w:rsid w:val="00181DAE"/>
    <w:rsid w:val="00184A3C"/>
    <w:rsid w:val="001862D2"/>
    <w:rsid w:val="001871E3"/>
    <w:rsid w:val="001872B3"/>
    <w:rsid w:val="001942EC"/>
    <w:rsid w:val="001945B8"/>
    <w:rsid w:val="00196438"/>
    <w:rsid w:val="001A03CC"/>
    <w:rsid w:val="001A1E05"/>
    <w:rsid w:val="001A6E14"/>
    <w:rsid w:val="001A79B0"/>
    <w:rsid w:val="001B4799"/>
    <w:rsid w:val="001B4A85"/>
    <w:rsid w:val="001B5DF2"/>
    <w:rsid w:val="001B6D84"/>
    <w:rsid w:val="001C01DD"/>
    <w:rsid w:val="001C06CA"/>
    <w:rsid w:val="001C303F"/>
    <w:rsid w:val="001D0786"/>
    <w:rsid w:val="001D0A21"/>
    <w:rsid w:val="001D1EDB"/>
    <w:rsid w:val="001D240C"/>
    <w:rsid w:val="001D505A"/>
    <w:rsid w:val="001D5206"/>
    <w:rsid w:val="001D6401"/>
    <w:rsid w:val="001E031A"/>
    <w:rsid w:val="001E1E53"/>
    <w:rsid w:val="001E2CE2"/>
    <w:rsid w:val="001E3A97"/>
    <w:rsid w:val="001E58AB"/>
    <w:rsid w:val="001E5965"/>
    <w:rsid w:val="001E5E42"/>
    <w:rsid w:val="001E6C93"/>
    <w:rsid w:val="001E7D6A"/>
    <w:rsid w:val="001F0D74"/>
    <w:rsid w:val="001F5DA4"/>
    <w:rsid w:val="00201267"/>
    <w:rsid w:val="002027A2"/>
    <w:rsid w:val="00202AA7"/>
    <w:rsid w:val="00213C1C"/>
    <w:rsid w:val="002157FB"/>
    <w:rsid w:val="00215E68"/>
    <w:rsid w:val="00216499"/>
    <w:rsid w:val="0022194A"/>
    <w:rsid w:val="00222121"/>
    <w:rsid w:val="00223009"/>
    <w:rsid w:val="00226A0F"/>
    <w:rsid w:val="00230922"/>
    <w:rsid w:val="002313E5"/>
    <w:rsid w:val="00233064"/>
    <w:rsid w:val="002341B0"/>
    <w:rsid w:val="00242B8D"/>
    <w:rsid w:val="00257576"/>
    <w:rsid w:val="00257A66"/>
    <w:rsid w:val="00260003"/>
    <w:rsid w:val="00262AC6"/>
    <w:rsid w:val="00263A01"/>
    <w:rsid w:val="002651A6"/>
    <w:rsid w:val="00265E0D"/>
    <w:rsid w:val="00265FC7"/>
    <w:rsid w:val="002706A2"/>
    <w:rsid w:val="00270DDF"/>
    <w:rsid w:val="00271D94"/>
    <w:rsid w:val="00272DCD"/>
    <w:rsid w:val="0027462B"/>
    <w:rsid w:val="00281AC7"/>
    <w:rsid w:val="0028651A"/>
    <w:rsid w:val="00287355"/>
    <w:rsid w:val="002A57C1"/>
    <w:rsid w:val="002A6E11"/>
    <w:rsid w:val="002B04B9"/>
    <w:rsid w:val="002B27EF"/>
    <w:rsid w:val="002B4844"/>
    <w:rsid w:val="002B49FE"/>
    <w:rsid w:val="002B4C67"/>
    <w:rsid w:val="002C1764"/>
    <w:rsid w:val="002C69A4"/>
    <w:rsid w:val="002C6A7F"/>
    <w:rsid w:val="002D0969"/>
    <w:rsid w:val="002D372B"/>
    <w:rsid w:val="002D66C8"/>
    <w:rsid w:val="002E2EC1"/>
    <w:rsid w:val="002E40ED"/>
    <w:rsid w:val="002E6279"/>
    <w:rsid w:val="002E712F"/>
    <w:rsid w:val="002F00D4"/>
    <w:rsid w:val="002F0B65"/>
    <w:rsid w:val="002F0B8A"/>
    <w:rsid w:val="002F21DA"/>
    <w:rsid w:val="002F316F"/>
    <w:rsid w:val="002F3A6A"/>
    <w:rsid w:val="002F3C86"/>
    <w:rsid w:val="002F5706"/>
    <w:rsid w:val="002F6AD3"/>
    <w:rsid w:val="00306040"/>
    <w:rsid w:val="00310082"/>
    <w:rsid w:val="003102A3"/>
    <w:rsid w:val="00310F96"/>
    <w:rsid w:val="00314E84"/>
    <w:rsid w:val="00315755"/>
    <w:rsid w:val="00325F11"/>
    <w:rsid w:val="0032690C"/>
    <w:rsid w:val="00327081"/>
    <w:rsid w:val="00331FD7"/>
    <w:rsid w:val="003331EE"/>
    <w:rsid w:val="00335A28"/>
    <w:rsid w:val="00337560"/>
    <w:rsid w:val="003429F2"/>
    <w:rsid w:val="00343245"/>
    <w:rsid w:val="00343BA0"/>
    <w:rsid w:val="00346B76"/>
    <w:rsid w:val="00347D06"/>
    <w:rsid w:val="00347FFC"/>
    <w:rsid w:val="00350363"/>
    <w:rsid w:val="00350AC2"/>
    <w:rsid w:val="00351530"/>
    <w:rsid w:val="00352738"/>
    <w:rsid w:val="003557E5"/>
    <w:rsid w:val="00357B31"/>
    <w:rsid w:val="0036170A"/>
    <w:rsid w:val="003666B3"/>
    <w:rsid w:val="003676EB"/>
    <w:rsid w:val="0037050B"/>
    <w:rsid w:val="00370AB3"/>
    <w:rsid w:val="00370CF4"/>
    <w:rsid w:val="00371451"/>
    <w:rsid w:val="0037341A"/>
    <w:rsid w:val="00374EBD"/>
    <w:rsid w:val="00376609"/>
    <w:rsid w:val="00377C74"/>
    <w:rsid w:val="0038320B"/>
    <w:rsid w:val="00383C8F"/>
    <w:rsid w:val="003850CD"/>
    <w:rsid w:val="00387228"/>
    <w:rsid w:val="003A121C"/>
    <w:rsid w:val="003A229D"/>
    <w:rsid w:val="003A39E0"/>
    <w:rsid w:val="003A76F6"/>
    <w:rsid w:val="003B197C"/>
    <w:rsid w:val="003B1D28"/>
    <w:rsid w:val="003B2A40"/>
    <w:rsid w:val="003B53B3"/>
    <w:rsid w:val="003C08EC"/>
    <w:rsid w:val="003C6DBB"/>
    <w:rsid w:val="003D0967"/>
    <w:rsid w:val="003D2C2B"/>
    <w:rsid w:val="003D2D24"/>
    <w:rsid w:val="003D3C3E"/>
    <w:rsid w:val="003D58F8"/>
    <w:rsid w:val="003D7964"/>
    <w:rsid w:val="003E091E"/>
    <w:rsid w:val="003E152B"/>
    <w:rsid w:val="003E21BA"/>
    <w:rsid w:val="003E3BB5"/>
    <w:rsid w:val="003E440C"/>
    <w:rsid w:val="003E6F19"/>
    <w:rsid w:val="003F2B63"/>
    <w:rsid w:val="003F5E9C"/>
    <w:rsid w:val="003F67A5"/>
    <w:rsid w:val="003F6921"/>
    <w:rsid w:val="003F7CBB"/>
    <w:rsid w:val="00402B6C"/>
    <w:rsid w:val="004032AC"/>
    <w:rsid w:val="0040605E"/>
    <w:rsid w:val="00410D5A"/>
    <w:rsid w:val="00411475"/>
    <w:rsid w:val="00411C59"/>
    <w:rsid w:val="00412A4D"/>
    <w:rsid w:val="00412A89"/>
    <w:rsid w:val="00413D0A"/>
    <w:rsid w:val="004143AF"/>
    <w:rsid w:val="004143C4"/>
    <w:rsid w:val="00415ABE"/>
    <w:rsid w:val="00417EED"/>
    <w:rsid w:val="00422C23"/>
    <w:rsid w:val="0042468A"/>
    <w:rsid w:val="00425055"/>
    <w:rsid w:val="00432526"/>
    <w:rsid w:val="00434345"/>
    <w:rsid w:val="00435BA6"/>
    <w:rsid w:val="004368E3"/>
    <w:rsid w:val="0043699C"/>
    <w:rsid w:val="004401F6"/>
    <w:rsid w:val="004429EC"/>
    <w:rsid w:val="00444079"/>
    <w:rsid w:val="00444228"/>
    <w:rsid w:val="00444784"/>
    <w:rsid w:val="004447A4"/>
    <w:rsid w:val="004454D3"/>
    <w:rsid w:val="00446162"/>
    <w:rsid w:val="00446B1C"/>
    <w:rsid w:val="00452887"/>
    <w:rsid w:val="0045405F"/>
    <w:rsid w:val="00454C7C"/>
    <w:rsid w:val="00455102"/>
    <w:rsid w:val="00460665"/>
    <w:rsid w:val="004607FB"/>
    <w:rsid w:val="00460ED4"/>
    <w:rsid w:val="0046182A"/>
    <w:rsid w:val="00462B6A"/>
    <w:rsid w:val="00464CC7"/>
    <w:rsid w:val="00465632"/>
    <w:rsid w:val="004669B1"/>
    <w:rsid w:val="00466AC2"/>
    <w:rsid w:val="00466E34"/>
    <w:rsid w:val="004717A9"/>
    <w:rsid w:val="0047347C"/>
    <w:rsid w:val="00473548"/>
    <w:rsid w:val="004753D9"/>
    <w:rsid w:val="00477426"/>
    <w:rsid w:val="004806F0"/>
    <w:rsid w:val="00480BF5"/>
    <w:rsid w:val="00481970"/>
    <w:rsid w:val="00481B8F"/>
    <w:rsid w:val="00483B57"/>
    <w:rsid w:val="00494B8A"/>
    <w:rsid w:val="004A019C"/>
    <w:rsid w:val="004A460E"/>
    <w:rsid w:val="004A66F3"/>
    <w:rsid w:val="004A6F37"/>
    <w:rsid w:val="004A7E65"/>
    <w:rsid w:val="004B17D1"/>
    <w:rsid w:val="004B1A33"/>
    <w:rsid w:val="004B1BCD"/>
    <w:rsid w:val="004B2E75"/>
    <w:rsid w:val="004B34BB"/>
    <w:rsid w:val="004B3BD0"/>
    <w:rsid w:val="004B4317"/>
    <w:rsid w:val="004B5105"/>
    <w:rsid w:val="004C2E42"/>
    <w:rsid w:val="004C3990"/>
    <w:rsid w:val="004C5F5E"/>
    <w:rsid w:val="004C6C19"/>
    <w:rsid w:val="004D0031"/>
    <w:rsid w:val="004D054B"/>
    <w:rsid w:val="004D0FFC"/>
    <w:rsid w:val="004D217C"/>
    <w:rsid w:val="004D53AD"/>
    <w:rsid w:val="004D5D51"/>
    <w:rsid w:val="004E1D1B"/>
    <w:rsid w:val="004E2A77"/>
    <w:rsid w:val="004E7413"/>
    <w:rsid w:val="004F18BB"/>
    <w:rsid w:val="004F454A"/>
    <w:rsid w:val="004F467F"/>
    <w:rsid w:val="004F4EB6"/>
    <w:rsid w:val="00500C55"/>
    <w:rsid w:val="00502C16"/>
    <w:rsid w:val="00504261"/>
    <w:rsid w:val="00507D55"/>
    <w:rsid w:val="00510C3D"/>
    <w:rsid w:val="00514399"/>
    <w:rsid w:val="005166B9"/>
    <w:rsid w:val="00517C7D"/>
    <w:rsid w:val="00522154"/>
    <w:rsid w:val="00524AFA"/>
    <w:rsid w:val="00524CA0"/>
    <w:rsid w:val="0052618A"/>
    <w:rsid w:val="00527984"/>
    <w:rsid w:val="005307FF"/>
    <w:rsid w:val="00542167"/>
    <w:rsid w:val="0054509D"/>
    <w:rsid w:val="00547A8B"/>
    <w:rsid w:val="00547CC9"/>
    <w:rsid w:val="00553C5C"/>
    <w:rsid w:val="00554DAD"/>
    <w:rsid w:val="00555133"/>
    <w:rsid w:val="00560C65"/>
    <w:rsid w:val="005614F6"/>
    <w:rsid w:val="005633B4"/>
    <w:rsid w:val="005674BA"/>
    <w:rsid w:val="00572091"/>
    <w:rsid w:val="005741DA"/>
    <w:rsid w:val="00574F82"/>
    <w:rsid w:val="00575F9B"/>
    <w:rsid w:val="005771A3"/>
    <w:rsid w:val="0057782F"/>
    <w:rsid w:val="005815CC"/>
    <w:rsid w:val="00583141"/>
    <w:rsid w:val="0058633E"/>
    <w:rsid w:val="00590C8C"/>
    <w:rsid w:val="00593191"/>
    <w:rsid w:val="00593340"/>
    <w:rsid w:val="00595B26"/>
    <w:rsid w:val="00597535"/>
    <w:rsid w:val="005A2A95"/>
    <w:rsid w:val="005A3E33"/>
    <w:rsid w:val="005A76FA"/>
    <w:rsid w:val="005B0D58"/>
    <w:rsid w:val="005B1C8B"/>
    <w:rsid w:val="005B29FD"/>
    <w:rsid w:val="005B5835"/>
    <w:rsid w:val="005B5F01"/>
    <w:rsid w:val="005B60D2"/>
    <w:rsid w:val="005B66FC"/>
    <w:rsid w:val="005C083A"/>
    <w:rsid w:val="005C6264"/>
    <w:rsid w:val="005D22F9"/>
    <w:rsid w:val="005D3BE6"/>
    <w:rsid w:val="005D572B"/>
    <w:rsid w:val="005D633F"/>
    <w:rsid w:val="005D6FA8"/>
    <w:rsid w:val="005D7328"/>
    <w:rsid w:val="005E3DA5"/>
    <w:rsid w:val="005E4B83"/>
    <w:rsid w:val="005E51E1"/>
    <w:rsid w:val="005E5474"/>
    <w:rsid w:val="005E7AFD"/>
    <w:rsid w:val="005F0F28"/>
    <w:rsid w:val="005F23F2"/>
    <w:rsid w:val="005F2709"/>
    <w:rsid w:val="005F2DB2"/>
    <w:rsid w:val="005F3636"/>
    <w:rsid w:val="005F4B8F"/>
    <w:rsid w:val="005F6550"/>
    <w:rsid w:val="005F6894"/>
    <w:rsid w:val="005F6B17"/>
    <w:rsid w:val="006041E5"/>
    <w:rsid w:val="0060474D"/>
    <w:rsid w:val="00605177"/>
    <w:rsid w:val="00610FE7"/>
    <w:rsid w:val="00615D97"/>
    <w:rsid w:val="00616390"/>
    <w:rsid w:val="00621FC0"/>
    <w:rsid w:val="00624344"/>
    <w:rsid w:val="006246ED"/>
    <w:rsid w:val="00627024"/>
    <w:rsid w:val="00633107"/>
    <w:rsid w:val="006334FD"/>
    <w:rsid w:val="006336BF"/>
    <w:rsid w:val="006361D0"/>
    <w:rsid w:val="006401EA"/>
    <w:rsid w:val="0064100A"/>
    <w:rsid w:val="00641D2A"/>
    <w:rsid w:val="006440F8"/>
    <w:rsid w:val="00652934"/>
    <w:rsid w:val="00656BDC"/>
    <w:rsid w:val="00657999"/>
    <w:rsid w:val="0066061E"/>
    <w:rsid w:val="00661C0F"/>
    <w:rsid w:val="00667CAF"/>
    <w:rsid w:val="00670127"/>
    <w:rsid w:val="00671B96"/>
    <w:rsid w:val="00672840"/>
    <w:rsid w:val="00672A32"/>
    <w:rsid w:val="00672C0A"/>
    <w:rsid w:val="006731B0"/>
    <w:rsid w:val="00673355"/>
    <w:rsid w:val="006733BC"/>
    <w:rsid w:val="0068273E"/>
    <w:rsid w:val="006851ED"/>
    <w:rsid w:val="006871D2"/>
    <w:rsid w:val="00691155"/>
    <w:rsid w:val="0069505A"/>
    <w:rsid w:val="0069505B"/>
    <w:rsid w:val="006A1E43"/>
    <w:rsid w:val="006A20A8"/>
    <w:rsid w:val="006A2774"/>
    <w:rsid w:val="006A3DF0"/>
    <w:rsid w:val="006A43C1"/>
    <w:rsid w:val="006B1676"/>
    <w:rsid w:val="006B1D1B"/>
    <w:rsid w:val="006B5FAD"/>
    <w:rsid w:val="006C20B0"/>
    <w:rsid w:val="006C2430"/>
    <w:rsid w:val="006C2AC8"/>
    <w:rsid w:val="006C40DE"/>
    <w:rsid w:val="006C538F"/>
    <w:rsid w:val="006C6EAE"/>
    <w:rsid w:val="006C72D3"/>
    <w:rsid w:val="006D0765"/>
    <w:rsid w:val="006D1F7B"/>
    <w:rsid w:val="006D6A9B"/>
    <w:rsid w:val="006E1652"/>
    <w:rsid w:val="006E3E05"/>
    <w:rsid w:val="006E43E8"/>
    <w:rsid w:val="006E550A"/>
    <w:rsid w:val="006E7742"/>
    <w:rsid w:val="006E7AB0"/>
    <w:rsid w:val="006F117E"/>
    <w:rsid w:val="006F6A15"/>
    <w:rsid w:val="0070068E"/>
    <w:rsid w:val="00707C72"/>
    <w:rsid w:val="0071032C"/>
    <w:rsid w:val="00711C6A"/>
    <w:rsid w:val="0071243A"/>
    <w:rsid w:val="00712802"/>
    <w:rsid w:val="007139EE"/>
    <w:rsid w:val="007164A1"/>
    <w:rsid w:val="00717D23"/>
    <w:rsid w:val="00721FE0"/>
    <w:rsid w:val="007231AD"/>
    <w:rsid w:val="007238CA"/>
    <w:rsid w:val="00723B74"/>
    <w:rsid w:val="00725817"/>
    <w:rsid w:val="007262D6"/>
    <w:rsid w:val="00726B8B"/>
    <w:rsid w:val="00733084"/>
    <w:rsid w:val="00734A6E"/>
    <w:rsid w:val="007371B9"/>
    <w:rsid w:val="0074553A"/>
    <w:rsid w:val="007472FB"/>
    <w:rsid w:val="0074795A"/>
    <w:rsid w:val="00753305"/>
    <w:rsid w:val="00753F94"/>
    <w:rsid w:val="00755A6D"/>
    <w:rsid w:val="00760549"/>
    <w:rsid w:val="00761CA4"/>
    <w:rsid w:val="00762E3F"/>
    <w:rsid w:val="00764015"/>
    <w:rsid w:val="007641D3"/>
    <w:rsid w:val="00766078"/>
    <w:rsid w:val="00766B94"/>
    <w:rsid w:val="00767BD3"/>
    <w:rsid w:val="0077101F"/>
    <w:rsid w:val="00771B16"/>
    <w:rsid w:val="00774F2B"/>
    <w:rsid w:val="007760D0"/>
    <w:rsid w:val="00780AF7"/>
    <w:rsid w:val="00783489"/>
    <w:rsid w:val="007862F5"/>
    <w:rsid w:val="0078663F"/>
    <w:rsid w:val="00793444"/>
    <w:rsid w:val="007935B0"/>
    <w:rsid w:val="00793CD3"/>
    <w:rsid w:val="00794834"/>
    <w:rsid w:val="0079581B"/>
    <w:rsid w:val="00796096"/>
    <w:rsid w:val="00796FCB"/>
    <w:rsid w:val="007977C4"/>
    <w:rsid w:val="007A096C"/>
    <w:rsid w:val="007A4E4C"/>
    <w:rsid w:val="007A522A"/>
    <w:rsid w:val="007A7398"/>
    <w:rsid w:val="007B3431"/>
    <w:rsid w:val="007B40F5"/>
    <w:rsid w:val="007B5558"/>
    <w:rsid w:val="007C11F2"/>
    <w:rsid w:val="007C43E2"/>
    <w:rsid w:val="007C547E"/>
    <w:rsid w:val="007C7042"/>
    <w:rsid w:val="007D2F0F"/>
    <w:rsid w:val="007D2F42"/>
    <w:rsid w:val="007D7074"/>
    <w:rsid w:val="007E1D1A"/>
    <w:rsid w:val="007F107B"/>
    <w:rsid w:val="007F5562"/>
    <w:rsid w:val="008062A5"/>
    <w:rsid w:val="00807B28"/>
    <w:rsid w:val="00811118"/>
    <w:rsid w:val="00814C73"/>
    <w:rsid w:val="00821E6D"/>
    <w:rsid w:val="00823B5F"/>
    <w:rsid w:val="00823E8E"/>
    <w:rsid w:val="00831BDA"/>
    <w:rsid w:val="0083402B"/>
    <w:rsid w:val="00840CDC"/>
    <w:rsid w:val="00846658"/>
    <w:rsid w:val="00847782"/>
    <w:rsid w:val="00850849"/>
    <w:rsid w:val="00850AFE"/>
    <w:rsid w:val="00852B99"/>
    <w:rsid w:val="00855010"/>
    <w:rsid w:val="00855AA6"/>
    <w:rsid w:val="00855B71"/>
    <w:rsid w:val="0085720D"/>
    <w:rsid w:val="008579FD"/>
    <w:rsid w:val="00862429"/>
    <w:rsid w:val="00862F6E"/>
    <w:rsid w:val="008709E6"/>
    <w:rsid w:val="00870CFD"/>
    <w:rsid w:val="00877486"/>
    <w:rsid w:val="008800C6"/>
    <w:rsid w:val="00882DF8"/>
    <w:rsid w:val="0088492F"/>
    <w:rsid w:val="008879EF"/>
    <w:rsid w:val="00887A32"/>
    <w:rsid w:val="00890884"/>
    <w:rsid w:val="0089140E"/>
    <w:rsid w:val="00891EC9"/>
    <w:rsid w:val="00893909"/>
    <w:rsid w:val="00894717"/>
    <w:rsid w:val="008A20A2"/>
    <w:rsid w:val="008A5257"/>
    <w:rsid w:val="008A79CD"/>
    <w:rsid w:val="008A7C9E"/>
    <w:rsid w:val="008B1D6B"/>
    <w:rsid w:val="008B2841"/>
    <w:rsid w:val="008B2FC9"/>
    <w:rsid w:val="008B3D3F"/>
    <w:rsid w:val="008C25C8"/>
    <w:rsid w:val="008C2962"/>
    <w:rsid w:val="008C2F86"/>
    <w:rsid w:val="008C38B8"/>
    <w:rsid w:val="008C5677"/>
    <w:rsid w:val="008C6FEB"/>
    <w:rsid w:val="008C71ED"/>
    <w:rsid w:val="008D0751"/>
    <w:rsid w:val="008D31AC"/>
    <w:rsid w:val="008D3778"/>
    <w:rsid w:val="008E3321"/>
    <w:rsid w:val="008E3FAA"/>
    <w:rsid w:val="008E3FD0"/>
    <w:rsid w:val="008E5942"/>
    <w:rsid w:val="008E5B8F"/>
    <w:rsid w:val="008E7D3D"/>
    <w:rsid w:val="008F24C6"/>
    <w:rsid w:val="008F3DB2"/>
    <w:rsid w:val="008F55EA"/>
    <w:rsid w:val="008F6E82"/>
    <w:rsid w:val="008F729C"/>
    <w:rsid w:val="008F7D58"/>
    <w:rsid w:val="00900222"/>
    <w:rsid w:val="0090354F"/>
    <w:rsid w:val="00906CD8"/>
    <w:rsid w:val="009142BB"/>
    <w:rsid w:val="009168AF"/>
    <w:rsid w:val="009177BB"/>
    <w:rsid w:val="00920E41"/>
    <w:rsid w:val="00921601"/>
    <w:rsid w:val="009232E9"/>
    <w:rsid w:val="00923429"/>
    <w:rsid w:val="0092642F"/>
    <w:rsid w:val="00926E88"/>
    <w:rsid w:val="00932726"/>
    <w:rsid w:val="0093606E"/>
    <w:rsid w:val="00940E93"/>
    <w:rsid w:val="00944925"/>
    <w:rsid w:val="00944AAC"/>
    <w:rsid w:val="0094660D"/>
    <w:rsid w:val="00951D2A"/>
    <w:rsid w:val="009529FD"/>
    <w:rsid w:val="00953111"/>
    <w:rsid w:val="00955E8A"/>
    <w:rsid w:val="00956489"/>
    <w:rsid w:val="00960F92"/>
    <w:rsid w:val="009627DC"/>
    <w:rsid w:val="00964783"/>
    <w:rsid w:val="00964FDC"/>
    <w:rsid w:val="009659E4"/>
    <w:rsid w:val="00976863"/>
    <w:rsid w:val="0098004D"/>
    <w:rsid w:val="00980114"/>
    <w:rsid w:val="00980403"/>
    <w:rsid w:val="00983BA0"/>
    <w:rsid w:val="009847FC"/>
    <w:rsid w:val="00993F54"/>
    <w:rsid w:val="0099550B"/>
    <w:rsid w:val="009961B2"/>
    <w:rsid w:val="009A0558"/>
    <w:rsid w:val="009A0FF0"/>
    <w:rsid w:val="009A383F"/>
    <w:rsid w:val="009A629B"/>
    <w:rsid w:val="009A7F21"/>
    <w:rsid w:val="009B20B2"/>
    <w:rsid w:val="009B3D53"/>
    <w:rsid w:val="009B41A0"/>
    <w:rsid w:val="009B4896"/>
    <w:rsid w:val="009B7695"/>
    <w:rsid w:val="009B7E38"/>
    <w:rsid w:val="009C17D4"/>
    <w:rsid w:val="009C1C09"/>
    <w:rsid w:val="009C2246"/>
    <w:rsid w:val="009C7254"/>
    <w:rsid w:val="009C7DBA"/>
    <w:rsid w:val="009C7F12"/>
    <w:rsid w:val="009D1404"/>
    <w:rsid w:val="009D1536"/>
    <w:rsid w:val="009D1ABE"/>
    <w:rsid w:val="009D2C17"/>
    <w:rsid w:val="009D2D99"/>
    <w:rsid w:val="009D43A1"/>
    <w:rsid w:val="009D4B30"/>
    <w:rsid w:val="009D5964"/>
    <w:rsid w:val="009E05FB"/>
    <w:rsid w:val="009E2EB0"/>
    <w:rsid w:val="009E45A6"/>
    <w:rsid w:val="009E4C27"/>
    <w:rsid w:val="009E5F5B"/>
    <w:rsid w:val="009E6409"/>
    <w:rsid w:val="009E7974"/>
    <w:rsid w:val="009E7BCC"/>
    <w:rsid w:val="009F2824"/>
    <w:rsid w:val="009F3B92"/>
    <w:rsid w:val="009F6454"/>
    <w:rsid w:val="00A01EE1"/>
    <w:rsid w:val="00A02421"/>
    <w:rsid w:val="00A10A16"/>
    <w:rsid w:val="00A113F2"/>
    <w:rsid w:val="00A12E8B"/>
    <w:rsid w:val="00A13A4E"/>
    <w:rsid w:val="00A14772"/>
    <w:rsid w:val="00A16B22"/>
    <w:rsid w:val="00A270F6"/>
    <w:rsid w:val="00A3107C"/>
    <w:rsid w:val="00A31EDE"/>
    <w:rsid w:val="00A3317A"/>
    <w:rsid w:val="00A33885"/>
    <w:rsid w:val="00A35E0F"/>
    <w:rsid w:val="00A376AD"/>
    <w:rsid w:val="00A4137D"/>
    <w:rsid w:val="00A41716"/>
    <w:rsid w:val="00A41EB0"/>
    <w:rsid w:val="00A421DD"/>
    <w:rsid w:val="00A44E77"/>
    <w:rsid w:val="00A4614E"/>
    <w:rsid w:val="00A46AE4"/>
    <w:rsid w:val="00A50EBA"/>
    <w:rsid w:val="00A51324"/>
    <w:rsid w:val="00A52F64"/>
    <w:rsid w:val="00A564AE"/>
    <w:rsid w:val="00A62887"/>
    <w:rsid w:val="00A64EF2"/>
    <w:rsid w:val="00A67788"/>
    <w:rsid w:val="00A7057D"/>
    <w:rsid w:val="00A71A73"/>
    <w:rsid w:val="00A72130"/>
    <w:rsid w:val="00A74048"/>
    <w:rsid w:val="00A74697"/>
    <w:rsid w:val="00A74E00"/>
    <w:rsid w:val="00A74ED9"/>
    <w:rsid w:val="00A76ABC"/>
    <w:rsid w:val="00A77A81"/>
    <w:rsid w:val="00A81DD7"/>
    <w:rsid w:val="00A836F6"/>
    <w:rsid w:val="00A90A92"/>
    <w:rsid w:val="00A91B6A"/>
    <w:rsid w:val="00A9519D"/>
    <w:rsid w:val="00A952C4"/>
    <w:rsid w:val="00AA14F4"/>
    <w:rsid w:val="00AA2313"/>
    <w:rsid w:val="00AA3B47"/>
    <w:rsid w:val="00AA6ADD"/>
    <w:rsid w:val="00AA7BFE"/>
    <w:rsid w:val="00AB0693"/>
    <w:rsid w:val="00AB258E"/>
    <w:rsid w:val="00AB274D"/>
    <w:rsid w:val="00AB3976"/>
    <w:rsid w:val="00AB4538"/>
    <w:rsid w:val="00AC20C3"/>
    <w:rsid w:val="00AC2669"/>
    <w:rsid w:val="00AC3107"/>
    <w:rsid w:val="00AC6353"/>
    <w:rsid w:val="00AC7AAE"/>
    <w:rsid w:val="00AD0060"/>
    <w:rsid w:val="00AD1E9E"/>
    <w:rsid w:val="00AD1ECD"/>
    <w:rsid w:val="00AD2326"/>
    <w:rsid w:val="00AD5160"/>
    <w:rsid w:val="00AD5EBC"/>
    <w:rsid w:val="00AD70AE"/>
    <w:rsid w:val="00AD718C"/>
    <w:rsid w:val="00AD7AD8"/>
    <w:rsid w:val="00AE06BF"/>
    <w:rsid w:val="00AE14EC"/>
    <w:rsid w:val="00AE1BBA"/>
    <w:rsid w:val="00AE2CD6"/>
    <w:rsid w:val="00AE55AB"/>
    <w:rsid w:val="00AE5A26"/>
    <w:rsid w:val="00AF031A"/>
    <w:rsid w:val="00AF0E98"/>
    <w:rsid w:val="00AF4B26"/>
    <w:rsid w:val="00AF628F"/>
    <w:rsid w:val="00B00BB8"/>
    <w:rsid w:val="00B02348"/>
    <w:rsid w:val="00B04944"/>
    <w:rsid w:val="00B060E3"/>
    <w:rsid w:val="00B10963"/>
    <w:rsid w:val="00B12259"/>
    <w:rsid w:val="00B1257A"/>
    <w:rsid w:val="00B12D14"/>
    <w:rsid w:val="00B1358A"/>
    <w:rsid w:val="00B1425A"/>
    <w:rsid w:val="00B14E45"/>
    <w:rsid w:val="00B16E08"/>
    <w:rsid w:val="00B17455"/>
    <w:rsid w:val="00B21F02"/>
    <w:rsid w:val="00B221CB"/>
    <w:rsid w:val="00B242CB"/>
    <w:rsid w:val="00B250FE"/>
    <w:rsid w:val="00B31B93"/>
    <w:rsid w:val="00B32463"/>
    <w:rsid w:val="00B33205"/>
    <w:rsid w:val="00B33913"/>
    <w:rsid w:val="00B33DFA"/>
    <w:rsid w:val="00B35004"/>
    <w:rsid w:val="00B451A9"/>
    <w:rsid w:val="00B46698"/>
    <w:rsid w:val="00B50241"/>
    <w:rsid w:val="00B54C4B"/>
    <w:rsid w:val="00B6141C"/>
    <w:rsid w:val="00B615D9"/>
    <w:rsid w:val="00B641D0"/>
    <w:rsid w:val="00B648E0"/>
    <w:rsid w:val="00B65759"/>
    <w:rsid w:val="00B67496"/>
    <w:rsid w:val="00B75495"/>
    <w:rsid w:val="00B76944"/>
    <w:rsid w:val="00B8109D"/>
    <w:rsid w:val="00B8179B"/>
    <w:rsid w:val="00B84329"/>
    <w:rsid w:val="00B846A3"/>
    <w:rsid w:val="00B906EE"/>
    <w:rsid w:val="00B912E0"/>
    <w:rsid w:val="00B9268E"/>
    <w:rsid w:val="00B94B9A"/>
    <w:rsid w:val="00B959B9"/>
    <w:rsid w:val="00B974E8"/>
    <w:rsid w:val="00B9764D"/>
    <w:rsid w:val="00BA2256"/>
    <w:rsid w:val="00BA2B4C"/>
    <w:rsid w:val="00BA3F2D"/>
    <w:rsid w:val="00BA451B"/>
    <w:rsid w:val="00BB0838"/>
    <w:rsid w:val="00BB2183"/>
    <w:rsid w:val="00BB411B"/>
    <w:rsid w:val="00BB46A0"/>
    <w:rsid w:val="00BB7122"/>
    <w:rsid w:val="00BC031E"/>
    <w:rsid w:val="00BC1F8A"/>
    <w:rsid w:val="00BC27D4"/>
    <w:rsid w:val="00BC41A0"/>
    <w:rsid w:val="00BD0091"/>
    <w:rsid w:val="00BD06A6"/>
    <w:rsid w:val="00BD3ACE"/>
    <w:rsid w:val="00BD6C74"/>
    <w:rsid w:val="00BE498F"/>
    <w:rsid w:val="00BE735C"/>
    <w:rsid w:val="00BE787E"/>
    <w:rsid w:val="00BF0878"/>
    <w:rsid w:val="00BF3358"/>
    <w:rsid w:val="00BF5690"/>
    <w:rsid w:val="00BF639B"/>
    <w:rsid w:val="00C0104E"/>
    <w:rsid w:val="00C02937"/>
    <w:rsid w:val="00C0323E"/>
    <w:rsid w:val="00C036F7"/>
    <w:rsid w:val="00C03E5B"/>
    <w:rsid w:val="00C04058"/>
    <w:rsid w:val="00C06B27"/>
    <w:rsid w:val="00C070A0"/>
    <w:rsid w:val="00C076C1"/>
    <w:rsid w:val="00C10877"/>
    <w:rsid w:val="00C13153"/>
    <w:rsid w:val="00C142A5"/>
    <w:rsid w:val="00C16FA2"/>
    <w:rsid w:val="00C210E4"/>
    <w:rsid w:val="00C24E33"/>
    <w:rsid w:val="00C27945"/>
    <w:rsid w:val="00C31D81"/>
    <w:rsid w:val="00C34C29"/>
    <w:rsid w:val="00C352EA"/>
    <w:rsid w:val="00C35898"/>
    <w:rsid w:val="00C40D49"/>
    <w:rsid w:val="00C42100"/>
    <w:rsid w:val="00C43515"/>
    <w:rsid w:val="00C44450"/>
    <w:rsid w:val="00C44893"/>
    <w:rsid w:val="00C44E1B"/>
    <w:rsid w:val="00C45C0E"/>
    <w:rsid w:val="00C4740B"/>
    <w:rsid w:val="00C4763B"/>
    <w:rsid w:val="00C5021E"/>
    <w:rsid w:val="00C5592B"/>
    <w:rsid w:val="00C603DE"/>
    <w:rsid w:val="00C61742"/>
    <w:rsid w:val="00C61D2C"/>
    <w:rsid w:val="00C62383"/>
    <w:rsid w:val="00C639C6"/>
    <w:rsid w:val="00C63CB5"/>
    <w:rsid w:val="00C6485D"/>
    <w:rsid w:val="00C64E15"/>
    <w:rsid w:val="00C65780"/>
    <w:rsid w:val="00C668D3"/>
    <w:rsid w:val="00C672A3"/>
    <w:rsid w:val="00C802CE"/>
    <w:rsid w:val="00C81734"/>
    <w:rsid w:val="00C83124"/>
    <w:rsid w:val="00C839F2"/>
    <w:rsid w:val="00C8468B"/>
    <w:rsid w:val="00C939FC"/>
    <w:rsid w:val="00C9502D"/>
    <w:rsid w:val="00C97908"/>
    <w:rsid w:val="00CA0B6A"/>
    <w:rsid w:val="00CA0E12"/>
    <w:rsid w:val="00CA1EC3"/>
    <w:rsid w:val="00CA318C"/>
    <w:rsid w:val="00CA34ED"/>
    <w:rsid w:val="00CA577E"/>
    <w:rsid w:val="00CA6505"/>
    <w:rsid w:val="00CA7227"/>
    <w:rsid w:val="00CB588D"/>
    <w:rsid w:val="00CB7D42"/>
    <w:rsid w:val="00CC37DB"/>
    <w:rsid w:val="00CC62D7"/>
    <w:rsid w:val="00CC795E"/>
    <w:rsid w:val="00CD0289"/>
    <w:rsid w:val="00CD24B3"/>
    <w:rsid w:val="00CD3809"/>
    <w:rsid w:val="00CD4ACC"/>
    <w:rsid w:val="00CE2E7F"/>
    <w:rsid w:val="00CF1AB3"/>
    <w:rsid w:val="00CF1F92"/>
    <w:rsid w:val="00CF3243"/>
    <w:rsid w:val="00CF44F8"/>
    <w:rsid w:val="00D002DE"/>
    <w:rsid w:val="00D00D82"/>
    <w:rsid w:val="00D0442B"/>
    <w:rsid w:val="00D06403"/>
    <w:rsid w:val="00D11F7F"/>
    <w:rsid w:val="00D20F89"/>
    <w:rsid w:val="00D22FC6"/>
    <w:rsid w:val="00D25E27"/>
    <w:rsid w:val="00D305B5"/>
    <w:rsid w:val="00D32900"/>
    <w:rsid w:val="00D34EC4"/>
    <w:rsid w:val="00D36843"/>
    <w:rsid w:val="00D36E81"/>
    <w:rsid w:val="00D42D8D"/>
    <w:rsid w:val="00D43B84"/>
    <w:rsid w:val="00D45DE4"/>
    <w:rsid w:val="00D50156"/>
    <w:rsid w:val="00D50BAD"/>
    <w:rsid w:val="00D50DD7"/>
    <w:rsid w:val="00D5167B"/>
    <w:rsid w:val="00D51AFF"/>
    <w:rsid w:val="00D53F49"/>
    <w:rsid w:val="00D561D6"/>
    <w:rsid w:val="00D671C7"/>
    <w:rsid w:val="00D672BA"/>
    <w:rsid w:val="00D6768B"/>
    <w:rsid w:val="00D67CAA"/>
    <w:rsid w:val="00D70D16"/>
    <w:rsid w:val="00D72F49"/>
    <w:rsid w:val="00D80ACE"/>
    <w:rsid w:val="00D816A5"/>
    <w:rsid w:val="00D816D3"/>
    <w:rsid w:val="00D820B5"/>
    <w:rsid w:val="00D84133"/>
    <w:rsid w:val="00D84CB7"/>
    <w:rsid w:val="00D84E12"/>
    <w:rsid w:val="00D91255"/>
    <w:rsid w:val="00D9273D"/>
    <w:rsid w:val="00D93DA6"/>
    <w:rsid w:val="00D942F3"/>
    <w:rsid w:val="00D95990"/>
    <w:rsid w:val="00D97365"/>
    <w:rsid w:val="00D97E90"/>
    <w:rsid w:val="00DA080F"/>
    <w:rsid w:val="00DA15E2"/>
    <w:rsid w:val="00DA1DE9"/>
    <w:rsid w:val="00DA2BE1"/>
    <w:rsid w:val="00DA50CD"/>
    <w:rsid w:val="00DA59D4"/>
    <w:rsid w:val="00DA7C58"/>
    <w:rsid w:val="00DB4F52"/>
    <w:rsid w:val="00DB511E"/>
    <w:rsid w:val="00DB676C"/>
    <w:rsid w:val="00DC08E9"/>
    <w:rsid w:val="00DC0A63"/>
    <w:rsid w:val="00DC5217"/>
    <w:rsid w:val="00DD136D"/>
    <w:rsid w:val="00DD16BB"/>
    <w:rsid w:val="00DD2F98"/>
    <w:rsid w:val="00DD514A"/>
    <w:rsid w:val="00DD7CC3"/>
    <w:rsid w:val="00DE2BD6"/>
    <w:rsid w:val="00DE415F"/>
    <w:rsid w:val="00DE68D8"/>
    <w:rsid w:val="00DE7E61"/>
    <w:rsid w:val="00DF1FFD"/>
    <w:rsid w:val="00DF5BCA"/>
    <w:rsid w:val="00DF6239"/>
    <w:rsid w:val="00DF7859"/>
    <w:rsid w:val="00E00C83"/>
    <w:rsid w:val="00E016C3"/>
    <w:rsid w:val="00E016E9"/>
    <w:rsid w:val="00E01A5E"/>
    <w:rsid w:val="00E01DAD"/>
    <w:rsid w:val="00E02E8F"/>
    <w:rsid w:val="00E041DB"/>
    <w:rsid w:val="00E05A81"/>
    <w:rsid w:val="00E133E2"/>
    <w:rsid w:val="00E150D6"/>
    <w:rsid w:val="00E16A67"/>
    <w:rsid w:val="00E203FE"/>
    <w:rsid w:val="00E223A9"/>
    <w:rsid w:val="00E232FF"/>
    <w:rsid w:val="00E254A6"/>
    <w:rsid w:val="00E27939"/>
    <w:rsid w:val="00E27E41"/>
    <w:rsid w:val="00E322CF"/>
    <w:rsid w:val="00E34BBF"/>
    <w:rsid w:val="00E35418"/>
    <w:rsid w:val="00E36F50"/>
    <w:rsid w:val="00E50C94"/>
    <w:rsid w:val="00E52824"/>
    <w:rsid w:val="00E52D35"/>
    <w:rsid w:val="00E5305A"/>
    <w:rsid w:val="00E628BB"/>
    <w:rsid w:val="00E62B7F"/>
    <w:rsid w:val="00E70097"/>
    <w:rsid w:val="00E7406F"/>
    <w:rsid w:val="00E75037"/>
    <w:rsid w:val="00E777C8"/>
    <w:rsid w:val="00E77DE2"/>
    <w:rsid w:val="00E77E6E"/>
    <w:rsid w:val="00E809A7"/>
    <w:rsid w:val="00E82038"/>
    <w:rsid w:val="00E84405"/>
    <w:rsid w:val="00E85AB7"/>
    <w:rsid w:val="00E86A5D"/>
    <w:rsid w:val="00E86AE9"/>
    <w:rsid w:val="00E908D6"/>
    <w:rsid w:val="00E91056"/>
    <w:rsid w:val="00E93343"/>
    <w:rsid w:val="00E95565"/>
    <w:rsid w:val="00E9664D"/>
    <w:rsid w:val="00EA1377"/>
    <w:rsid w:val="00EA4AEB"/>
    <w:rsid w:val="00EA4E00"/>
    <w:rsid w:val="00EA51DE"/>
    <w:rsid w:val="00EA6BD4"/>
    <w:rsid w:val="00EA6E19"/>
    <w:rsid w:val="00EA6FA7"/>
    <w:rsid w:val="00EA7A51"/>
    <w:rsid w:val="00EB000D"/>
    <w:rsid w:val="00EB22C2"/>
    <w:rsid w:val="00EB2D68"/>
    <w:rsid w:val="00EB5397"/>
    <w:rsid w:val="00EB6D19"/>
    <w:rsid w:val="00EB6E6A"/>
    <w:rsid w:val="00EC00CA"/>
    <w:rsid w:val="00EC2769"/>
    <w:rsid w:val="00EC4AAC"/>
    <w:rsid w:val="00EC4E42"/>
    <w:rsid w:val="00EC7452"/>
    <w:rsid w:val="00EC784D"/>
    <w:rsid w:val="00ED4081"/>
    <w:rsid w:val="00ED5BA8"/>
    <w:rsid w:val="00EF23EE"/>
    <w:rsid w:val="00EF2EBB"/>
    <w:rsid w:val="00EF32A4"/>
    <w:rsid w:val="00EF39B8"/>
    <w:rsid w:val="00EF3E94"/>
    <w:rsid w:val="00EF591D"/>
    <w:rsid w:val="00F01F9E"/>
    <w:rsid w:val="00F02A93"/>
    <w:rsid w:val="00F03019"/>
    <w:rsid w:val="00F104F7"/>
    <w:rsid w:val="00F127BF"/>
    <w:rsid w:val="00F13B70"/>
    <w:rsid w:val="00F150E2"/>
    <w:rsid w:val="00F154A1"/>
    <w:rsid w:val="00F20162"/>
    <w:rsid w:val="00F208FE"/>
    <w:rsid w:val="00F226EE"/>
    <w:rsid w:val="00F303CD"/>
    <w:rsid w:val="00F31F9C"/>
    <w:rsid w:val="00F32A61"/>
    <w:rsid w:val="00F3586C"/>
    <w:rsid w:val="00F35C9D"/>
    <w:rsid w:val="00F36239"/>
    <w:rsid w:val="00F36F66"/>
    <w:rsid w:val="00F412E9"/>
    <w:rsid w:val="00F41AE8"/>
    <w:rsid w:val="00F4765B"/>
    <w:rsid w:val="00F51057"/>
    <w:rsid w:val="00F52079"/>
    <w:rsid w:val="00F53560"/>
    <w:rsid w:val="00F57B8B"/>
    <w:rsid w:val="00F60788"/>
    <w:rsid w:val="00F627E9"/>
    <w:rsid w:val="00F65790"/>
    <w:rsid w:val="00F67057"/>
    <w:rsid w:val="00F67CCC"/>
    <w:rsid w:val="00F72643"/>
    <w:rsid w:val="00F72E45"/>
    <w:rsid w:val="00F731D9"/>
    <w:rsid w:val="00F736E6"/>
    <w:rsid w:val="00F770A6"/>
    <w:rsid w:val="00F80F4D"/>
    <w:rsid w:val="00F82906"/>
    <w:rsid w:val="00F873DF"/>
    <w:rsid w:val="00F94445"/>
    <w:rsid w:val="00F96940"/>
    <w:rsid w:val="00FA1AF9"/>
    <w:rsid w:val="00FA57E6"/>
    <w:rsid w:val="00FA5E82"/>
    <w:rsid w:val="00FA6F95"/>
    <w:rsid w:val="00FB2166"/>
    <w:rsid w:val="00FC07ED"/>
    <w:rsid w:val="00FC1B22"/>
    <w:rsid w:val="00FC253A"/>
    <w:rsid w:val="00FC4278"/>
    <w:rsid w:val="00FC5DDE"/>
    <w:rsid w:val="00FC7293"/>
    <w:rsid w:val="00FC73A2"/>
    <w:rsid w:val="00FC7ACB"/>
    <w:rsid w:val="00FD548B"/>
    <w:rsid w:val="00FD75C2"/>
    <w:rsid w:val="00FE1AAB"/>
    <w:rsid w:val="00FF1E0E"/>
    <w:rsid w:val="00FF4AC9"/>
    <w:rsid w:val="00FF55C6"/>
    <w:rsid w:val="00FF62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640AF"/>
  <w15:chartTrackingRefBased/>
  <w15:docId w15:val="{608CFFC0-A3A2-48B7-A36A-9BEF80D0F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524CA0"/>
    <w:pPr>
      <w:spacing w:before="120"/>
    </w:pPr>
    <w:rPr>
      <w:sz w:val="24"/>
      <w:szCs w:val="24"/>
      <w:lang w:val="en-GB" w:eastAsia="ja-JP"/>
    </w:rPr>
  </w:style>
  <w:style w:type="paragraph" w:styleId="1">
    <w:name w:val="heading 1"/>
    <w:basedOn w:val="a1"/>
    <w:next w:val="a1"/>
    <w:link w:val="10"/>
    <w:qFormat/>
    <w:rsid w:val="004B1A33"/>
    <w:pPr>
      <w:keepNext/>
      <w:numPr>
        <w:numId w:val="9"/>
      </w:numPr>
      <w:spacing w:before="240" w:after="60"/>
      <w:outlineLvl w:val="0"/>
    </w:pPr>
    <w:rPr>
      <w:rFonts w:cs="Arial"/>
      <w:b/>
      <w:bCs/>
      <w:kern w:val="32"/>
      <w:szCs w:val="32"/>
    </w:rPr>
  </w:style>
  <w:style w:type="paragraph" w:styleId="21">
    <w:name w:val="heading 2"/>
    <w:basedOn w:val="a1"/>
    <w:next w:val="a1"/>
    <w:link w:val="22"/>
    <w:qFormat/>
    <w:rsid w:val="00BB46A0"/>
    <w:pPr>
      <w:keepNext/>
      <w:numPr>
        <w:ilvl w:val="1"/>
        <w:numId w:val="9"/>
      </w:numPr>
      <w:spacing w:before="240" w:after="60"/>
      <w:outlineLvl w:val="1"/>
    </w:pPr>
    <w:rPr>
      <w:rFonts w:eastAsia="MS Mincho" w:cs="Arial"/>
      <w:b/>
      <w:bCs/>
      <w:iCs/>
      <w:szCs w:val="28"/>
    </w:rPr>
  </w:style>
  <w:style w:type="paragraph" w:styleId="31">
    <w:name w:val="heading 3"/>
    <w:basedOn w:val="a1"/>
    <w:next w:val="a1"/>
    <w:link w:val="32"/>
    <w:qFormat/>
    <w:rsid w:val="00BB46A0"/>
    <w:pPr>
      <w:keepNext/>
      <w:numPr>
        <w:ilvl w:val="2"/>
        <w:numId w:val="9"/>
      </w:numPr>
      <w:spacing w:before="240" w:after="60"/>
      <w:outlineLvl w:val="2"/>
    </w:pPr>
    <w:rPr>
      <w:rFonts w:eastAsia="MS Mincho" w:cs="Arial"/>
      <w:b/>
      <w:bCs/>
      <w:szCs w:val="26"/>
    </w:rPr>
  </w:style>
  <w:style w:type="paragraph" w:styleId="41">
    <w:name w:val="heading 4"/>
    <w:basedOn w:val="a1"/>
    <w:next w:val="a1"/>
    <w:link w:val="42"/>
    <w:qFormat/>
    <w:rsid w:val="00BB46A0"/>
    <w:pPr>
      <w:keepNext/>
      <w:numPr>
        <w:ilvl w:val="3"/>
        <w:numId w:val="9"/>
      </w:numPr>
      <w:spacing w:before="240" w:after="60"/>
      <w:outlineLvl w:val="3"/>
    </w:pPr>
    <w:rPr>
      <w:rFonts w:eastAsia="MS Mincho"/>
      <w:b/>
      <w:bCs/>
      <w:szCs w:val="28"/>
    </w:rPr>
  </w:style>
  <w:style w:type="paragraph" w:styleId="51">
    <w:name w:val="heading 5"/>
    <w:basedOn w:val="a1"/>
    <w:next w:val="a1"/>
    <w:link w:val="52"/>
    <w:qFormat/>
    <w:rsid w:val="00BB46A0"/>
    <w:pPr>
      <w:numPr>
        <w:ilvl w:val="4"/>
        <w:numId w:val="9"/>
      </w:numPr>
      <w:spacing w:before="240" w:after="60"/>
      <w:outlineLvl w:val="4"/>
    </w:pPr>
    <w:rPr>
      <w:rFonts w:eastAsia="MS Mincho"/>
      <w:b/>
      <w:bCs/>
      <w:i/>
      <w:iCs/>
      <w:szCs w:val="26"/>
    </w:rPr>
  </w:style>
  <w:style w:type="paragraph" w:styleId="6">
    <w:name w:val="heading 6"/>
    <w:basedOn w:val="a1"/>
    <w:next w:val="a1"/>
    <w:link w:val="60"/>
    <w:qFormat/>
    <w:rsid w:val="00BB46A0"/>
    <w:pPr>
      <w:numPr>
        <w:ilvl w:val="5"/>
        <w:numId w:val="9"/>
      </w:numPr>
      <w:spacing w:before="240" w:after="60"/>
      <w:outlineLvl w:val="5"/>
    </w:pPr>
    <w:rPr>
      <w:rFonts w:eastAsia="MS Mincho"/>
      <w:b/>
      <w:bCs/>
      <w:szCs w:val="20"/>
    </w:rPr>
  </w:style>
  <w:style w:type="paragraph" w:styleId="7">
    <w:name w:val="heading 7"/>
    <w:basedOn w:val="a1"/>
    <w:next w:val="a1"/>
    <w:link w:val="70"/>
    <w:qFormat/>
    <w:rsid w:val="00BB46A0"/>
    <w:pPr>
      <w:numPr>
        <w:ilvl w:val="6"/>
        <w:numId w:val="9"/>
      </w:numPr>
      <w:spacing w:before="240" w:after="60"/>
      <w:outlineLvl w:val="6"/>
    </w:pPr>
    <w:rPr>
      <w:rFonts w:eastAsia="MS Mincho"/>
    </w:rPr>
  </w:style>
  <w:style w:type="paragraph" w:styleId="8">
    <w:name w:val="heading 8"/>
    <w:basedOn w:val="a1"/>
    <w:next w:val="a1"/>
    <w:link w:val="80"/>
    <w:qFormat/>
    <w:rsid w:val="00BB46A0"/>
    <w:pPr>
      <w:numPr>
        <w:ilvl w:val="7"/>
        <w:numId w:val="9"/>
      </w:numPr>
      <w:spacing w:before="240" w:after="60"/>
      <w:outlineLvl w:val="7"/>
    </w:pPr>
    <w:rPr>
      <w:rFonts w:eastAsia="MS Mincho"/>
      <w:i/>
      <w:iCs/>
    </w:rPr>
  </w:style>
  <w:style w:type="paragraph" w:styleId="9">
    <w:name w:val="heading 9"/>
    <w:basedOn w:val="a1"/>
    <w:next w:val="a1"/>
    <w:link w:val="90"/>
    <w:qFormat/>
    <w:rsid w:val="00BB46A0"/>
    <w:pPr>
      <w:numPr>
        <w:ilvl w:val="8"/>
        <w:numId w:val="9"/>
      </w:numPr>
      <w:spacing w:before="240" w:after="60"/>
      <w:outlineLvl w:val="8"/>
    </w:pPr>
    <w:rPr>
      <w:rFonts w:eastAsia="MS Mincho" w:cs="Arial"/>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CorrectionSeparatorBegin">
    <w:name w:val="Correction Separator Begin"/>
    <w:basedOn w:val="a1"/>
    <w:rsid w:val="00524CA0"/>
    <w:pPr>
      <w:keepNext/>
      <w:pBdr>
        <w:bottom w:val="single" w:sz="12" w:space="1" w:color="auto"/>
      </w:pBdr>
      <w:spacing w:before="240" w:after="240"/>
      <w:ind w:left="1440" w:right="1440"/>
      <w:jc w:val="center"/>
    </w:pPr>
    <w:rPr>
      <w:rFonts w:eastAsia="Times New Roman"/>
      <w:b/>
      <w:i/>
      <w:sz w:val="20"/>
      <w:szCs w:val="20"/>
      <w:lang w:val="en-US" w:eastAsia="en-US"/>
    </w:rPr>
  </w:style>
  <w:style w:type="paragraph" w:customStyle="1" w:styleId="CorrectionSeparatorEnd">
    <w:name w:val="Correction Separator End"/>
    <w:basedOn w:val="a1"/>
    <w:rsid w:val="00524CA0"/>
    <w:pPr>
      <w:pBdr>
        <w:top w:val="single" w:sz="12" w:space="1" w:color="auto"/>
      </w:pBdr>
      <w:spacing w:before="240" w:after="240"/>
      <w:ind w:left="1440" w:right="1440"/>
      <w:jc w:val="center"/>
    </w:pPr>
    <w:rPr>
      <w:rFonts w:eastAsia="Times New Roman"/>
      <w:b/>
      <w:i/>
      <w:sz w:val="20"/>
      <w:szCs w:val="20"/>
      <w:lang w:val="en-US" w:eastAsia="en-US"/>
    </w:rPr>
  </w:style>
  <w:style w:type="paragraph" w:customStyle="1" w:styleId="Figure">
    <w:name w:val="Figure"/>
    <w:basedOn w:val="a1"/>
    <w:next w:val="a1"/>
    <w:rsid w:val="00524CA0"/>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eastAsia="Times New Roman"/>
      <w:szCs w:val="20"/>
      <w:lang w:eastAsia="en-US"/>
    </w:rPr>
  </w:style>
  <w:style w:type="paragraph" w:customStyle="1" w:styleId="FigureNotitle">
    <w:name w:val="Figure_No &amp; title"/>
    <w:basedOn w:val="a1"/>
    <w:next w:val="a1"/>
    <w:qFormat/>
    <w:rsid w:val="00524CA0"/>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b/>
      <w:szCs w:val="20"/>
    </w:rPr>
  </w:style>
  <w:style w:type="character" w:customStyle="1" w:styleId="10">
    <w:name w:val="标题 1 字符"/>
    <w:basedOn w:val="a2"/>
    <w:link w:val="1"/>
    <w:qFormat/>
    <w:rsid w:val="004B1A33"/>
    <w:rPr>
      <w:rFonts w:cs="Arial"/>
      <w:b/>
      <w:bCs/>
      <w:kern w:val="32"/>
      <w:sz w:val="24"/>
      <w:szCs w:val="32"/>
      <w:lang w:val="en-GB" w:eastAsia="ja-JP"/>
    </w:rPr>
  </w:style>
  <w:style w:type="paragraph" w:customStyle="1" w:styleId="Heading1Centered">
    <w:name w:val="Heading 1 Centered"/>
    <w:basedOn w:val="1"/>
    <w:rsid w:val="00BB46A0"/>
    <w:pPr>
      <w:keepLines/>
      <w:numPr>
        <w:numId w:val="0"/>
      </w:numPr>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kern w:val="0"/>
      <w:szCs w:val="20"/>
      <w:lang w:eastAsia="en-US"/>
    </w:rPr>
  </w:style>
  <w:style w:type="character" w:customStyle="1" w:styleId="22">
    <w:name w:val="标题 2 字符"/>
    <w:basedOn w:val="a2"/>
    <w:link w:val="21"/>
    <w:qFormat/>
    <w:rsid w:val="00BB46A0"/>
    <w:rPr>
      <w:rFonts w:ascii="Times New Roman" w:eastAsia="MS Mincho" w:hAnsi="Times New Roman" w:cs="Arial"/>
      <w:b/>
      <w:bCs/>
      <w:iCs/>
      <w:sz w:val="24"/>
      <w:szCs w:val="28"/>
      <w:lang w:val="en-GB" w:eastAsia="ja-JP"/>
    </w:rPr>
  </w:style>
  <w:style w:type="character" w:customStyle="1" w:styleId="32">
    <w:name w:val="标题 3 字符"/>
    <w:basedOn w:val="a2"/>
    <w:link w:val="31"/>
    <w:qFormat/>
    <w:rsid w:val="00BB46A0"/>
    <w:rPr>
      <w:rFonts w:ascii="Times New Roman" w:eastAsia="MS Mincho" w:hAnsi="Times New Roman" w:cs="Arial"/>
      <w:b/>
      <w:bCs/>
      <w:sz w:val="24"/>
      <w:szCs w:val="26"/>
      <w:lang w:val="en-GB" w:eastAsia="ja-JP"/>
    </w:rPr>
  </w:style>
  <w:style w:type="character" w:customStyle="1" w:styleId="42">
    <w:name w:val="标题 4 字符"/>
    <w:basedOn w:val="a2"/>
    <w:link w:val="41"/>
    <w:rsid w:val="00BB46A0"/>
    <w:rPr>
      <w:rFonts w:ascii="Times New Roman" w:eastAsia="MS Mincho" w:hAnsi="Times New Roman" w:cs="Times New Roman"/>
      <w:b/>
      <w:bCs/>
      <w:sz w:val="24"/>
      <w:szCs w:val="28"/>
      <w:lang w:val="en-GB" w:eastAsia="ja-JP"/>
    </w:rPr>
  </w:style>
  <w:style w:type="character" w:customStyle="1" w:styleId="52">
    <w:name w:val="标题 5 字符"/>
    <w:basedOn w:val="a2"/>
    <w:link w:val="51"/>
    <w:rsid w:val="00BB46A0"/>
    <w:rPr>
      <w:rFonts w:ascii="Times New Roman" w:eastAsia="MS Mincho" w:hAnsi="Times New Roman" w:cs="Times New Roman"/>
      <w:b/>
      <w:bCs/>
      <w:i/>
      <w:iCs/>
      <w:sz w:val="24"/>
      <w:szCs w:val="26"/>
      <w:lang w:val="en-GB" w:eastAsia="ja-JP"/>
    </w:rPr>
  </w:style>
  <w:style w:type="character" w:customStyle="1" w:styleId="60">
    <w:name w:val="标题 6 字符"/>
    <w:basedOn w:val="a2"/>
    <w:link w:val="6"/>
    <w:rsid w:val="00BB46A0"/>
    <w:rPr>
      <w:rFonts w:ascii="Times New Roman" w:eastAsia="MS Mincho" w:hAnsi="Times New Roman" w:cs="Times New Roman"/>
      <w:b/>
      <w:bCs/>
      <w:sz w:val="24"/>
      <w:lang w:val="en-GB" w:eastAsia="ja-JP"/>
    </w:rPr>
  </w:style>
  <w:style w:type="character" w:customStyle="1" w:styleId="70">
    <w:name w:val="标题 7 字符"/>
    <w:basedOn w:val="a2"/>
    <w:link w:val="7"/>
    <w:rsid w:val="00BB46A0"/>
    <w:rPr>
      <w:rFonts w:ascii="Times New Roman" w:eastAsia="MS Mincho" w:hAnsi="Times New Roman" w:cs="Times New Roman"/>
      <w:sz w:val="24"/>
      <w:szCs w:val="24"/>
      <w:lang w:val="en-GB" w:eastAsia="ja-JP"/>
    </w:rPr>
  </w:style>
  <w:style w:type="character" w:customStyle="1" w:styleId="80">
    <w:name w:val="标题 8 字符"/>
    <w:basedOn w:val="a2"/>
    <w:link w:val="8"/>
    <w:rsid w:val="00BB46A0"/>
    <w:rPr>
      <w:rFonts w:ascii="Times New Roman" w:eastAsia="MS Mincho" w:hAnsi="Times New Roman" w:cs="Times New Roman"/>
      <w:i/>
      <w:iCs/>
      <w:sz w:val="24"/>
      <w:szCs w:val="24"/>
      <w:lang w:val="en-GB" w:eastAsia="ja-JP"/>
    </w:rPr>
  </w:style>
  <w:style w:type="character" w:customStyle="1" w:styleId="90">
    <w:name w:val="标题 9 字符"/>
    <w:basedOn w:val="a2"/>
    <w:link w:val="9"/>
    <w:rsid w:val="00BB46A0"/>
    <w:rPr>
      <w:rFonts w:ascii="Times New Roman" w:eastAsia="MS Mincho" w:hAnsi="Times New Roman" w:cs="Arial"/>
      <w:sz w:val="24"/>
      <w:lang w:val="en-GB" w:eastAsia="ja-JP"/>
    </w:rPr>
  </w:style>
  <w:style w:type="paragraph" w:customStyle="1" w:styleId="Headingb">
    <w:name w:val="Heading_b"/>
    <w:basedOn w:val="a1"/>
    <w:next w:val="a1"/>
    <w:qFormat/>
    <w:rsid w:val="00524CA0"/>
    <w:pPr>
      <w:keepNext/>
      <w:tabs>
        <w:tab w:val="left" w:pos="794"/>
        <w:tab w:val="left" w:pos="1191"/>
        <w:tab w:val="left" w:pos="1588"/>
        <w:tab w:val="left" w:pos="1985"/>
      </w:tabs>
      <w:overflowPunct w:val="0"/>
      <w:autoSpaceDE w:val="0"/>
      <w:autoSpaceDN w:val="0"/>
      <w:adjustRightInd w:val="0"/>
      <w:spacing w:before="160"/>
      <w:textAlignment w:val="baseline"/>
    </w:pPr>
    <w:rPr>
      <w:b/>
      <w:szCs w:val="20"/>
    </w:rPr>
  </w:style>
  <w:style w:type="paragraph" w:customStyle="1" w:styleId="Headingi">
    <w:name w:val="Heading_i"/>
    <w:basedOn w:val="a1"/>
    <w:next w:val="a1"/>
    <w:rsid w:val="00524CA0"/>
    <w:pPr>
      <w:keepNext/>
      <w:tabs>
        <w:tab w:val="left" w:pos="794"/>
        <w:tab w:val="left" w:pos="1191"/>
        <w:tab w:val="left" w:pos="1588"/>
        <w:tab w:val="left" w:pos="1985"/>
      </w:tabs>
      <w:overflowPunct w:val="0"/>
      <w:autoSpaceDE w:val="0"/>
      <w:autoSpaceDN w:val="0"/>
      <w:adjustRightInd w:val="0"/>
      <w:spacing w:before="160"/>
      <w:textAlignment w:val="baseline"/>
    </w:pPr>
    <w:rPr>
      <w:i/>
      <w:szCs w:val="20"/>
    </w:rPr>
  </w:style>
  <w:style w:type="character" w:styleId="a5">
    <w:name w:val="Hyperlink"/>
    <w:aliases w:val="超级链接"/>
    <w:basedOn w:val="a2"/>
    <w:uiPriority w:val="99"/>
    <w:rsid w:val="00524CA0"/>
    <w:rPr>
      <w:color w:val="0000FF"/>
      <w:u w:val="single"/>
    </w:rPr>
  </w:style>
  <w:style w:type="paragraph" w:customStyle="1" w:styleId="LSDeadline">
    <w:name w:val="LSDeadline"/>
    <w:basedOn w:val="LSTitle"/>
    <w:next w:val="a1"/>
    <w:rsid w:val="00CB588D"/>
    <w:rPr>
      <w:bCs w:val="0"/>
    </w:rPr>
  </w:style>
  <w:style w:type="paragraph" w:customStyle="1" w:styleId="LSSource">
    <w:name w:val="LSSource"/>
    <w:basedOn w:val="LSTitle"/>
    <w:next w:val="a1"/>
    <w:rsid w:val="00CB588D"/>
    <w:rPr>
      <w:bCs w:val="0"/>
    </w:rPr>
  </w:style>
  <w:style w:type="paragraph" w:customStyle="1" w:styleId="LSTitle">
    <w:name w:val="LSTitle"/>
    <w:basedOn w:val="a1"/>
    <w:next w:val="a1"/>
    <w:rsid w:val="00CB588D"/>
    <w:rPr>
      <w:rFonts w:eastAsiaTheme="minorHAnsi"/>
      <w:bCs/>
    </w:rPr>
  </w:style>
  <w:style w:type="paragraph" w:styleId="a6">
    <w:name w:val="Balloon Text"/>
    <w:basedOn w:val="a1"/>
    <w:link w:val="a7"/>
    <w:uiPriority w:val="99"/>
    <w:semiHidden/>
    <w:unhideWhenUsed/>
    <w:rsid w:val="00524CA0"/>
    <w:pPr>
      <w:spacing w:before="0"/>
    </w:pPr>
    <w:rPr>
      <w:rFonts w:ascii="Segoe UI" w:hAnsi="Segoe UI" w:cs="Segoe UI"/>
      <w:sz w:val="18"/>
      <w:szCs w:val="18"/>
    </w:rPr>
  </w:style>
  <w:style w:type="paragraph" w:customStyle="1" w:styleId="Note">
    <w:name w:val="Note"/>
    <w:basedOn w:val="a1"/>
    <w:rsid w:val="00524CA0"/>
    <w:pPr>
      <w:tabs>
        <w:tab w:val="left" w:pos="794"/>
        <w:tab w:val="left" w:pos="1191"/>
        <w:tab w:val="left" w:pos="1588"/>
        <w:tab w:val="left" w:pos="1985"/>
      </w:tabs>
      <w:overflowPunct w:val="0"/>
      <w:autoSpaceDE w:val="0"/>
      <w:autoSpaceDN w:val="0"/>
      <w:adjustRightInd w:val="0"/>
      <w:spacing w:before="80"/>
      <w:textAlignment w:val="baseline"/>
    </w:pPr>
    <w:rPr>
      <w:rFonts w:eastAsia="Times New Roman"/>
      <w:sz w:val="22"/>
      <w:szCs w:val="20"/>
      <w:lang w:eastAsia="en-US"/>
    </w:rPr>
  </w:style>
  <w:style w:type="paragraph" w:customStyle="1" w:styleId="RecNo">
    <w:name w:val="Rec_No"/>
    <w:basedOn w:val="a1"/>
    <w:next w:val="a1"/>
    <w:rsid w:val="00524CA0"/>
    <w:pPr>
      <w:keepNext/>
      <w:keepLines/>
      <w:tabs>
        <w:tab w:val="left" w:pos="794"/>
        <w:tab w:val="left" w:pos="1191"/>
        <w:tab w:val="left" w:pos="1588"/>
        <w:tab w:val="left" w:pos="1985"/>
      </w:tabs>
      <w:overflowPunct w:val="0"/>
      <w:autoSpaceDE w:val="0"/>
      <w:autoSpaceDN w:val="0"/>
      <w:adjustRightInd w:val="0"/>
      <w:spacing w:before="0"/>
      <w:textAlignment w:val="baseline"/>
    </w:pPr>
    <w:rPr>
      <w:b/>
      <w:sz w:val="28"/>
      <w:szCs w:val="20"/>
    </w:rPr>
  </w:style>
  <w:style w:type="paragraph" w:customStyle="1" w:styleId="Rectitle">
    <w:name w:val="Rec_title"/>
    <w:basedOn w:val="a1"/>
    <w:next w:val="a1"/>
    <w:rsid w:val="00524CA0"/>
    <w:pPr>
      <w:keepNext/>
      <w:keepLines/>
      <w:tabs>
        <w:tab w:val="left" w:pos="794"/>
        <w:tab w:val="left" w:pos="1191"/>
        <w:tab w:val="left" w:pos="1588"/>
        <w:tab w:val="left" w:pos="1985"/>
      </w:tabs>
      <w:overflowPunct w:val="0"/>
      <w:autoSpaceDE w:val="0"/>
      <w:autoSpaceDN w:val="0"/>
      <w:adjustRightInd w:val="0"/>
      <w:spacing w:before="360"/>
      <w:jc w:val="center"/>
      <w:textAlignment w:val="baseline"/>
    </w:pPr>
    <w:rPr>
      <w:b/>
      <w:sz w:val="28"/>
      <w:szCs w:val="20"/>
    </w:rPr>
  </w:style>
  <w:style w:type="paragraph" w:customStyle="1" w:styleId="Reftext">
    <w:name w:val="Ref_text"/>
    <w:basedOn w:val="a1"/>
    <w:rsid w:val="00524CA0"/>
    <w:pPr>
      <w:overflowPunct w:val="0"/>
      <w:autoSpaceDE w:val="0"/>
      <w:autoSpaceDN w:val="0"/>
      <w:adjustRightInd w:val="0"/>
      <w:ind w:left="2268" w:hanging="2268"/>
      <w:textAlignment w:val="baseline"/>
    </w:pPr>
    <w:rPr>
      <w:rFonts w:eastAsia="Times New Roman"/>
      <w:szCs w:val="20"/>
      <w:lang w:eastAsia="en-US"/>
    </w:rPr>
  </w:style>
  <w:style w:type="paragraph" w:customStyle="1" w:styleId="TableNotitle">
    <w:name w:val="Table_No &amp; title"/>
    <w:basedOn w:val="a1"/>
    <w:next w:val="a1"/>
    <w:qFormat/>
    <w:rsid w:val="00524CA0"/>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b/>
      <w:szCs w:val="20"/>
    </w:rPr>
  </w:style>
  <w:style w:type="paragraph" w:styleId="11">
    <w:name w:val="toc 1"/>
    <w:basedOn w:val="a1"/>
    <w:uiPriority w:val="39"/>
    <w:rsid w:val="00524CA0"/>
    <w:pPr>
      <w:keepLines/>
      <w:tabs>
        <w:tab w:val="left" w:pos="964"/>
        <w:tab w:val="right" w:leader="dot" w:pos="9639"/>
      </w:tabs>
      <w:overflowPunct w:val="0"/>
      <w:autoSpaceDE w:val="0"/>
      <w:autoSpaceDN w:val="0"/>
      <w:adjustRightInd w:val="0"/>
      <w:spacing w:before="240"/>
      <w:ind w:left="680" w:right="851" w:hanging="680"/>
      <w:textAlignment w:val="baseline"/>
    </w:pPr>
    <w:rPr>
      <w:rFonts w:eastAsia="Batang"/>
      <w:noProof/>
      <w:szCs w:val="20"/>
      <w:lang w:eastAsia="en-US"/>
    </w:rPr>
  </w:style>
  <w:style w:type="paragraph" w:styleId="23">
    <w:name w:val="toc 2"/>
    <w:basedOn w:val="11"/>
    <w:uiPriority w:val="39"/>
    <w:rsid w:val="00524CA0"/>
    <w:pPr>
      <w:tabs>
        <w:tab w:val="clear" w:pos="964"/>
      </w:tabs>
      <w:spacing w:before="80"/>
      <w:ind w:left="1531" w:hanging="851"/>
    </w:pPr>
  </w:style>
  <w:style w:type="paragraph" w:styleId="33">
    <w:name w:val="toc 3"/>
    <w:basedOn w:val="23"/>
    <w:uiPriority w:val="39"/>
    <w:rsid w:val="00524CA0"/>
    <w:pPr>
      <w:ind w:left="2269"/>
    </w:pPr>
  </w:style>
  <w:style w:type="paragraph" w:customStyle="1" w:styleId="Normalbeforetable">
    <w:name w:val="Normal before table"/>
    <w:basedOn w:val="a1"/>
    <w:rsid w:val="00524CA0"/>
    <w:pPr>
      <w:keepNext/>
      <w:spacing w:after="120"/>
    </w:pPr>
    <w:rPr>
      <w:rFonts w:eastAsia="????"/>
      <w:lang w:eastAsia="en-US"/>
    </w:rPr>
  </w:style>
  <w:style w:type="paragraph" w:customStyle="1" w:styleId="Tablehead">
    <w:name w:val="Table_head"/>
    <w:basedOn w:val="a1"/>
    <w:next w:val="a1"/>
    <w:rsid w:val="00524CA0"/>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b/>
      <w:sz w:val="22"/>
      <w:szCs w:val="20"/>
      <w:lang w:eastAsia="en-US"/>
    </w:rPr>
  </w:style>
  <w:style w:type="paragraph" w:customStyle="1" w:styleId="Tablelegend">
    <w:name w:val="Table_legend"/>
    <w:basedOn w:val="a1"/>
    <w:rsid w:val="00524C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after="40"/>
      <w:textAlignment w:val="baseline"/>
    </w:pPr>
    <w:rPr>
      <w:rFonts w:eastAsia="Times New Roman"/>
      <w:sz w:val="22"/>
      <w:szCs w:val="20"/>
      <w:lang w:eastAsia="en-US"/>
    </w:rPr>
  </w:style>
  <w:style w:type="paragraph" w:customStyle="1" w:styleId="Tabletext">
    <w:name w:val="Table_text"/>
    <w:basedOn w:val="a1"/>
    <w:rsid w:val="00524C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sz w:val="22"/>
      <w:szCs w:val="20"/>
      <w:lang w:eastAsia="en-US"/>
    </w:rPr>
  </w:style>
  <w:style w:type="paragraph" w:customStyle="1" w:styleId="Headingib">
    <w:name w:val="Heading_ib"/>
    <w:basedOn w:val="Headingi"/>
    <w:next w:val="a1"/>
    <w:qFormat/>
    <w:rsid w:val="00524CA0"/>
    <w:rPr>
      <w:b/>
      <w:bCs/>
    </w:rPr>
  </w:style>
  <w:style w:type="paragraph" w:customStyle="1" w:styleId="References">
    <w:name w:val="References"/>
    <w:basedOn w:val="a1"/>
    <w:rsid w:val="0077101F"/>
    <w:pPr>
      <w:widowControl w:val="0"/>
      <w:numPr>
        <w:numId w:val="10"/>
      </w:numPr>
      <w:overflowPunct w:val="0"/>
      <w:autoSpaceDE w:val="0"/>
      <w:autoSpaceDN w:val="0"/>
      <w:adjustRightInd w:val="0"/>
      <w:textAlignment w:val="baseline"/>
    </w:pPr>
    <w:rPr>
      <w:rFonts w:eastAsia="Times New Roman"/>
      <w:szCs w:val="20"/>
      <w:lang w:eastAsia="zh-CN"/>
    </w:rPr>
  </w:style>
  <w:style w:type="paragraph" w:customStyle="1" w:styleId="NormalITU">
    <w:name w:val="Normal_ITU"/>
    <w:basedOn w:val="a1"/>
    <w:rsid w:val="00C02937"/>
    <w:pPr>
      <w:autoSpaceDE w:val="0"/>
      <w:autoSpaceDN w:val="0"/>
      <w:adjustRightInd w:val="0"/>
    </w:pPr>
    <w:rPr>
      <w:rFonts w:cs="Arial"/>
      <w:szCs w:val="20"/>
      <w:lang w:val="en-US" w:eastAsia="en-US"/>
    </w:rPr>
  </w:style>
  <w:style w:type="paragraph" w:customStyle="1" w:styleId="AnnexNotitle">
    <w:name w:val="Annex_No &amp; title"/>
    <w:basedOn w:val="a1"/>
    <w:next w:val="a1"/>
    <w:rsid w:val="00524CA0"/>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eastAsia="Times New Roman"/>
      <w:b/>
      <w:sz w:val="28"/>
      <w:szCs w:val="20"/>
      <w:lang w:eastAsia="en-US"/>
    </w:rPr>
  </w:style>
  <w:style w:type="paragraph" w:customStyle="1" w:styleId="AppendixNotitle">
    <w:name w:val="Appendix_No &amp; title"/>
    <w:basedOn w:val="AnnexNotitle"/>
    <w:next w:val="a1"/>
    <w:rsid w:val="00524CA0"/>
  </w:style>
  <w:style w:type="paragraph" w:customStyle="1" w:styleId="Figurelegend">
    <w:name w:val="Figure_legend"/>
    <w:basedOn w:val="a1"/>
    <w:rsid w:val="00980403"/>
    <w:pPr>
      <w:keepNext/>
      <w:keepLines/>
      <w:overflowPunct w:val="0"/>
      <w:autoSpaceDE w:val="0"/>
      <w:autoSpaceDN w:val="0"/>
      <w:adjustRightInd w:val="0"/>
      <w:spacing w:before="20" w:after="20"/>
      <w:textAlignment w:val="baseline"/>
    </w:pPr>
    <w:rPr>
      <w:rFonts w:eastAsia="Times New Roman"/>
      <w:sz w:val="18"/>
      <w:szCs w:val="20"/>
      <w:lang w:eastAsia="en-US"/>
    </w:rPr>
  </w:style>
  <w:style w:type="paragraph" w:customStyle="1" w:styleId="Title1">
    <w:name w:val="Title 1"/>
    <w:basedOn w:val="a1"/>
    <w:next w:val="a1"/>
    <w:rsid w:val="00167647"/>
    <w:pPr>
      <w:tabs>
        <w:tab w:val="left" w:pos="567"/>
        <w:tab w:val="left" w:pos="1134"/>
        <w:tab w:val="left" w:pos="1701"/>
        <w:tab w:val="left" w:pos="2268"/>
        <w:tab w:val="left" w:pos="2835"/>
      </w:tabs>
      <w:overflowPunct w:val="0"/>
      <w:autoSpaceDE w:val="0"/>
      <w:autoSpaceDN w:val="0"/>
      <w:adjustRightInd w:val="0"/>
      <w:spacing w:before="240"/>
      <w:jc w:val="center"/>
      <w:textAlignment w:val="baseline"/>
    </w:pPr>
    <w:rPr>
      <w:rFonts w:eastAsia="Times New Roman"/>
      <w:caps/>
      <w:sz w:val="28"/>
      <w:szCs w:val="20"/>
      <w:lang w:eastAsia="en-US"/>
    </w:rPr>
  </w:style>
  <w:style w:type="paragraph" w:customStyle="1" w:styleId="Title2">
    <w:name w:val="Title 2"/>
    <w:basedOn w:val="Title1"/>
    <w:next w:val="a1"/>
    <w:rsid w:val="00167647"/>
  </w:style>
  <w:style w:type="paragraph" w:customStyle="1" w:styleId="Title3">
    <w:name w:val="Title 3"/>
    <w:basedOn w:val="Title2"/>
    <w:next w:val="a1"/>
    <w:rsid w:val="00167647"/>
    <w:rPr>
      <w:caps w:val="0"/>
    </w:rPr>
  </w:style>
  <w:style w:type="paragraph" w:customStyle="1" w:styleId="Title4">
    <w:name w:val="Title 4"/>
    <w:basedOn w:val="Title3"/>
    <w:next w:val="1"/>
    <w:rsid w:val="00524CA0"/>
    <w:rPr>
      <w:b/>
    </w:rPr>
  </w:style>
  <w:style w:type="paragraph" w:customStyle="1" w:styleId="Formal">
    <w:name w:val="Formal"/>
    <w:basedOn w:val="a1"/>
    <w:rsid w:val="00524CA0"/>
    <w:pPr>
      <w:tabs>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eastAsia="宋体" w:hAnsi="Courier New"/>
      <w:noProof/>
      <w:sz w:val="20"/>
      <w:szCs w:val="20"/>
      <w:lang w:val="en-US" w:eastAsia="en-US"/>
    </w:rPr>
  </w:style>
  <w:style w:type="paragraph" w:customStyle="1" w:styleId="Docnumber">
    <w:name w:val="Docnumber"/>
    <w:basedOn w:val="a1"/>
    <w:link w:val="DocnumberChar"/>
    <w:qFormat/>
    <w:rsid w:val="003A39E0"/>
    <w:pPr>
      <w:tabs>
        <w:tab w:val="left" w:pos="794"/>
        <w:tab w:val="left" w:pos="1191"/>
        <w:tab w:val="left" w:pos="1588"/>
        <w:tab w:val="left" w:pos="1985"/>
      </w:tabs>
      <w:overflowPunct w:val="0"/>
      <w:autoSpaceDE w:val="0"/>
      <w:autoSpaceDN w:val="0"/>
      <w:adjustRightInd w:val="0"/>
      <w:jc w:val="right"/>
      <w:textAlignment w:val="baseline"/>
    </w:pPr>
    <w:rPr>
      <w:rFonts w:eastAsia="宋体"/>
      <w:b/>
      <w:sz w:val="32"/>
      <w:szCs w:val="20"/>
      <w:lang w:eastAsia="en-US"/>
    </w:rPr>
  </w:style>
  <w:style w:type="character" w:customStyle="1" w:styleId="DocnumberChar">
    <w:name w:val="Docnumber Char"/>
    <w:link w:val="Docnumber"/>
    <w:rsid w:val="003A39E0"/>
    <w:rPr>
      <w:rFonts w:eastAsia="宋体"/>
      <w:b/>
      <w:sz w:val="32"/>
      <w:lang w:val="en-GB" w:eastAsia="en-US"/>
    </w:rPr>
  </w:style>
  <w:style w:type="paragraph" w:styleId="a8">
    <w:name w:val="table of figures"/>
    <w:basedOn w:val="a1"/>
    <w:next w:val="a1"/>
    <w:uiPriority w:val="99"/>
    <w:rsid w:val="00524CA0"/>
    <w:pPr>
      <w:tabs>
        <w:tab w:val="right" w:leader="dot" w:pos="9639"/>
      </w:tabs>
    </w:pPr>
    <w:rPr>
      <w:rFonts w:eastAsia="MS Mincho"/>
    </w:rPr>
  </w:style>
  <w:style w:type="paragraph" w:styleId="a9">
    <w:name w:val="header"/>
    <w:basedOn w:val="a1"/>
    <w:link w:val="aa"/>
    <w:rsid w:val="00524CA0"/>
    <w:pPr>
      <w:overflowPunct w:val="0"/>
      <w:autoSpaceDE w:val="0"/>
      <w:autoSpaceDN w:val="0"/>
      <w:adjustRightInd w:val="0"/>
      <w:spacing w:before="0"/>
      <w:jc w:val="center"/>
      <w:textAlignment w:val="baseline"/>
    </w:pPr>
    <w:rPr>
      <w:rFonts w:eastAsia="Times New Roman"/>
      <w:sz w:val="18"/>
      <w:szCs w:val="20"/>
      <w:lang w:eastAsia="en-US"/>
    </w:rPr>
  </w:style>
  <w:style w:type="character" w:customStyle="1" w:styleId="aa">
    <w:name w:val="页眉 字符"/>
    <w:basedOn w:val="a2"/>
    <w:link w:val="a9"/>
    <w:rsid w:val="00524CA0"/>
    <w:rPr>
      <w:rFonts w:eastAsia="Times New Roman"/>
      <w:sz w:val="18"/>
      <w:lang w:val="en-GB" w:eastAsia="en-US"/>
    </w:rPr>
  </w:style>
  <w:style w:type="character" w:customStyle="1" w:styleId="ReftextArial9pt">
    <w:name w:val="Ref_text Arial 9 pt"/>
    <w:rsid w:val="00524CA0"/>
    <w:rPr>
      <w:rFonts w:ascii="Arial" w:hAnsi="Arial" w:cs="Arial"/>
      <w:sz w:val="18"/>
      <w:szCs w:val="18"/>
    </w:rPr>
  </w:style>
  <w:style w:type="paragraph" w:customStyle="1" w:styleId="LSForAction">
    <w:name w:val="LSForAction"/>
    <w:basedOn w:val="LSTitle"/>
    <w:next w:val="a1"/>
    <w:rsid w:val="00CB588D"/>
    <w:pPr>
      <w:tabs>
        <w:tab w:val="left" w:pos="794"/>
        <w:tab w:val="left" w:pos="1191"/>
        <w:tab w:val="left" w:pos="1588"/>
        <w:tab w:val="left" w:pos="1985"/>
      </w:tabs>
      <w:overflowPunct w:val="0"/>
      <w:autoSpaceDE w:val="0"/>
      <w:autoSpaceDN w:val="0"/>
      <w:adjustRightInd w:val="0"/>
      <w:textAlignment w:val="baseline"/>
    </w:pPr>
    <w:rPr>
      <w:rFonts w:eastAsia="Times New Roman"/>
      <w:bCs w:val="0"/>
      <w:szCs w:val="20"/>
      <w:lang w:eastAsia="en-US"/>
    </w:rPr>
  </w:style>
  <w:style w:type="paragraph" w:customStyle="1" w:styleId="LSForComment">
    <w:name w:val="LSForComment"/>
    <w:basedOn w:val="LSTitle"/>
    <w:next w:val="a1"/>
    <w:rsid w:val="00CB588D"/>
  </w:style>
  <w:style w:type="paragraph" w:customStyle="1" w:styleId="LSForInfo">
    <w:name w:val="LSForInfo"/>
    <w:basedOn w:val="LSTitle"/>
    <w:next w:val="a1"/>
    <w:rsid w:val="00CB588D"/>
  </w:style>
  <w:style w:type="paragraph" w:styleId="ab">
    <w:name w:val="footer"/>
    <w:basedOn w:val="a1"/>
    <w:link w:val="ac"/>
    <w:uiPriority w:val="99"/>
    <w:rsid w:val="00547CC9"/>
    <w:pPr>
      <w:tabs>
        <w:tab w:val="left" w:pos="5954"/>
        <w:tab w:val="right" w:pos="9639"/>
      </w:tabs>
      <w:overflowPunct w:val="0"/>
      <w:autoSpaceDE w:val="0"/>
      <w:autoSpaceDN w:val="0"/>
      <w:adjustRightInd w:val="0"/>
      <w:spacing w:before="0"/>
      <w:textAlignment w:val="baseline"/>
    </w:pPr>
    <w:rPr>
      <w:rFonts w:eastAsia="Times New Roman"/>
      <w:caps/>
      <w:noProof/>
      <w:sz w:val="16"/>
      <w:szCs w:val="20"/>
      <w:lang w:eastAsia="zh-CN"/>
    </w:rPr>
  </w:style>
  <w:style w:type="character" w:customStyle="1" w:styleId="ac">
    <w:name w:val="页脚 字符"/>
    <w:link w:val="ab"/>
    <w:uiPriority w:val="99"/>
    <w:rsid w:val="00547CC9"/>
    <w:rPr>
      <w:rFonts w:eastAsia="Times New Roman"/>
      <w:caps/>
      <w:noProof/>
      <w:sz w:val="16"/>
      <w:lang w:val="en-GB"/>
    </w:rPr>
  </w:style>
  <w:style w:type="paragraph" w:styleId="ad">
    <w:name w:val="macro"/>
    <w:link w:val="ae"/>
    <w:uiPriority w:val="99"/>
    <w:rsid w:val="00181DAE"/>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G Times"/>
      <w:lang w:val="en-GB" w:eastAsia="ja-JP"/>
    </w:rPr>
  </w:style>
  <w:style w:type="character" w:customStyle="1" w:styleId="ae">
    <w:name w:val="宏文本 字符"/>
    <w:basedOn w:val="a2"/>
    <w:link w:val="ad"/>
    <w:uiPriority w:val="99"/>
    <w:rsid w:val="00181DAE"/>
    <w:rPr>
      <w:rFonts w:ascii="Courier New" w:hAnsi="Courier New" w:cs="CG Times"/>
      <w:lang w:val="en-GB" w:eastAsia="ja-JP"/>
    </w:rPr>
  </w:style>
  <w:style w:type="paragraph" w:customStyle="1" w:styleId="LSApproval">
    <w:name w:val="LSApproval"/>
    <w:basedOn w:val="LSTitle"/>
    <w:next w:val="a1"/>
    <w:rsid w:val="004B1A33"/>
    <w:rPr>
      <w:bCs w:val="0"/>
    </w:rPr>
  </w:style>
  <w:style w:type="paragraph" w:customStyle="1" w:styleId="TSBHeaderQuestion">
    <w:name w:val="TSBHeaderQuestion"/>
    <w:basedOn w:val="a1"/>
    <w:qFormat/>
    <w:rsid w:val="00524CA0"/>
  </w:style>
  <w:style w:type="paragraph" w:customStyle="1" w:styleId="TSBHeaderRight14">
    <w:name w:val="TSBHeaderRight14"/>
    <w:basedOn w:val="a1"/>
    <w:qFormat/>
    <w:rsid w:val="00524CA0"/>
    <w:pPr>
      <w:jc w:val="right"/>
    </w:pPr>
    <w:rPr>
      <w:b/>
      <w:bCs/>
      <w:sz w:val="28"/>
      <w:szCs w:val="28"/>
    </w:rPr>
  </w:style>
  <w:style w:type="paragraph" w:customStyle="1" w:styleId="TSBHeaderSource">
    <w:name w:val="TSBHeaderSource"/>
    <w:basedOn w:val="a1"/>
    <w:qFormat/>
    <w:rsid w:val="00524CA0"/>
  </w:style>
  <w:style w:type="paragraph" w:customStyle="1" w:styleId="TSBHeaderSummary">
    <w:name w:val="TSBHeaderSummary"/>
    <w:basedOn w:val="a1"/>
    <w:rsid w:val="00524CA0"/>
  </w:style>
  <w:style w:type="paragraph" w:customStyle="1" w:styleId="TSBHeaderTitle">
    <w:name w:val="TSBHeaderTitle"/>
    <w:basedOn w:val="a1"/>
    <w:qFormat/>
    <w:rsid w:val="00524CA0"/>
  </w:style>
  <w:style w:type="paragraph" w:customStyle="1" w:styleId="VenueDate">
    <w:name w:val="VenueDate"/>
    <w:basedOn w:val="a1"/>
    <w:qFormat/>
    <w:rsid w:val="00524CA0"/>
    <w:pPr>
      <w:jc w:val="right"/>
    </w:pPr>
  </w:style>
  <w:style w:type="paragraph" w:customStyle="1" w:styleId="toc0">
    <w:name w:val="toc 0"/>
    <w:basedOn w:val="a1"/>
    <w:next w:val="11"/>
    <w:rsid w:val="00524CA0"/>
    <w:pPr>
      <w:tabs>
        <w:tab w:val="right" w:pos="9639"/>
      </w:tabs>
      <w:overflowPunct w:val="0"/>
      <w:autoSpaceDE w:val="0"/>
      <w:autoSpaceDN w:val="0"/>
      <w:adjustRightInd w:val="0"/>
      <w:textAlignment w:val="baseline"/>
    </w:pPr>
    <w:rPr>
      <w:rFonts w:eastAsia="Times New Roman"/>
      <w:b/>
      <w:sz w:val="20"/>
      <w:szCs w:val="20"/>
      <w:lang w:eastAsia="en-US"/>
    </w:rPr>
  </w:style>
  <w:style w:type="paragraph" w:styleId="af">
    <w:name w:val="Title"/>
    <w:basedOn w:val="a1"/>
    <w:next w:val="a1"/>
    <w:link w:val="af0"/>
    <w:uiPriority w:val="10"/>
    <w:rsid w:val="00725817"/>
    <w:pPr>
      <w:spacing w:before="0" w:after="80"/>
      <w:contextualSpacing/>
    </w:pPr>
    <w:rPr>
      <w:rFonts w:asciiTheme="majorHAnsi" w:eastAsiaTheme="majorEastAsia" w:hAnsiTheme="majorHAnsi" w:cstheme="majorBidi"/>
      <w:spacing w:val="-10"/>
      <w:kern w:val="28"/>
      <w:sz w:val="56"/>
      <w:szCs w:val="56"/>
    </w:rPr>
  </w:style>
  <w:style w:type="character" w:customStyle="1" w:styleId="af0">
    <w:name w:val="标题 字符"/>
    <w:basedOn w:val="a2"/>
    <w:link w:val="af"/>
    <w:uiPriority w:val="10"/>
    <w:rsid w:val="00725817"/>
    <w:rPr>
      <w:rFonts w:asciiTheme="majorHAnsi" w:eastAsiaTheme="majorEastAsia" w:hAnsiTheme="majorHAnsi" w:cstheme="majorBidi"/>
      <w:spacing w:val="-10"/>
      <w:kern w:val="28"/>
      <w:sz w:val="56"/>
      <w:szCs w:val="56"/>
      <w:lang w:val="en-GB" w:eastAsia="ja-JP"/>
    </w:rPr>
  </w:style>
  <w:style w:type="paragraph" w:styleId="af1">
    <w:name w:val="Subtitle"/>
    <w:basedOn w:val="a1"/>
    <w:next w:val="a1"/>
    <w:link w:val="af2"/>
    <w:uiPriority w:val="11"/>
    <w:rsid w:val="0072581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af2">
    <w:name w:val="副标题 字符"/>
    <w:basedOn w:val="a2"/>
    <w:link w:val="af1"/>
    <w:uiPriority w:val="11"/>
    <w:rsid w:val="00725817"/>
    <w:rPr>
      <w:rFonts w:asciiTheme="minorHAnsi" w:eastAsiaTheme="majorEastAsia" w:hAnsiTheme="minorHAnsi" w:cstheme="majorBidi"/>
      <w:color w:val="595959" w:themeColor="text1" w:themeTint="A6"/>
      <w:spacing w:val="15"/>
      <w:sz w:val="28"/>
      <w:szCs w:val="28"/>
      <w:lang w:val="en-GB" w:eastAsia="ja-JP"/>
    </w:rPr>
  </w:style>
  <w:style w:type="paragraph" w:styleId="af3">
    <w:name w:val="Quote"/>
    <w:basedOn w:val="a1"/>
    <w:next w:val="a1"/>
    <w:link w:val="af4"/>
    <w:uiPriority w:val="29"/>
    <w:rsid w:val="00725817"/>
    <w:pPr>
      <w:spacing w:before="160" w:after="160"/>
      <w:jc w:val="center"/>
    </w:pPr>
    <w:rPr>
      <w:i/>
      <w:iCs/>
      <w:color w:val="404040" w:themeColor="text1" w:themeTint="BF"/>
    </w:rPr>
  </w:style>
  <w:style w:type="character" w:customStyle="1" w:styleId="af4">
    <w:name w:val="引用 字符"/>
    <w:basedOn w:val="a2"/>
    <w:link w:val="af3"/>
    <w:uiPriority w:val="29"/>
    <w:rsid w:val="00725817"/>
    <w:rPr>
      <w:i/>
      <w:iCs/>
      <w:color w:val="404040" w:themeColor="text1" w:themeTint="BF"/>
      <w:sz w:val="24"/>
      <w:szCs w:val="24"/>
      <w:lang w:val="en-GB" w:eastAsia="ja-JP"/>
    </w:rPr>
  </w:style>
  <w:style w:type="paragraph" w:styleId="af5">
    <w:name w:val="List Paragraph"/>
    <w:basedOn w:val="a1"/>
    <w:uiPriority w:val="34"/>
    <w:rsid w:val="00725817"/>
    <w:pPr>
      <w:ind w:left="720"/>
      <w:contextualSpacing/>
    </w:pPr>
  </w:style>
  <w:style w:type="character" w:styleId="af6">
    <w:name w:val="Intense Emphasis"/>
    <w:basedOn w:val="a2"/>
    <w:uiPriority w:val="21"/>
    <w:rsid w:val="00725817"/>
    <w:rPr>
      <w:i/>
      <w:iCs/>
      <w:color w:val="365F91" w:themeColor="accent1" w:themeShade="BF"/>
    </w:rPr>
  </w:style>
  <w:style w:type="paragraph" w:styleId="af7">
    <w:name w:val="Intense Quote"/>
    <w:basedOn w:val="a1"/>
    <w:next w:val="a1"/>
    <w:link w:val="af8"/>
    <w:uiPriority w:val="30"/>
    <w:rsid w:val="0072581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af8">
    <w:name w:val="明显引用 字符"/>
    <w:basedOn w:val="a2"/>
    <w:link w:val="af7"/>
    <w:uiPriority w:val="30"/>
    <w:rsid w:val="00725817"/>
    <w:rPr>
      <w:i/>
      <w:iCs/>
      <w:color w:val="365F91" w:themeColor="accent1" w:themeShade="BF"/>
      <w:sz w:val="24"/>
      <w:szCs w:val="24"/>
      <w:lang w:val="en-GB" w:eastAsia="ja-JP"/>
    </w:rPr>
  </w:style>
  <w:style w:type="character" w:styleId="af9">
    <w:name w:val="Intense Reference"/>
    <w:basedOn w:val="a2"/>
    <w:uiPriority w:val="32"/>
    <w:rsid w:val="00725817"/>
    <w:rPr>
      <w:b/>
      <w:bCs/>
      <w:smallCaps/>
      <w:color w:val="365F91" w:themeColor="accent1" w:themeShade="BF"/>
      <w:spacing w:val="5"/>
    </w:rPr>
  </w:style>
  <w:style w:type="paragraph" w:customStyle="1" w:styleId="enumlev1">
    <w:name w:val="enumlev1"/>
    <w:basedOn w:val="a1"/>
    <w:rsid w:val="00725817"/>
    <w:pPr>
      <w:tabs>
        <w:tab w:val="left" w:pos="794"/>
        <w:tab w:val="left" w:pos="1191"/>
        <w:tab w:val="left" w:pos="1588"/>
        <w:tab w:val="left" w:pos="1985"/>
      </w:tabs>
      <w:overflowPunct w:val="0"/>
      <w:autoSpaceDE w:val="0"/>
      <w:autoSpaceDN w:val="0"/>
      <w:adjustRightInd w:val="0"/>
      <w:spacing w:before="80"/>
      <w:ind w:left="794" w:hanging="794"/>
      <w:textAlignment w:val="baseline"/>
    </w:pPr>
    <w:rPr>
      <w:rFonts w:eastAsia="Times New Roman"/>
      <w:szCs w:val="20"/>
      <w:lang w:eastAsia="en-US"/>
    </w:rPr>
  </w:style>
  <w:style w:type="paragraph" w:styleId="afa">
    <w:name w:val="caption"/>
    <w:basedOn w:val="a1"/>
    <w:next w:val="a1"/>
    <w:uiPriority w:val="35"/>
    <w:semiHidden/>
    <w:unhideWhenUsed/>
    <w:rsid w:val="00524CA0"/>
    <w:pPr>
      <w:spacing w:before="0" w:after="200"/>
    </w:pPr>
    <w:rPr>
      <w:i/>
      <w:iCs/>
      <w:color w:val="1F497D" w:themeColor="text2"/>
      <w:sz w:val="18"/>
      <w:szCs w:val="18"/>
    </w:rPr>
  </w:style>
  <w:style w:type="paragraph" w:styleId="afb">
    <w:name w:val="footnote text"/>
    <w:basedOn w:val="a1"/>
    <w:link w:val="afc"/>
    <w:uiPriority w:val="99"/>
    <w:semiHidden/>
    <w:unhideWhenUsed/>
    <w:rsid w:val="00524CA0"/>
    <w:pPr>
      <w:spacing w:before="0"/>
    </w:pPr>
    <w:rPr>
      <w:sz w:val="20"/>
      <w:szCs w:val="20"/>
    </w:rPr>
  </w:style>
  <w:style w:type="character" w:customStyle="1" w:styleId="afc">
    <w:name w:val="脚注文本 字符"/>
    <w:basedOn w:val="a2"/>
    <w:link w:val="afb"/>
    <w:uiPriority w:val="99"/>
    <w:semiHidden/>
    <w:rsid w:val="00524CA0"/>
    <w:rPr>
      <w:lang w:val="en-GB" w:eastAsia="ja-JP"/>
    </w:rPr>
  </w:style>
  <w:style w:type="character" w:styleId="afd">
    <w:name w:val="footnote reference"/>
    <w:basedOn w:val="a2"/>
    <w:uiPriority w:val="99"/>
    <w:semiHidden/>
    <w:unhideWhenUsed/>
    <w:rsid w:val="00524CA0"/>
    <w:rPr>
      <w:vertAlign w:val="superscript"/>
    </w:rPr>
  </w:style>
  <w:style w:type="character" w:customStyle="1" w:styleId="a7">
    <w:name w:val="批注框文本 字符"/>
    <w:basedOn w:val="a2"/>
    <w:link w:val="a6"/>
    <w:uiPriority w:val="99"/>
    <w:semiHidden/>
    <w:rsid w:val="00524CA0"/>
    <w:rPr>
      <w:rFonts w:ascii="Segoe UI" w:hAnsi="Segoe UI" w:cs="Segoe UI"/>
      <w:sz w:val="18"/>
      <w:szCs w:val="18"/>
      <w:lang w:val="en-GB" w:eastAsia="ja-JP"/>
    </w:rPr>
  </w:style>
  <w:style w:type="paragraph" w:styleId="afe">
    <w:name w:val="Bibliography"/>
    <w:basedOn w:val="a1"/>
    <w:next w:val="a1"/>
    <w:uiPriority w:val="37"/>
    <w:semiHidden/>
    <w:unhideWhenUsed/>
    <w:rsid w:val="00524CA0"/>
  </w:style>
  <w:style w:type="paragraph" w:styleId="aff">
    <w:name w:val="Block Text"/>
    <w:basedOn w:val="a1"/>
    <w:uiPriority w:val="99"/>
    <w:semiHidden/>
    <w:unhideWhenUsed/>
    <w:rsid w:val="00524CA0"/>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hAnsiTheme="minorHAnsi" w:cstheme="minorBidi"/>
      <w:i/>
      <w:iCs/>
      <w:color w:val="4F81BD" w:themeColor="accent1"/>
    </w:rPr>
  </w:style>
  <w:style w:type="paragraph" w:styleId="aff0">
    <w:name w:val="Body Text"/>
    <w:basedOn w:val="a1"/>
    <w:link w:val="aff1"/>
    <w:uiPriority w:val="99"/>
    <w:semiHidden/>
    <w:unhideWhenUsed/>
    <w:rsid w:val="00524CA0"/>
    <w:pPr>
      <w:spacing w:after="120"/>
    </w:pPr>
  </w:style>
  <w:style w:type="character" w:customStyle="1" w:styleId="aff1">
    <w:name w:val="正文文本 字符"/>
    <w:basedOn w:val="a2"/>
    <w:link w:val="aff0"/>
    <w:uiPriority w:val="99"/>
    <w:semiHidden/>
    <w:rsid w:val="00524CA0"/>
    <w:rPr>
      <w:sz w:val="24"/>
      <w:szCs w:val="24"/>
      <w:lang w:val="en-GB" w:eastAsia="ja-JP"/>
    </w:rPr>
  </w:style>
  <w:style w:type="paragraph" w:styleId="24">
    <w:name w:val="Body Text 2"/>
    <w:basedOn w:val="a1"/>
    <w:link w:val="25"/>
    <w:uiPriority w:val="99"/>
    <w:semiHidden/>
    <w:unhideWhenUsed/>
    <w:rsid w:val="00524CA0"/>
    <w:pPr>
      <w:spacing w:after="120" w:line="480" w:lineRule="auto"/>
    </w:pPr>
  </w:style>
  <w:style w:type="character" w:customStyle="1" w:styleId="25">
    <w:name w:val="正文文本 2 字符"/>
    <w:basedOn w:val="a2"/>
    <w:link w:val="24"/>
    <w:uiPriority w:val="99"/>
    <w:semiHidden/>
    <w:rsid w:val="00524CA0"/>
    <w:rPr>
      <w:sz w:val="24"/>
      <w:szCs w:val="24"/>
      <w:lang w:val="en-GB" w:eastAsia="ja-JP"/>
    </w:rPr>
  </w:style>
  <w:style w:type="paragraph" w:styleId="34">
    <w:name w:val="Body Text 3"/>
    <w:basedOn w:val="a1"/>
    <w:link w:val="35"/>
    <w:uiPriority w:val="99"/>
    <w:semiHidden/>
    <w:unhideWhenUsed/>
    <w:rsid w:val="00524CA0"/>
    <w:pPr>
      <w:spacing w:after="120"/>
    </w:pPr>
    <w:rPr>
      <w:sz w:val="16"/>
      <w:szCs w:val="16"/>
    </w:rPr>
  </w:style>
  <w:style w:type="character" w:customStyle="1" w:styleId="35">
    <w:name w:val="正文文本 3 字符"/>
    <w:basedOn w:val="a2"/>
    <w:link w:val="34"/>
    <w:uiPriority w:val="99"/>
    <w:semiHidden/>
    <w:rsid w:val="00524CA0"/>
    <w:rPr>
      <w:sz w:val="16"/>
      <w:szCs w:val="16"/>
      <w:lang w:val="en-GB" w:eastAsia="ja-JP"/>
    </w:rPr>
  </w:style>
  <w:style w:type="paragraph" w:styleId="aff2">
    <w:name w:val="Body Text First Indent"/>
    <w:basedOn w:val="aff0"/>
    <w:link w:val="aff3"/>
    <w:uiPriority w:val="99"/>
    <w:semiHidden/>
    <w:unhideWhenUsed/>
    <w:rsid w:val="00524CA0"/>
    <w:pPr>
      <w:spacing w:after="0"/>
      <w:ind w:firstLine="360"/>
    </w:pPr>
  </w:style>
  <w:style w:type="character" w:customStyle="1" w:styleId="aff3">
    <w:name w:val="正文首行缩进 字符"/>
    <w:basedOn w:val="aff1"/>
    <w:link w:val="aff2"/>
    <w:uiPriority w:val="99"/>
    <w:semiHidden/>
    <w:rsid w:val="00524CA0"/>
    <w:rPr>
      <w:sz w:val="24"/>
      <w:szCs w:val="24"/>
      <w:lang w:val="en-GB" w:eastAsia="ja-JP"/>
    </w:rPr>
  </w:style>
  <w:style w:type="paragraph" w:styleId="aff4">
    <w:name w:val="Body Text Indent"/>
    <w:basedOn w:val="a1"/>
    <w:link w:val="aff5"/>
    <w:uiPriority w:val="99"/>
    <w:semiHidden/>
    <w:unhideWhenUsed/>
    <w:rsid w:val="00524CA0"/>
    <w:pPr>
      <w:spacing w:after="120"/>
      <w:ind w:left="360"/>
    </w:pPr>
  </w:style>
  <w:style w:type="character" w:customStyle="1" w:styleId="aff5">
    <w:name w:val="正文文本缩进 字符"/>
    <w:basedOn w:val="a2"/>
    <w:link w:val="aff4"/>
    <w:uiPriority w:val="99"/>
    <w:semiHidden/>
    <w:rsid w:val="00524CA0"/>
    <w:rPr>
      <w:sz w:val="24"/>
      <w:szCs w:val="24"/>
      <w:lang w:val="en-GB" w:eastAsia="ja-JP"/>
    </w:rPr>
  </w:style>
  <w:style w:type="paragraph" w:styleId="26">
    <w:name w:val="Body Text First Indent 2"/>
    <w:basedOn w:val="aff4"/>
    <w:link w:val="27"/>
    <w:uiPriority w:val="99"/>
    <w:semiHidden/>
    <w:unhideWhenUsed/>
    <w:rsid w:val="00524CA0"/>
    <w:pPr>
      <w:spacing w:after="0"/>
      <w:ind w:firstLine="360"/>
    </w:pPr>
  </w:style>
  <w:style w:type="character" w:customStyle="1" w:styleId="27">
    <w:name w:val="正文首行缩进 2 字符"/>
    <w:basedOn w:val="aff5"/>
    <w:link w:val="26"/>
    <w:uiPriority w:val="99"/>
    <w:semiHidden/>
    <w:rsid w:val="00524CA0"/>
    <w:rPr>
      <w:sz w:val="24"/>
      <w:szCs w:val="24"/>
      <w:lang w:val="en-GB" w:eastAsia="ja-JP"/>
    </w:rPr>
  </w:style>
  <w:style w:type="paragraph" w:styleId="28">
    <w:name w:val="Body Text Indent 2"/>
    <w:basedOn w:val="a1"/>
    <w:link w:val="29"/>
    <w:uiPriority w:val="99"/>
    <w:semiHidden/>
    <w:unhideWhenUsed/>
    <w:rsid w:val="00524CA0"/>
    <w:pPr>
      <w:spacing w:after="120" w:line="480" w:lineRule="auto"/>
      <w:ind w:left="360"/>
    </w:pPr>
  </w:style>
  <w:style w:type="character" w:customStyle="1" w:styleId="29">
    <w:name w:val="正文文本缩进 2 字符"/>
    <w:basedOn w:val="a2"/>
    <w:link w:val="28"/>
    <w:uiPriority w:val="99"/>
    <w:semiHidden/>
    <w:rsid w:val="00524CA0"/>
    <w:rPr>
      <w:sz w:val="24"/>
      <w:szCs w:val="24"/>
      <w:lang w:val="en-GB" w:eastAsia="ja-JP"/>
    </w:rPr>
  </w:style>
  <w:style w:type="paragraph" w:styleId="36">
    <w:name w:val="Body Text Indent 3"/>
    <w:basedOn w:val="a1"/>
    <w:link w:val="37"/>
    <w:uiPriority w:val="99"/>
    <w:semiHidden/>
    <w:unhideWhenUsed/>
    <w:rsid w:val="00524CA0"/>
    <w:pPr>
      <w:spacing w:after="120"/>
      <w:ind w:left="360"/>
    </w:pPr>
    <w:rPr>
      <w:sz w:val="16"/>
      <w:szCs w:val="16"/>
    </w:rPr>
  </w:style>
  <w:style w:type="character" w:customStyle="1" w:styleId="37">
    <w:name w:val="正文文本缩进 3 字符"/>
    <w:basedOn w:val="a2"/>
    <w:link w:val="36"/>
    <w:uiPriority w:val="99"/>
    <w:semiHidden/>
    <w:rsid w:val="00524CA0"/>
    <w:rPr>
      <w:sz w:val="16"/>
      <w:szCs w:val="16"/>
      <w:lang w:val="en-GB" w:eastAsia="ja-JP"/>
    </w:rPr>
  </w:style>
  <w:style w:type="character" w:styleId="aff6">
    <w:name w:val="Book Title"/>
    <w:basedOn w:val="a2"/>
    <w:uiPriority w:val="33"/>
    <w:rsid w:val="00524CA0"/>
    <w:rPr>
      <w:b/>
      <w:bCs/>
      <w:i/>
      <w:iCs/>
      <w:spacing w:val="5"/>
    </w:rPr>
  </w:style>
  <w:style w:type="paragraph" w:styleId="aff7">
    <w:name w:val="Closing"/>
    <w:basedOn w:val="a1"/>
    <w:link w:val="aff8"/>
    <w:uiPriority w:val="99"/>
    <w:semiHidden/>
    <w:unhideWhenUsed/>
    <w:rsid w:val="00524CA0"/>
    <w:pPr>
      <w:spacing w:before="0"/>
      <w:ind w:left="4320"/>
    </w:pPr>
  </w:style>
  <w:style w:type="character" w:customStyle="1" w:styleId="aff8">
    <w:name w:val="结束语 字符"/>
    <w:basedOn w:val="a2"/>
    <w:link w:val="aff7"/>
    <w:uiPriority w:val="99"/>
    <w:semiHidden/>
    <w:rsid w:val="00524CA0"/>
    <w:rPr>
      <w:sz w:val="24"/>
      <w:szCs w:val="24"/>
      <w:lang w:val="en-GB" w:eastAsia="ja-JP"/>
    </w:rPr>
  </w:style>
  <w:style w:type="character" w:styleId="aff9">
    <w:name w:val="annotation reference"/>
    <w:basedOn w:val="a2"/>
    <w:uiPriority w:val="99"/>
    <w:unhideWhenUsed/>
    <w:qFormat/>
    <w:rsid w:val="00524CA0"/>
    <w:rPr>
      <w:sz w:val="16"/>
      <w:szCs w:val="16"/>
    </w:rPr>
  </w:style>
  <w:style w:type="paragraph" w:styleId="affa">
    <w:name w:val="annotation text"/>
    <w:basedOn w:val="a1"/>
    <w:link w:val="affb"/>
    <w:uiPriority w:val="99"/>
    <w:unhideWhenUsed/>
    <w:qFormat/>
    <w:rsid w:val="00524CA0"/>
    <w:rPr>
      <w:sz w:val="20"/>
      <w:szCs w:val="20"/>
    </w:rPr>
  </w:style>
  <w:style w:type="character" w:customStyle="1" w:styleId="affb">
    <w:name w:val="批注文字 字符"/>
    <w:basedOn w:val="a2"/>
    <w:link w:val="affa"/>
    <w:uiPriority w:val="99"/>
    <w:qFormat/>
    <w:rsid w:val="00524CA0"/>
    <w:rPr>
      <w:lang w:val="en-GB" w:eastAsia="ja-JP"/>
    </w:rPr>
  </w:style>
  <w:style w:type="paragraph" w:styleId="affc">
    <w:name w:val="annotation subject"/>
    <w:basedOn w:val="affa"/>
    <w:next w:val="affa"/>
    <w:link w:val="affd"/>
    <w:uiPriority w:val="99"/>
    <w:semiHidden/>
    <w:unhideWhenUsed/>
    <w:rsid w:val="00524CA0"/>
    <w:rPr>
      <w:b/>
      <w:bCs/>
    </w:rPr>
  </w:style>
  <w:style w:type="character" w:customStyle="1" w:styleId="affd">
    <w:name w:val="批注主题 字符"/>
    <w:basedOn w:val="affb"/>
    <w:link w:val="affc"/>
    <w:uiPriority w:val="99"/>
    <w:semiHidden/>
    <w:rsid w:val="00524CA0"/>
    <w:rPr>
      <w:b/>
      <w:bCs/>
      <w:lang w:val="en-GB" w:eastAsia="ja-JP"/>
    </w:rPr>
  </w:style>
  <w:style w:type="paragraph" w:styleId="affe">
    <w:name w:val="Date"/>
    <w:basedOn w:val="a1"/>
    <w:next w:val="a1"/>
    <w:link w:val="afff"/>
    <w:uiPriority w:val="99"/>
    <w:semiHidden/>
    <w:unhideWhenUsed/>
    <w:rsid w:val="00524CA0"/>
  </w:style>
  <w:style w:type="character" w:customStyle="1" w:styleId="afff">
    <w:name w:val="日期 字符"/>
    <w:basedOn w:val="a2"/>
    <w:link w:val="affe"/>
    <w:uiPriority w:val="99"/>
    <w:semiHidden/>
    <w:rsid w:val="00524CA0"/>
    <w:rPr>
      <w:sz w:val="24"/>
      <w:szCs w:val="24"/>
      <w:lang w:val="en-GB" w:eastAsia="ja-JP"/>
    </w:rPr>
  </w:style>
  <w:style w:type="paragraph" w:styleId="afff0">
    <w:name w:val="Document Map"/>
    <w:basedOn w:val="a1"/>
    <w:link w:val="afff1"/>
    <w:uiPriority w:val="99"/>
    <w:semiHidden/>
    <w:unhideWhenUsed/>
    <w:rsid w:val="00524CA0"/>
    <w:pPr>
      <w:spacing w:before="0"/>
    </w:pPr>
    <w:rPr>
      <w:rFonts w:ascii="Segoe UI" w:hAnsi="Segoe UI" w:cs="Segoe UI"/>
      <w:sz w:val="16"/>
      <w:szCs w:val="16"/>
    </w:rPr>
  </w:style>
  <w:style w:type="character" w:customStyle="1" w:styleId="afff1">
    <w:name w:val="文档结构图 字符"/>
    <w:basedOn w:val="a2"/>
    <w:link w:val="afff0"/>
    <w:uiPriority w:val="99"/>
    <w:semiHidden/>
    <w:rsid w:val="00524CA0"/>
    <w:rPr>
      <w:rFonts w:ascii="Segoe UI" w:hAnsi="Segoe UI" w:cs="Segoe UI"/>
      <w:sz w:val="16"/>
      <w:szCs w:val="16"/>
      <w:lang w:val="en-GB" w:eastAsia="ja-JP"/>
    </w:rPr>
  </w:style>
  <w:style w:type="paragraph" w:styleId="afff2">
    <w:name w:val="E-mail Signature"/>
    <w:basedOn w:val="a1"/>
    <w:link w:val="afff3"/>
    <w:uiPriority w:val="99"/>
    <w:semiHidden/>
    <w:unhideWhenUsed/>
    <w:rsid w:val="00524CA0"/>
    <w:pPr>
      <w:spacing w:before="0"/>
    </w:pPr>
  </w:style>
  <w:style w:type="character" w:customStyle="1" w:styleId="afff3">
    <w:name w:val="电子邮件签名 字符"/>
    <w:basedOn w:val="a2"/>
    <w:link w:val="afff2"/>
    <w:uiPriority w:val="99"/>
    <w:semiHidden/>
    <w:rsid w:val="00524CA0"/>
    <w:rPr>
      <w:sz w:val="24"/>
      <w:szCs w:val="24"/>
      <w:lang w:val="en-GB" w:eastAsia="ja-JP"/>
    </w:rPr>
  </w:style>
  <w:style w:type="character" w:styleId="afff4">
    <w:name w:val="Emphasis"/>
    <w:basedOn w:val="a2"/>
    <w:uiPriority w:val="20"/>
    <w:rsid w:val="00524CA0"/>
    <w:rPr>
      <w:i/>
      <w:iCs/>
    </w:rPr>
  </w:style>
  <w:style w:type="character" w:styleId="afff5">
    <w:name w:val="endnote reference"/>
    <w:basedOn w:val="a2"/>
    <w:uiPriority w:val="99"/>
    <w:semiHidden/>
    <w:unhideWhenUsed/>
    <w:rsid w:val="00524CA0"/>
    <w:rPr>
      <w:vertAlign w:val="superscript"/>
    </w:rPr>
  </w:style>
  <w:style w:type="paragraph" w:styleId="afff6">
    <w:name w:val="endnote text"/>
    <w:basedOn w:val="a1"/>
    <w:link w:val="afff7"/>
    <w:uiPriority w:val="99"/>
    <w:semiHidden/>
    <w:unhideWhenUsed/>
    <w:rsid w:val="00524CA0"/>
    <w:pPr>
      <w:spacing w:before="0"/>
    </w:pPr>
    <w:rPr>
      <w:sz w:val="20"/>
      <w:szCs w:val="20"/>
    </w:rPr>
  </w:style>
  <w:style w:type="character" w:customStyle="1" w:styleId="afff7">
    <w:name w:val="尾注文本 字符"/>
    <w:basedOn w:val="a2"/>
    <w:link w:val="afff6"/>
    <w:uiPriority w:val="99"/>
    <w:semiHidden/>
    <w:rsid w:val="00524CA0"/>
    <w:rPr>
      <w:lang w:val="en-GB" w:eastAsia="ja-JP"/>
    </w:rPr>
  </w:style>
  <w:style w:type="paragraph" w:styleId="afff8">
    <w:name w:val="envelope address"/>
    <w:basedOn w:val="a1"/>
    <w:uiPriority w:val="99"/>
    <w:semiHidden/>
    <w:unhideWhenUsed/>
    <w:rsid w:val="00524CA0"/>
    <w:pPr>
      <w:framePr w:w="7920" w:h="1980" w:hRule="exact" w:hSpace="180" w:wrap="auto" w:hAnchor="page" w:xAlign="center" w:yAlign="bottom"/>
      <w:spacing w:before="0"/>
      <w:ind w:left="2880"/>
    </w:pPr>
    <w:rPr>
      <w:rFonts w:asciiTheme="majorHAnsi" w:eastAsiaTheme="majorEastAsia" w:hAnsiTheme="majorHAnsi" w:cstheme="majorBidi"/>
    </w:rPr>
  </w:style>
  <w:style w:type="paragraph" w:styleId="afff9">
    <w:name w:val="envelope return"/>
    <w:basedOn w:val="a1"/>
    <w:uiPriority w:val="99"/>
    <w:semiHidden/>
    <w:unhideWhenUsed/>
    <w:rsid w:val="00524CA0"/>
    <w:pPr>
      <w:spacing w:before="0"/>
    </w:pPr>
    <w:rPr>
      <w:rFonts w:asciiTheme="majorHAnsi" w:eastAsiaTheme="majorEastAsia" w:hAnsiTheme="majorHAnsi" w:cstheme="majorBidi"/>
      <w:sz w:val="20"/>
      <w:szCs w:val="20"/>
    </w:rPr>
  </w:style>
  <w:style w:type="character" w:styleId="afffa">
    <w:name w:val="FollowedHyperlink"/>
    <w:basedOn w:val="a2"/>
    <w:uiPriority w:val="99"/>
    <w:semiHidden/>
    <w:unhideWhenUsed/>
    <w:rsid w:val="00524CA0"/>
    <w:rPr>
      <w:color w:val="800080" w:themeColor="followedHyperlink"/>
      <w:u w:val="single"/>
    </w:rPr>
  </w:style>
  <w:style w:type="character" w:customStyle="1" w:styleId="Hashtag">
    <w:name w:val="Hashtag"/>
    <w:basedOn w:val="a2"/>
    <w:uiPriority w:val="99"/>
    <w:semiHidden/>
    <w:unhideWhenUsed/>
    <w:rsid w:val="00524CA0"/>
    <w:rPr>
      <w:color w:val="2B579A"/>
      <w:shd w:val="clear" w:color="auto" w:fill="E1DFDD"/>
    </w:rPr>
  </w:style>
  <w:style w:type="character" w:styleId="HTML">
    <w:name w:val="HTML Acronym"/>
    <w:basedOn w:val="a2"/>
    <w:uiPriority w:val="99"/>
    <w:semiHidden/>
    <w:unhideWhenUsed/>
    <w:rsid w:val="00524CA0"/>
  </w:style>
  <w:style w:type="paragraph" w:styleId="HTML0">
    <w:name w:val="HTML Address"/>
    <w:basedOn w:val="a1"/>
    <w:link w:val="HTML1"/>
    <w:uiPriority w:val="99"/>
    <w:semiHidden/>
    <w:unhideWhenUsed/>
    <w:rsid w:val="00524CA0"/>
    <w:pPr>
      <w:spacing w:before="0"/>
    </w:pPr>
    <w:rPr>
      <w:i/>
      <w:iCs/>
    </w:rPr>
  </w:style>
  <w:style w:type="character" w:customStyle="1" w:styleId="HTML1">
    <w:name w:val="HTML 地址 字符"/>
    <w:basedOn w:val="a2"/>
    <w:link w:val="HTML0"/>
    <w:uiPriority w:val="99"/>
    <w:semiHidden/>
    <w:rsid w:val="00524CA0"/>
    <w:rPr>
      <w:i/>
      <w:iCs/>
      <w:sz w:val="24"/>
      <w:szCs w:val="24"/>
      <w:lang w:val="en-GB" w:eastAsia="ja-JP"/>
    </w:rPr>
  </w:style>
  <w:style w:type="character" w:styleId="HTML2">
    <w:name w:val="HTML Cite"/>
    <w:basedOn w:val="a2"/>
    <w:uiPriority w:val="99"/>
    <w:semiHidden/>
    <w:unhideWhenUsed/>
    <w:rsid w:val="00524CA0"/>
    <w:rPr>
      <w:i/>
      <w:iCs/>
    </w:rPr>
  </w:style>
  <w:style w:type="character" w:styleId="HTML3">
    <w:name w:val="HTML Code"/>
    <w:basedOn w:val="a2"/>
    <w:uiPriority w:val="99"/>
    <w:semiHidden/>
    <w:unhideWhenUsed/>
    <w:rsid w:val="00524CA0"/>
    <w:rPr>
      <w:rFonts w:ascii="Consolas" w:hAnsi="Consolas"/>
      <w:sz w:val="20"/>
      <w:szCs w:val="20"/>
    </w:rPr>
  </w:style>
  <w:style w:type="character" w:styleId="HTML4">
    <w:name w:val="HTML Definition"/>
    <w:basedOn w:val="a2"/>
    <w:uiPriority w:val="99"/>
    <w:semiHidden/>
    <w:unhideWhenUsed/>
    <w:rsid w:val="00524CA0"/>
    <w:rPr>
      <w:i/>
      <w:iCs/>
    </w:rPr>
  </w:style>
  <w:style w:type="character" w:styleId="HTML5">
    <w:name w:val="HTML Keyboard"/>
    <w:basedOn w:val="a2"/>
    <w:uiPriority w:val="99"/>
    <w:semiHidden/>
    <w:unhideWhenUsed/>
    <w:rsid w:val="00524CA0"/>
    <w:rPr>
      <w:rFonts w:ascii="Consolas" w:hAnsi="Consolas"/>
      <w:sz w:val="20"/>
      <w:szCs w:val="20"/>
    </w:rPr>
  </w:style>
  <w:style w:type="paragraph" w:styleId="HTML6">
    <w:name w:val="HTML Preformatted"/>
    <w:basedOn w:val="a1"/>
    <w:link w:val="HTML7"/>
    <w:uiPriority w:val="99"/>
    <w:semiHidden/>
    <w:unhideWhenUsed/>
    <w:rsid w:val="00524CA0"/>
    <w:pPr>
      <w:spacing w:before="0"/>
    </w:pPr>
    <w:rPr>
      <w:rFonts w:ascii="Consolas" w:hAnsi="Consolas"/>
      <w:sz w:val="20"/>
      <w:szCs w:val="20"/>
    </w:rPr>
  </w:style>
  <w:style w:type="character" w:customStyle="1" w:styleId="HTML7">
    <w:name w:val="HTML 预设格式 字符"/>
    <w:basedOn w:val="a2"/>
    <w:link w:val="HTML6"/>
    <w:uiPriority w:val="99"/>
    <w:semiHidden/>
    <w:rsid w:val="00524CA0"/>
    <w:rPr>
      <w:rFonts w:ascii="Consolas" w:hAnsi="Consolas"/>
      <w:lang w:val="en-GB" w:eastAsia="ja-JP"/>
    </w:rPr>
  </w:style>
  <w:style w:type="character" w:styleId="HTML8">
    <w:name w:val="HTML Sample"/>
    <w:basedOn w:val="a2"/>
    <w:uiPriority w:val="99"/>
    <w:semiHidden/>
    <w:unhideWhenUsed/>
    <w:rsid w:val="00524CA0"/>
    <w:rPr>
      <w:rFonts w:ascii="Consolas" w:hAnsi="Consolas"/>
      <w:sz w:val="24"/>
      <w:szCs w:val="24"/>
    </w:rPr>
  </w:style>
  <w:style w:type="character" w:styleId="HTML9">
    <w:name w:val="HTML Typewriter"/>
    <w:basedOn w:val="a2"/>
    <w:uiPriority w:val="99"/>
    <w:semiHidden/>
    <w:unhideWhenUsed/>
    <w:rsid w:val="00524CA0"/>
    <w:rPr>
      <w:rFonts w:ascii="Consolas" w:hAnsi="Consolas"/>
      <w:sz w:val="20"/>
      <w:szCs w:val="20"/>
    </w:rPr>
  </w:style>
  <w:style w:type="character" w:styleId="HTMLa">
    <w:name w:val="HTML Variable"/>
    <w:basedOn w:val="a2"/>
    <w:uiPriority w:val="99"/>
    <w:semiHidden/>
    <w:unhideWhenUsed/>
    <w:rsid w:val="00524CA0"/>
    <w:rPr>
      <w:i/>
      <w:iCs/>
    </w:rPr>
  </w:style>
  <w:style w:type="paragraph" w:styleId="12">
    <w:name w:val="index 1"/>
    <w:basedOn w:val="a1"/>
    <w:next w:val="a1"/>
    <w:autoRedefine/>
    <w:uiPriority w:val="99"/>
    <w:semiHidden/>
    <w:unhideWhenUsed/>
    <w:rsid w:val="00524CA0"/>
    <w:pPr>
      <w:spacing w:before="0"/>
      <w:ind w:left="240" w:hanging="240"/>
    </w:pPr>
  </w:style>
  <w:style w:type="paragraph" w:styleId="2a">
    <w:name w:val="index 2"/>
    <w:basedOn w:val="a1"/>
    <w:next w:val="a1"/>
    <w:autoRedefine/>
    <w:uiPriority w:val="99"/>
    <w:semiHidden/>
    <w:unhideWhenUsed/>
    <w:rsid w:val="00524CA0"/>
    <w:pPr>
      <w:spacing w:before="0"/>
      <w:ind w:left="480" w:hanging="240"/>
    </w:pPr>
  </w:style>
  <w:style w:type="paragraph" w:styleId="38">
    <w:name w:val="index 3"/>
    <w:basedOn w:val="a1"/>
    <w:next w:val="a1"/>
    <w:autoRedefine/>
    <w:uiPriority w:val="99"/>
    <w:semiHidden/>
    <w:unhideWhenUsed/>
    <w:rsid w:val="00524CA0"/>
    <w:pPr>
      <w:spacing w:before="0"/>
      <w:ind w:left="720" w:hanging="240"/>
    </w:pPr>
  </w:style>
  <w:style w:type="paragraph" w:styleId="43">
    <w:name w:val="index 4"/>
    <w:basedOn w:val="a1"/>
    <w:next w:val="a1"/>
    <w:autoRedefine/>
    <w:uiPriority w:val="99"/>
    <w:semiHidden/>
    <w:unhideWhenUsed/>
    <w:rsid w:val="00524CA0"/>
    <w:pPr>
      <w:spacing w:before="0"/>
      <w:ind w:left="960" w:hanging="240"/>
    </w:pPr>
  </w:style>
  <w:style w:type="paragraph" w:styleId="53">
    <w:name w:val="index 5"/>
    <w:basedOn w:val="a1"/>
    <w:next w:val="a1"/>
    <w:autoRedefine/>
    <w:uiPriority w:val="99"/>
    <w:semiHidden/>
    <w:unhideWhenUsed/>
    <w:rsid w:val="00524CA0"/>
    <w:pPr>
      <w:spacing w:before="0"/>
      <w:ind w:left="1200" w:hanging="240"/>
    </w:pPr>
  </w:style>
  <w:style w:type="paragraph" w:styleId="61">
    <w:name w:val="index 6"/>
    <w:basedOn w:val="a1"/>
    <w:next w:val="a1"/>
    <w:autoRedefine/>
    <w:uiPriority w:val="99"/>
    <w:semiHidden/>
    <w:unhideWhenUsed/>
    <w:rsid w:val="00524CA0"/>
    <w:pPr>
      <w:spacing w:before="0"/>
      <w:ind w:left="1440" w:hanging="240"/>
    </w:pPr>
  </w:style>
  <w:style w:type="paragraph" w:styleId="71">
    <w:name w:val="index 7"/>
    <w:basedOn w:val="a1"/>
    <w:next w:val="a1"/>
    <w:autoRedefine/>
    <w:uiPriority w:val="99"/>
    <w:semiHidden/>
    <w:unhideWhenUsed/>
    <w:rsid w:val="00524CA0"/>
    <w:pPr>
      <w:spacing w:before="0"/>
      <w:ind w:left="1680" w:hanging="240"/>
    </w:pPr>
  </w:style>
  <w:style w:type="paragraph" w:styleId="81">
    <w:name w:val="index 8"/>
    <w:basedOn w:val="a1"/>
    <w:next w:val="a1"/>
    <w:autoRedefine/>
    <w:uiPriority w:val="99"/>
    <w:semiHidden/>
    <w:unhideWhenUsed/>
    <w:rsid w:val="00524CA0"/>
    <w:pPr>
      <w:spacing w:before="0"/>
      <w:ind w:left="1920" w:hanging="240"/>
    </w:pPr>
  </w:style>
  <w:style w:type="paragraph" w:styleId="91">
    <w:name w:val="index 9"/>
    <w:basedOn w:val="a1"/>
    <w:next w:val="a1"/>
    <w:autoRedefine/>
    <w:uiPriority w:val="99"/>
    <w:semiHidden/>
    <w:unhideWhenUsed/>
    <w:rsid w:val="00524CA0"/>
    <w:pPr>
      <w:spacing w:before="0"/>
      <w:ind w:left="2160" w:hanging="240"/>
    </w:pPr>
  </w:style>
  <w:style w:type="paragraph" w:styleId="afffb">
    <w:name w:val="index heading"/>
    <w:basedOn w:val="a1"/>
    <w:next w:val="12"/>
    <w:uiPriority w:val="99"/>
    <w:semiHidden/>
    <w:unhideWhenUsed/>
    <w:rsid w:val="00524CA0"/>
    <w:rPr>
      <w:rFonts w:asciiTheme="majorHAnsi" w:eastAsiaTheme="majorEastAsia" w:hAnsiTheme="majorHAnsi" w:cstheme="majorBidi"/>
      <w:b/>
      <w:bCs/>
    </w:rPr>
  </w:style>
  <w:style w:type="character" w:styleId="afffc">
    <w:name w:val="line number"/>
    <w:basedOn w:val="a2"/>
    <w:uiPriority w:val="99"/>
    <w:semiHidden/>
    <w:unhideWhenUsed/>
    <w:rsid w:val="00524CA0"/>
  </w:style>
  <w:style w:type="paragraph" w:styleId="afffd">
    <w:name w:val="List"/>
    <w:basedOn w:val="a1"/>
    <w:uiPriority w:val="99"/>
    <w:semiHidden/>
    <w:unhideWhenUsed/>
    <w:rsid w:val="00524CA0"/>
    <w:pPr>
      <w:ind w:left="360" w:hanging="360"/>
      <w:contextualSpacing/>
    </w:pPr>
  </w:style>
  <w:style w:type="paragraph" w:styleId="2b">
    <w:name w:val="List 2"/>
    <w:basedOn w:val="a1"/>
    <w:uiPriority w:val="99"/>
    <w:semiHidden/>
    <w:unhideWhenUsed/>
    <w:rsid w:val="00524CA0"/>
    <w:pPr>
      <w:ind w:left="720" w:hanging="360"/>
      <w:contextualSpacing/>
    </w:pPr>
  </w:style>
  <w:style w:type="paragraph" w:styleId="39">
    <w:name w:val="List 3"/>
    <w:basedOn w:val="a1"/>
    <w:uiPriority w:val="99"/>
    <w:semiHidden/>
    <w:unhideWhenUsed/>
    <w:rsid w:val="00524CA0"/>
    <w:pPr>
      <w:ind w:left="1080" w:hanging="360"/>
      <w:contextualSpacing/>
    </w:pPr>
  </w:style>
  <w:style w:type="paragraph" w:styleId="44">
    <w:name w:val="List 4"/>
    <w:basedOn w:val="a1"/>
    <w:uiPriority w:val="99"/>
    <w:semiHidden/>
    <w:unhideWhenUsed/>
    <w:rsid w:val="00524CA0"/>
    <w:pPr>
      <w:ind w:left="1440" w:hanging="360"/>
      <w:contextualSpacing/>
    </w:pPr>
  </w:style>
  <w:style w:type="paragraph" w:styleId="54">
    <w:name w:val="List 5"/>
    <w:basedOn w:val="a1"/>
    <w:uiPriority w:val="99"/>
    <w:semiHidden/>
    <w:unhideWhenUsed/>
    <w:rsid w:val="00524CA0"/>
    <w:pPr>
      <w:ind w:left="1800" w:hanging="360"/>
      <w:contextualSpacing/>
    </w:pPr>
  </w:style>
  <w:style w:type="paragraph" w:styleId="a0">
    <w:name w:val="List Bullet"/>
    <w:basedOn w:val="a1"/>
    <w:uiPriority w:val="99"/>
    <w:semiHidden/>
    <w:unhideWhenUsed/>
    <w:rsid w:val="00524CA0"/>
    <w:pPr>
      <w:numPr>
        <w:numId w:val="11"/>
      </w:numPr>
      <w:contextualSpacing/>
    </w:pPr>
  </w:style>
  <w:style w:type="paragraph" w:styleId="20">
    <w:name w:val="List Bullet 2"/>
    <w:basedOn w:val="a1"/>
    <w:uiPriority w:val="99"/>
    <w:semiHidden/>
    <w:unhideWhenUsed/>
    <w:rsid w:val="00524CA0"/>
    <w:pPr>
      <w:numPr>
        <w:numId w:val="12"/>
      </w:numPr>
      <w:contextualSpacing/>
    </w:pPr>
  </w:style>
  <w:style w:type="paragraph" w:styleId="30">
    <w:name w:val="List Bullet 3"/>
    <w:basedOn w:val="a1"/>
    <w:uiPriority w:val="99"/>
    <w:semiHidden/>
    <w:unhideWhenUsed/>
    <w:rsid w:val="00524CA0"/>
    <w:pPr>
      <w:numPr>
        <w:numId w:val="13"/>
      </w:numPr>
      <w:contextualSpacing/>
    </w:pPr>
  </w:style>
  <w:style w:type="paragraph" w:styleId="40">
    <w:name w:val="List Bullet 4"/>
    <w:basedOn w:val="a1"/>
    <w:uiPriority w:val="99"/>
    <w:semiHidden/>
    <w:unhideWhenUsed/>
    <w:rsid w:val="00524CA0"/>
    <w:pPr>
      <w:numPr>
        <w:numId w:val="14"/>
      </w:numPr>
      <w:contextualSpacing/>
    </w:pPr>
  </w:style>
  <w:style w:type="paragraph" w:styleId="50">
    <w:name w:val="List Bullet 5"/>
    <w:basedOn w:val="a1"/>
    <w:semiHidden/>
    <w:unhideWhenUsed/>
    <w:rsid w:val="00524CA0"/>
    <w:pPr>
      <w:numPr>
        <w:numId w:val="15"/>
      </w:numPr>
      <w:contextualSpacing/>
    </w:pPr>
  </w:style>
  <w:style w:type="paragraph" w:styleId="afffe">
    <w:name w:val="List Continue"/>
    <w:basedOn w:val="a1"/>
    <w:uiPriority w:val="99"/>
    <w:semiHidden/>
    <w:unhideWhenUsed/>
    <w:rsid w:val="00524CA0"/>
    <w:pPr>
      <w:spacing w:after="120"/>
      <w:ind w:left="360"/>
      <w:contextualSpacing/>
    </w:pPr>
  </w:style>
  <w:style w:type="paragraph" w:styleId="2c">
    <w:name w:val="List Continue 2"/>
    <w:basedOn w:val="a1"/>
    <w:uiPriority w:val="99"/>
    <w:semiHidden/>
    <w:unhideWhenUsed/>
    <w:rsid w:val="00524CA0"/>
    <w:pPr>
      <w:spacing w:after="120"/>
      <w:ind w:left="720"/>
      <w:contextualSpacing/>
    </w:pPr>
  </w:style>
  <w:style w:type="paragraph" w:styleId="3a">
    <w:name w:val="List Continue 3"/>
    <w:basedOn w:val="a1"/>
    <w:uiPriority w:val="99"/>
    <w:semiHidden/>
    <w:unhideWhenUsed/>
    <w:rsid w:val="00524CA0"/>
    <w:pPr>
      <w:spacing w:after="120"/>
      <w:ind w:left="1080"/>
      <w:contextualSpacing/>
    </w:pPr>
  </w:style>
  <w:style w:type="paragraph" w:styleId="45">
    <w:name w:val="List Continue 4"/>
    <w:basedOn w:val="a1"/>
    <w:uiPriority w:val="99"/>
    <w:semiHidden/>
    <w:unhideWhenUsed/>
    <w:rsid w:val="00524CA0"/>
    <w:pPr>
      <w:spacing w:after="120"/>
      <w:ind w:left="1440"/>
      <w:contextualSpacing/>
    </w:pPr>
  </w:style>
  <w:style w:type="paragraph" w:styleId="55">
    <w:name w:val="List Continue 5"/>
    <w:basedOn w:val="a1"/>
    <w:uiPriority w:val="99"/>
    <w:semiHidden/>
    <w:unhideWhenUsed/>
    <w:rsid w:val="00524CA0"/>
    <w:pPr>
      <w:spacing w:after="120"/>
      <w:ind w:left="1800"/>
      <w:contextualSpacing/>
    </w:pPr>
  </w:style>
  <w:style w:type="paragraph" w:styleId="a">
    <w:name w:val="List Number"/>
    <w:basedOn w:val="a1"/>
    <w:uiPriority w:val="99"/>
    <w:semiHidden/>
    <w:unhideWhenUsed/>
    <w:rsid w:val="00524CA0"/>
    <w:pPr>
      <w:numPr>
        <w:numId w:val="16"/>
      </w:numPr>
      <w:contextualSpacing/>
    </w:pPr>
  </w:style>
  <w:style w:type="paragraph" w:styleId="2">
    <w:name w:val="List Number 2"/>
    <w:basedOn w:val="a1"/>
    <w:uiPriority w:val="99"/>
    <w:semiHidden/>
    <w:unhideWhenUsed/>
    <w:rsid w:val="00524CA0"/>
    <w:pPr>
      <w:numPr>
        <w:numId w:val="17"/>
      </w:numPr>
      <w:contextualSpacing/>
    </w:pPr>
  </w:style>
  <w:style w:type="paragraph" w:styleId="3">
    <w:name w:val="List Number 3"/>
    <w:basedOn w:val="a1"/>
    <w:uiPriority w:val="99"/>
    <w:semiHidden/>
    <w:unhideWhenUsed/>
    <w:rsid w:val="00524CA0"/>
    <w:pPr>
      <w:numPr>
        <w:numId w:val="18"/>
      </w:numPr>
      <w:contextualSpacing/>
    </w:pPr>
  </w:style>
  <w:style w:type="paragraph" w:styleId="4">
    <w:name w:val="List Number 4"/>
    <w:basedOn w:val="a1"/>
    <w:uiPriority w:val="99"/>
    <w:semiHidden/>
    <w:unhideWhenUsed/>
    <w:rsid w:val="00524CA0"/>
    <w:pPr>
      <w:numPr>
        <w:numId w:val="19"/>
      </w:numPr>
      <w:contextualSpacing/>
    </w:pPr>
  </w:style>
  <w:style w:type="paragraph" w:styleId="5">
    <w:name w:val="List Number 5"/>
    <w:basedOn w:val="a1"/>
    <w:uiPriority w:val="99"/>
    <w:semiHidden/>
    <w:unhideWhenUsed/>
    <w:rsid w:val="00524CA0"/>
    <w:pPr>
      <w:numPr>
        <w:numId w:val="20"/>
      </w:numPr>
      <w:contextualSpacing/>
    </w:pPr>
  </w:style>
  <w:style w:type="character" w:customStyle="1" w:styleId="Mention">
    <w:name w:val="Mention"/>
    <w:basedOn w:val="a2"/>
    <w:uiPriority w:val="99"/>
    <w:semiHidden/>
    <w:unhideWhenUsed/>
    <w:rsid w:val="00524CA0"/>
    <w:rPr>
      <w:color w:val="2B579A"/>
      <w:shd w:val="clear" w:color="auto" w:fill="E1DFDD"/>
    </w:rPr>
  </w:style>
  <w:style w:type="paragraph" w:styleId="affff">
    <w:name w:val="Message Header"/>
    <w:basedOn w:val="a1"/>
    <w:link w:val="affff0"/>
    <w:uiPriority w:val="99"/>
    <w:semiHidden/>
    <w:unhideWhenUsed/>
    <w:rsid w:val="00524CA0"/>
    <w:pPr>
      <w:pBdr>
        <w:top w:val="single" w:sz="6" w:space="1" w:color="auto"/>
        <w:left w:val="single" w:sz="6" w:space="1" w:color="auto"/>
        <w:bottom w:val="single" w:sz="6" w:space="1" w:color="auto"/>
        <w:right w:val="single" w:sz="6" w:space="1" w:color="auto"/>
      </w:pBdr>
      <w:shd w:val="pct20" w:color="auto" w:fill="auto"/>
      <w:spacing w:before="0"/>
      <w:ind w:left="1080" w:hanging="1080"/>
    </w:pPr>
    <w:rPr>
      <w:rFonts w:asciiTheme="majorHAnsi" w:eastAsiaTheme="majorEastAsia" w:hAnsiTheme="majorHAnsi" w:cstheme="majorBidi"/>
    </w:rPr>
  </w:style>
  <w:style w:type="character" w:customStyle="1" w:styleId="affff0">
    <w:name w:val="信息标题 字符"/>
    <w:basedOn w:val="a2"/>
    <w:link w:val="affff"/>
    <w:uiPriority w:val="99"/>
    <w:semiHidden/>
    <w:rsid w:val="00524CA0"/>
    <w:rPr>
      <w:rFonts w:asciiTheme="majorHAnsi" w:eastAsiaTheme="majorEastAsia" w:hAnsiTheme="majorHAnsi" w:cstheme="majorBidi"/>
      <w:sz w:val="24"/>
      <w:szCs w:val="24"/>
      <w:shd w:val="pct20" w:color="auto" w:fill="auto"/>
      <w:lang w:val="en-GB" w:eastAsia="ja-JP"/>
    </w:rPr>
  </w:style>
  <w:style w:type="paragraph" w:styleId="affff1">
    <w:name w:val="No Spacing"/>
    <w:uiPriority w:val="1"/>
    <w:rsid w:val="00524CA0"/>
    <w:rPr>
      <w:sz w:val="24"/>
      <w:szCs w:val="24"/>
      <w:lang w:val="en-GB" w:eastAsia="ja-JP"/>
    </w:rPr>
  </w:style>
  <w:style w:type="paragraph" w:styleId="affff2">
    <w:name w:val="Normal (Web)"/>
    <w:basedOn w:val="a1"/>
    <w:uiPriority w:val="99"/>
    <w:semiHidden/>
    <w:unhideWhenUsed/>
    <w:rsid w:val="00524CA0"/>
  </w:style>
  <w:style w:type="paragraph" w:styleId="affff3">
    <w:name w:val="Normal Indent"/>
    <w:basedOn w:val="a1"/>
    <w:uiPriority w:val="99"/>
    <w:semiHidden/>
    <w:unhideWhenUsed/>
    <w:rsid w:val="00524CA0"/>
    <w:pPr>
      <w:ind w:left="720"/>
    </w:pPr>
  </w:style>
  <w:style w:type="paragraph" w:styleId="affff4">
    <w:name w:val="Note Heading"/>
    <w:basedOn w:val="a1"/>
    <w:next w:val="a1"/>
    <w:link w:val="affff5"/>
    <w:uiPriority w:val="99"/>
    <w:semiHidden/>
    <w:unhideWhenUsed/>
    <w:rsid w:val="00524CA0"/>
    <w:pPr>
      <w:spacing w:before="0"/>
    </w:pPr>
  </w:style>
  <w:style w:type="character" w:customStyle="1" w:styleId="affff5">
    <w:name w:val="注释标题 字符"/>
    <w:basedOn w:val="a2"/>
    <w:link w:val="affff4"/>
    <w:uiPriority w:val="99"/>
    <w:semiHidden/>
    <w:rsid w:val="00524CA0"/>
    <w:rPr>
      <w:sz w:val="24"/>
      <w:szCs w:val="24"/>
      <w:lang w:val="en-GB" w:eastAsia="ja-JP"/>
    </w:rPr>
  </w:style>
  <w:style w:type="character" w:styleId="affff6">
    <w:name w:val="page number"/>
    <w:basedOn w:val="a2"/>
    <w:uiPriority w:val="99"/>
    <w:semiHidden/>
    <w:unhideWhenUsed/>
    <w:rsid w:val="00524CA0"/>
  </w:style>
  <w:style w:type="character" w:styleId="affff7">
    <w:name w:val="Placeholder Text"/>
    <w:basedOn w:val="a2"/>
    <w:uiPriority w:val="99"/>
    <w:semiHidden/>
    <w:rsid w:val="00524CA0"/>
    <w:rPr>
      <w:color w:val="666666"/>
    </w:rPr>
  </w:style>
  <w:style w:type="paragraph" w:styleId="affff8">
    <w:name w:val="Plain Text"/>
    <w:basedOn w:val="a1"/>
    <w:link w:val="affff9"/>
    <w:uiPriority w:val="99"/>
    <w:semiHidden/>
    <w:unhideWhenUsed/>
    <w:rsid w:val="00524CA0"/>
    <w:pPr>
      <w:spacing w:before="0"/>
    </w:pPr>
    <w:rPr>
      <w:rFonts w:ascii="Consolas" w:hAnsi="Consolas"/>
      <w:sz w:val="21"/>
      <w:szCs w:val="21"/>
    </w:rPr>
  </w:style>
  <w:style w:type="character" w:customStyle="1" w:styleId="affff9">
    <w:name w:val="纯文本 字符"/>
    <w:basedOn w:val="a2"/>
    <w:link w:val="affff8"/>
    <w:uiPriority w:val="99"/>
    <w:semiHidden/>
    <w:rsid w:val="00524CA0"/>
    <w:rPr>
      <w:rFonts w:ascii="Consolas" w:hAnsi="Consolas"/>
      <w:sz w:val="21"/>
      <w:szCs w:val="21"/>
      <w:lang w:val="en-GB" w:eastAsia="ja-JP"/>
    </w:rPr>
  </w:style>
  <w:style w:type="paragraph" w:styleId="affffa">
    <w:name w:val="Salutation"/>
    <w:basedOn w:val="a1"/>
    <w:next w:val="a1"/>
    <w:link w:val="affffb"/>
    <w:uiPriority w:val="99"/>
    <w:semiHidden/>
    <w:unhideWhenUsed/>
    <w:rsid w:val="00524CA0"/>
  </w:style>
  <w:style w:type="character" w:customStyle="1" w:styleId="affffb">
    <w:name w:val="称呼 字符"/>
    <w:basedOn w:val="a2"/>
    <w:link w:val="affffa"/>
    <w:uiPriority w:val="99"/>
    <w:semiHidden/>
    <w:rsid w:val="00524CA0"/>
    <w:rPr>
      <w:sz w:val="24"/>
      <w:szCs w:val="24"/>
      <w:lang w:val="en-GB" w:eastAsia="ja-JP"/>
    </w:rPr>
  </w:style>
  <w:style w:type="paragraph" w:styleId="affffc">
    <w:name w:val="Signature"/>
    <w:basedOn w:val="a1"/>
    <w:link w:val="affffd"/>
    <w:uiPriority w:val="99"/>
    <w:semiHidden/>
    <w:unhideWhenUsed/>
    <w:rsid w:val="00524CA0"/>
    <w:pPr>
      <w:spacing w:before="0"/>
      <w:ind w:left="4320"/>
    </w:pPr>
  </w:style>
  <w:style w:type="character" w:customStyle="1" w:styleId="affffd">
    <w:name w:val="签名 字符"/>
    <w:basedOn w:val="a2"/>
    <w:link w:val="affffc"/>
    <w:uiPriority w:val="99"/>
    <w:semiHidden/>
    <w:rsid w:val="00524CA0"/>
    <w:rPr>
      <w:sz w:val="24"/>
      <w:szCs w:val="24"/>
      <w:lang w:val="en-GB" w:eastAsia="ja-JP"/>
    </w:rPr>
  </w:style>
  <w:style w:type="character" w:customStyle="1" w:styleId="SmartHyperlink">
    <w:name w:val="Smart Hyperlink"/>
    <w:basedOn w:val="a2"/>
    <w:uiPriority w:val="99"/>
    <w:semiHidden/>
    <w:unhideWhenUsed/>
    <w:rsid w:val="00524CA0"/>
    <w:rPr>
      <w:u w:val="dotted"/>
    </w:rPr>
  </w:style>
  <w:style w:type="character" w:customStyle="1" w:styleId="SmartLink">
    <w:name w:val="Smart Link"/>
    <w:basedOn w:val="a2"/>
    <w:uiPriority w:val="99"/>
    <w:semiHidden/>
    <w:unhideWhenUsed/>
    <w:rsid w:val="00524CA0"/>
    <w:rPr>
      <w:color w:val="0000FF"/>
      <w:u w:val="single"/>
      <w:shd w:val="clear" w:color="auto" w:fill="F3F2F1"/>
    </w:rPr>
  </w:style>
  <w:style w:type="character" w:styleId="affffe">
    <w:name w:val="Strong"/>
    <w:basedOn w:val="a2"/>
    <w:uiPriority w:val="22"/>
    <w:rsid w:val="00524CA0"/>
    <w:rPr>
      <w:b/>
      <w:bCs/>
    </w:rPr>
  </w:style>
  <w:style w:type="character" w:styleId="afffff">
    <w:name w:val="Subtle Emphasis"/>
    <w:basedOn w:val="a2"/>
    <w:uiPriority w:val="19"/>
    <w:rsid w:val="00524CA0"/>
    <w:rPr>
      <w:i/>
      <w:iCs/>
      <w:color w:val="404040" w:themeColor="text1" w:themeTint="BF"/>
    </w:rPr>
  </w:style>
  <w:style w:type="character" w:styleId="afffff0">
    <w:name w:val="Subtle Reference"/>
    <w:basedOn w:val="a2"/>
    <w:uiPriority w:val="31"/>
    <w:rsid w:val="00524CA0"/>
    <w:rPr>
      <w:smallCaps/>
      <w:color w:val="5A5A5A" w:themeColor="text1" w:themeTint="A5"/>
    </w:rPr>
  </w:style>
  <w:style w:type="paragraph" w:styleId="afffff1">
    <w:name w:val="table of authorities"/>
    <w:basedOn w:val="a1"/>
    <w:next w:val="a1"/>
    <w:uiPriority w:val="99"/>
    <w:semiHidden/>
    <w:unhideWhenUsed/>
    <w:rsid w:val="00524CA0"/>
    <w:pPr>
      <w:ind w:left="240" w:hanging="240"/>
    </w:pPr>
  </w:style>
  <w:style w:type="paragraph" w:styleId="afffff2">
    <w:name w:val="toa heading"/>
    <w:basedOn w:val="a1"/>
    <w:next w:val="a1"/>
    <w:uiPriority w:val="99"/>
    <w:semiHidden/>
    <w:unhideWhenUsed/>
    <w:rsid w:val="00524CA0"/>
    <w:rPr>
      <w:rFonts w:asciiTheme="majorHAnsi" w:eastAsiaTheme="majorEastAsia" w:hAnsiTheme="majorHAnsi" w:cstheme="majorBidi"/>
      <w:b/>
      <w:bCs/>
    </w:rPr>
  </w:style>
  <w:style w:type="paragraph" w:styleId="46">
    <w:name w:val="toc 4"/>
    <w:basedOn w:val="a1"/>
    <w:next w:val="a1"/>
    <w:autoRedefine/>
    <w:uiPriority w:val="39"/>
    <w:semiHidden/>
    <w:unhideWhenUsed/>
    <w:rsid w:val="00524CA0"/>
    <w:pPr>
      <w:spacing w:after="100"/>
      <w:ind w:left="720"/>
    </w:pPr>
  </w:style>
  <w:style w:type="paragraph" w:styleId="56">
    <w:name w:val="toc 5"/>
    <w:basedOn w:val="a1"/>
    <w:next w:val="a1"/>
    <w:autoRedefine/>
    <w:uiPriority w:val="39"/>
    <w:semiHidden/>
    <w:unhideWhenUsed/>
    <w:rsid w:val="00524CA0"/>
    <w:pPr>
      <w:spacing w:after="100"/>
      <w:ind w:left="960"/>
    </w:pPr>
  </w:style>
  <w:style w:type="paragraph" w:styleId="62">
    <w:name w:val="toc 6"/>
    <w:basedOn w:val="a1"/>
    <w:next w:val="a1"/>
    <w:autoRedefine/>
    <w:uiPriority w:val="39"/>
    <w:semiHidden/>
    <w:unhideWhenUsed/>
    <w:rsid w:val="00524CA0"/>
    <w:pPr>
      <w:spacing w:after="100"/>
      <w:ind w:left="1200"/>
    </w:pPr>
  </w:style>
  <w:style w:type="paragraph" w:styleId="72">
    <w:name w:val="toc 7"/>
    <w:basedOn w:val="a1"/>
    <w:next w:val="a1"/>
    <w:autoRedefine/>
    <w:uiPriority w:val="39"/>
    <w:semiHidden/>
    <w:unhideWhenUsed/>
    <w:rsid w:val="00524CA0"/>
    <w:pPr>
      <w:spacing w:after="100"/>
      <w:ind w:left="1440"/>
    </w:pPr>
  </w:style>
  <w:style w:type="paragraph" w:styleId="82">
    <w:name w:val="toc 8"/>
    <w:basedOn w:val="a1"/>
    <w:next w:val="a1"/>
    <w:autoRedefine/>
    <w:uiPriority w:val="39"/>
    <w:semiHidden/>
    <w:unhideWhenUsed/>
    <w:rsid w:val="00524CA0"/>
    <w:pPr>
      <w:spacing w:after="100"/>
      <w:ind w:left="1680"/>
    </w:pPr>
  </w:style>
  <w:style w:type="paragraph" w:styleId="92">
    <w:name w:val="toc 9"/>
    <w:basedOn w:val="a1"/>
    <w:next w:val="a1"/>
    <w:autoRedefine/>
    <w:uiPriority w:val="39"/>
    <w:semiHidden/>
    <w:unhideWhenUsed/>
    <w:rsid w:val="00524CA0"/>
    <w:pPr>
      <w:spacing w:after="100"/>
      <w:ind w:left="1920"/>
    </w:pPr>
  </w:style>
  <w:style w:type="paragraph" w:styleId="TOC">
    <w:name w:val="TOC Heading"/>
    <w:basedOn w:val="1"/>
    <w:next w:val="a1"/>
    <w:uiPriority w:val="39"/>
    <w:unhideWhenUsed/>
    <w:qFormat/>
    <w:rsid w:val="00524CA0"/>
    <w:pPr>
      <w:keepLines/>
      <w:numPr>
        <w:numId w:val="0"/>
      </w:numPr>
      <w:spacing w:after="0"/>
      <w:outlineLvl w:val="9"/>
    </w:pPr>
    <w:rPr>
      <w:rFonts w:asciiTheme="majorHAnsi" w:eastAsiaTheme="majorEastAsia" w:hAnsiTheme="majorHAnsi" w:cstheme="majorBidi"/>
      <w:b w:val="0"/>
      <w:bCs w:val="0"/>
      <w:color w:val="365F91" w:themeColor="accent1" w:themeShade="BF"/>
      <w:kern w:val="0"/>
      <w:sz w:val="32"/>
    </w:rPr>
  </w:style>
  <w:style w:type="character" w:customStyle="1" w:styleId="UnresolvedMention">
    <w:name w:val="Unresolved Mention"/>
    <w:basedOn w:val="a2"/>
    <w:uiPriority w:val="99"/>
    <w:semiHidden/>
    <w:unhideWhenUsed/>
    <w:rsid w:val="00524CA0"/>
    <w:rPr>
      <w:color w:val="605E5C"/>
      <w:shd w:val="clear" w:color="auto" w:fill="E1DFDD"/>
    </w:rPr>
  </w:style>
  <w:style w:type="numbering" w:customStyle="1" w:styleId="13">
    <w:name w:val="无列表1"/>
    <w:next w:val="a4"/>
    <w:uiPriority w:val="99"/>
    <w:semiHidden/>
    <w:unhideWhenUsed/>
    <w:rsid w:val="00331FD7"/>
  </w:style>
  <w:style w:type="paragraph" w:customStyle="1" w:styleId="enumlev2">
    <w:name w:val="enumlev2"/>
    <w:basedOn w:val="enumlev1"/>
    <w:rsid w:val="00331FD7"/>
    <w:pPr>
      <w:ind w:left="1191" w:hanging="397"/>
    </w:pPr>
  </w:style>
  <w:style w:type="paragraph" w:customStyle="1" w:styleId="enumlev3">
    <w:name w:val="enumlev3"/>
    <w:basedOn w:val="enumlev2"/>
    <w:rsid w:val="00331FD7"/>
    <w:pPr>
      <w:ind w:left="1588"/>
    </w:pPr>
  </w:style>
  <w:style w:type="table" w:customStyle="1" w:styleId="14">
    <w:name w:val="网格型1"/>
    <w:basedOn w:val="a3"/>
    <w:next w:val="afffff3"/>
    <w:uiPriority w:val="39"/>
    <w:qFormat/>
    <w:rsid w:val="00331FD7"/>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f3">
    <w:name w:val="Table Grid"/>
    <w:basedOn w:val="a3"/>
    <w:uiPriority w:val="39"/>
    <w:rsid w:val="00331FD7"/>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4">
    <w:name w:val="Revision"/>
    <w:hidden/>
    <w:uiPriority w:val="99"/>
    <w:semiHidden/>
    <w:rsid w:val="00331FD7"/>
    <w:rPr>
      <w:sz w:val="24"/>
      <w:szCs w:val="24"/>
      <w:lang w:val="en-GB" w:eastAsia="ja-JP"/>
    </w:rPr>
  </w:style>
  <w:style w:type="character" w:customStyle="1" w:styleId="Hashtag1">
    <w:name w:val="Hashtag1"/>
    <w:basedOn w:val="a2"/>
    <w:uiPriority w:val="99"/>
    <w:semiHidden/>
    <w:unhideWhenUsed/>
    <w:rsid w:val="00331FD7"/>
    <w:rPr>
      <w:color w:val="2B579A"/>
      <w:shd w:val="clear" w:color="auto" w:fill="E1DFDD"/>
    </w:rPr>
  </w:style>
  <w:style w:type="character" w:customStyle="1" w:styleId="Mention1">
    <w:name w:val="Mention1"/>
    <w:basedOn w:val="a2"/>
    <w:uiPriority w:val="99"/>
    <w:semiHidden/>
    <w:unhideWhenUsed/>
    <w:rsid w:val="00331FD7"/>
    <w:rPr>
      <w:color w:val="2B579A"/>
      <w:shd w:val="clear" w:color="auto" w:fill="E1DFDD"/>
    </w:rPr>
  </w:style>
  <w:style w:type="character" w:customStyle="1" w:styleId="SmartHyperlink1">
    <w:name w:val="Smart Hyperlink1"/>
    <w:basedOn w:val="a2"/>
    <w:uiPriority w:val="99"/>
    <w:semiHidden/>
    <w:unhideWhenUsed/>
    <w:rsid w:val="00331FD7"/>
    <w:rPr>
      <w:u w:val="dotted"/>
    </w:rPr>
  </w:style>
  <w:style w:type="character" w:customStyle="1" w:styleId="SmartLink1">
    <w:name w:val="SmartLink1"/>
    <w:basedOn w:val="a2"/>
    <w:uiPriority w:val="99"/>
    <w:semiHidden/>
    <w:unhideWhenUsed/>
    <w:rsid w:val="00331FD7"/>
    <w:rPr>
      <w:color w:val="0000FF"/>
      <w:u w:val="single"/>
      <w:shd w:val="clear" w:color="auto" w:fill="F3F2F1"/>
    </w:rPr>
  </w:style>
  <w:style w:type="character" w:customStyle="1" w:styleId="UnresolvedMention1">
    <w:name w:val="Unresolved Mention1"/>
    <w:basedOn w:val="a2"/>
    <w:uiPriority w:val="99"/>
    <w:semiHidden/>
    <w:unhideWhenUsed/>
    <w:rsid w:val="00331FD7"/>
    <w:rPr>
      <w:color w:val="605E5C"/>
      <w:shd w:val="clear" w:color="auto" w:fill="E1DFDD"/>
    </w:rPr>
  </w:style>
  <w:style w:type="table" w:customStyle="1" w:styleId="15">
    <w:name w:val="网格型浅色1"/>
    <w:basedOn w:val="a3"/>
    <w:next w:val="afffff5"/>
    <w:uiPriority w:val="40"/>
    <w:rsid w:val="00331FD7"/>
    <w:rPr>
      <w:rFonts w:ascii="Calibri" w:hAnsi="Calibri" w:cs="Arial"/>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2d">
    <w:name w:val="网格型浅色2"/>
    <w:basedOn w:val="a3"/>
    <w:next w:val="afffff5"/>
    <w:uiPriority w:val="40"/>
    <w:rsid w:val="00331FD7"/>
    <w:rPr>
      <w:rFonts w:ascii="Calibri" w:hAnsi="Calibri" w:cs="Arial"/>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3b">
    <w:name w:val="网格型浅色3"/>
    <w:basedOn w:val="a3"/>
    <w:next w:val="afffff5"/>
    <w:uiPriority w:val="40"/>
    <w:rsid w:val="00331FD7"/>
    <w:rPr>
      <w:rFonts w:ascii="Calibri" w:hAnsi="Calibri" w:cs="Arial"/>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Char">
    <w:name w:val="段 Char"/>
    <w:link w:val="afffff6"/>
    <w:qFormat/>
    <w:rsid w:val="00331FD7"/>
    <w:rPr>
      <w:rFonts w:ascii="宋体"/>
      <w:sz w:val="21"/>
    </w:rPr>
  </w:style>
  <w:style w:type="paragraph" w:customStyle="1" w:styleId="afffff6">
    <w:name w:val="段"/>
    <w:link w:val="Char"/>
    <w:rsid w:val="00331FD7"/>
    <w:pPr>
      <w:tabs>
        <w:tab w:val="center" w:pos="4201"/>
        <w:tab w:val="right" w:leader="dot" w:pos="9298"/>
      </w:tabs>
      <w:autoSpaceDE w:val="0"/>
      <w:autoSpaceDN w:val="0"/>
      <w:ind w:firstLineChars="200" w:firstLine="420"/>
      <w:jc w:val="both"/>
    </w:pPr>
    <w:rPr>
      <w:rFonts w:ascii="宋体"/>
      <w:sz w:val="21"/>
    </w:rPr>
  </w:style>
  <w:style w:type="paragraph" w:customStyle="1" w:styleId="Normalaftertitle">
    <w:name w:val="Normal_after_title"/>
    <w:basedOn w:val="a1"/>
    <w:next w:val="a1"/>
    <w:rsid w:val="00331FD7"/>
    <w:pPr>
      <w:tabs>
        <w:tab w:val="left" w:pos="794"/>
        <w:tab w:val="left" w:pos="1191"/>
        <w:tab w:val="left" w:pos="1588"/>
        <w:tab w:val="left" w:pos="1985"/>
      </w:tabs>
      <w:overflowPunct w:val="0"/>
      <w:autoSpaceDE w:val="0"/>
      <w:autoSpaceDN w:val="0"/>
      <w:adjustRightInd w:val="0"/>
      <w:spacing w:before="360"/>
      <w:jc w:val="both"/>
      <w:textAlignment w:val="baseline"/>
    </w:pPr>
    <w:rPr>
      <w:rFonts w:eastAsia="Times New Roman"/>
      <w:szCs w:val="20"/>
      <w:lang w:eastAsia="en-US"/>
    </w:rPr>
  </w:style>
  <w:style w:type="numbering" w:customStyle="1" w:styleId="110">
    <w:name w:val="无列表11"/>
    <w:next w:val="a4"/>
    <w:uiPriority w:val="99"/>
    <w:semiHidden/>
    <w:unhideWhenUsed/>
    <w:rsid w:val="00331FD7"/>
  </w:style>
  <w:style w:type="table" w:customStyle="1" w:styleId="111">
    <w:name w:val="网格型11"/>
    <w:basedOn w:val="a3"/>
    <w:next w:val="afffff3"/>
    <w:uiPriority w:val="39"/>
    <w:qFormat/>
    <w:rsid w:val="00331FD7"/>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e">
    <w:name w:val="网格型2"/>
    <w:basedOn w:val="a3"/>
    <w:next w:val="afffff3"/>
    <w:uiPriority w:val="39"/>
    <w:rsid w:val="00331FD7"/>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网格型浅色4"/>
    <w:basedOn w:val="a3"/>
    <w:next w:val="afffff5"/>
    <w:uiPriority w:val="40"/>
    <w:rsid w:val="00331FD7"/>
    <w:rPr>
      <w:rFonts w:ascii="Calibri" w:hAnsi="Calibri" w:cs="Arial"/>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112">
    <w:name w:val="网格型浅色11"/>
    <w:basedOn w:val="a3"/>
    <w:next w:val="afffff5"/>
    <w:uiPriority w:val="40"/>
    <w:rsid w:val="00331FD7"/>
    <w:rPr>
      <w:rFonts w:ascii="Calibri" w:hAnsi="Calibri" w:cs="Arial"/>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210">
    <w:name w:val="网格型浅色21"/>
    <w:basedOn w:val="a3"/>
    <w:next w:val="afffff5"/>
    <w:uiPriority w:val="40"/>
    <w:rsid w:val="00331FD7"/>
    <w:rPr>
      <w:rFonts w:ascii="Calibri" w:hAnsi="Calibri" w:cs="Arial"/>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310">
    <w:name w:val="网格型浅色31"/>
    <w:basedOn w:val="a3"/>
    <w:next w:val="afffff5"/>
    <w:uiPriority w:val="40"/>
    <w:rsid w:val="00331FD7"/>
    <w:rPr>
      <w:rFonts w:ascii="Calibri" w:hAnsi="Calibri" w:cs="Arial"/>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afffff5">
    <w:name w:val="Grid Table Light"/>
    <w:basedOn w:val="a3"/>
    <w:uiPriority w:val="40"/>
    <w:rsid w:val="00331FD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qianlyh@chinatelecom.cn"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F8A051DD7F4234B6E2407400CC63F3"/>
        <w:category>
          <w:name w:val="常规"/>
          <w:gallery w:val="placeholder"/>
        </w:category>
        <w:types>
          <w:type w:val="bbPlcHdr"/>
        </w:types>
        <w:behaviors>
          <w:behavior w:val="content"/>
        </w:behaviors>
        <w:guid w:val="{09ADC0C6-0C72-4746-AFE6-64B9DE66328B}"/>
      </w:docPartPr>
      <w:docPartBody>
        <w:p w:rsidR="00756A2B" w:rsidRDefault="00756A2B" w:rsidP="00756A2B">
          <w:pPr>
            <w:pStyle w:val="98F8A051DD7F4234B6E2407400CC63F3"/>
          </w:pPr>
          <w:r w:rsidRPr="001229A4">
            <w:rPr>
              <w:rStyle w:val="a3"/>
            </w:rPr>
            <w:t>Click here to enter text.</w:t>
          </w:r>
        </w:p>
      </w:docPartBody>
    </w:docPart>
    <w:docPart>
      <w:docPartPr>
        <w:name w:val="28BECA953BB442BA81351C5D8591241B"/>
        <w:category>
          <w:name w:val="常规"/>
          <w:gallery w:val="placeholder"/>
        </w:category>
        <w:types>
          <w:type w:val="bbPlcHdr"/>
        </w:types>
        <w:behaviors>
          <w:behavior w:val="content"/>
        </w:behaviors>
        <w:guid w:val="{8F645D8D-C123-4554-99CF-5354C639AFB4}"/>
      </w:docPartPr>
      <w:docPartBody>
        <w:p w:rsidR="00756A2B" w:rsidRDefault="00756A2B" w:rsidP="00756A2B">
          <w:pPr>
            <w:pStyle w:val="28BECA953BB442BA81351C5D8591241B"/>
          </w:pPr>
          <w:r w:rsidRPr="001229A4">
            <w:rPr>
              <w:rStyle w:val="a3"/>
            </w:rPr>
            <w:t>Click here to enter text.</w:t>
          </w:r>
        </w:p>
      </w:docPartBody>
    </w:docPart>
    <w:docPart>
      <w:docPartPr>
        <w:name w:val="BC8C82442B934A1D9D7FB52D0CC535D1"/>
        <w:category>
          <w:name w:val="常规"/>
          <w:gallery w:val="placeholder"/>
        </w:category>
        <w:types>
          <w:type w:val="bbPlcHdr"/>
        </w:types>
        <w:behaviors>
          <w:behavior w:val="content"/>
        </w:behaviors>
        <w:guid w:val="{B662417C-97CD-4DE6-844A-822226C62AE9}"/>
      </w:docPartPr>
      <w:docPartBody>
        <w:p w:rsidR="00756A2B" w:rsidRDefault="00756A2B" w:rsidP="00756A2B">
          <w:pPr>
            <w:pStyle w:val="BC8C82442B934A1D9D7FB52D0CC535D1"/>
          </w:pPr>
          <w:r>
            <w:rPr>
              <w:rStyle w:val="a3"/>
            </w:rPr>
            <w:t>[Abstract]</w:t>
          </w:r>
        </w:p>
      </w:docPartBody>
    </w:docPart>
    <w:docPart>
      <w:docPartPr>
        <w:name w:val="CDE548FEF5A94A4EA8178FA1E3A671F9"/>
        <w:category>
          <w:name w:val="常规"/>
          <w:gallery w:val="placeholder"/>
        </w:category>
        <w:types>
          <w:type w:val="bbPlcHdr"/>
        </w:types>
        <w:behaviors>
          <w:behavior w:val="content"/>
        </w:behaviors>
        <w:guid w:val="{6EBD4723-18EE-4568-940D-F0EC8CBA9002}"/>
      </w:docPartPr>
      <w:docPartBody>
        <w:p w:rsidR="00756A2B" w:rsidRDefault="00756A2B" w:rsidP="00756A2B">
          <w:pPr>
            <w:pStyle w:val="CDE548FEF5A94A4EA8178FA1E3A671F9"/>
          </w:pPr>
          <w:r w:rsidRPr="005E55C3">
            <w:rPr>
              <w:rStyle w:val="a3"/>
            </w:rPr>
            <w:t>[ShortName]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
    <w:altName w:val="Yu Gothic"/>
    <w:charset w:val="80"/>
    <w:family w:val="auto"/>
    <w:pitch w:val="default"/>
    <w:sig w:usb0="00000000" w:usb1="00000000" w:usb2="00000010" w:usb3="00000000" w:csb0="0002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2B"/>
    <w:rsid w:val="002D7DD0"/>
    <w:rsid w:val="00663BFA"/>
    <w:rsid w:val="00675751"/>
    <w:rsid w:val="00756A2B"/>
    <w:rsid w:val="00AA7336"/>
    <w:rsid w:val="00AB1F7E"/>
    <w:rsid w:val="00B85607"/>
    <w:rsid w:val="00B91C8A"/>
    <w:rsid w:val="00D17209"/>
    <w:rsid w:val="00F25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6A2B"/>
    <w:rPr>
      <w:color w:val="808080"/>
    </w:rPr>
  </w:style>
  <w:style w:type="paragraph" w:customStyle="1" w:styleId="595EA965ED4E446AB91584E6A1D6DAB8">
    <w:name w:val="595EA965ED4E446AB91584E6A1D6DAB8"/>
    <w:rsid w:val="00756A2B"/>
    <w:pPr>
      <w:widowControl w:val="0"/>
      <w:jc w:val="both"/>
    </w:pPr>
  </w:style>
  <w:style w:type="paragraph" w:customStyle="1" w:styleId="78B8B684EA7E4FF8B87691B52B1E3179">
    <w:name w:val="78B8B684EA7E4FF8B87691B52B1E3179"/>
    <w:rsid w:val="00756A2B"/>
    <w:pPr>
      <w:widowControl w:val="0"/>
      <w:jc w:val="both"/>
    </w:pPr>
  </w:style>
  <w:style w:type="paragraph" w:customStyle="1" w:styleId="80ADC90F0A23426CA95CC1EBC787DE07">
    <w:name w:val="80ADC90F0A23426CA95CC1EBC787DE07"/>
    <w:rsid w:val="00756A2B"/>
    <w:pPr>
      <w:widowControl w:val="0"/>
      <w:jc w:val="both"/>
    </w:pPr>
  </w:style>
  <w:style w:type="paragraph" w:customStyle="1" w:styleId="5D467443A9F64F3EBB54A32F8D13E9C6">
    <w:name w:val="5D467443A9F64F3EBB54A32F8D13E9C6"/>
    <w:rsid w:val="00756A2B"/>
    <w:pPr>
      <w:widowControl w:val="0"/>
      <w:jc w:val="both"/>
    </w:pPr>
  </w:style>
  <w:style w:type="paragraph" w:customStyle="1" w:styleId="33CFC1EA90F14251B619E0604D9E6FDA">
    <w:name w:val="33CFC1EA90F14251B619E0604D9E6FDA"/>
    <w:rsid w:val="00756A2B"/>
    <w:pPr>
      <w:widowControl w:val="0"/>
      <w:jc w:val="both"/>
    </w:pPr>
  </w:style>
  <w:style w:type="paragraph" w:customStyle="1" w:styleId="C4BA396850064E8AA5F2755A3A9A561C">
    <w:name w:val="C4BA396850064E8AA5F2755A3A9A561C"/>
    <w:rsid w:val="00756A2B"/>
    <w:pPr>
      <w:widowControl w:val="0"/>
      <w:jc w:val="both"/>
    </w:pPr>
  </w:style>
  <w:style w:type="paragraph" w:customStyle="1" w:styleId="C55045542A8D496485B7A5935C23991E">
    <w:name w:val="C55045542A8D496485B7A5935C23991E"/>
    <w:rsid w:val="00756A2B"/>
    <w:pPr>
      <w:widowControl w:val="0"/>
      <w:jc w:val="both"/>
    </w:pPr>
  </w:style>
  <w:style w:type="paragraph" w:customStyle="1" w:styleId="CB76F8C1A28E40418EA5A2EB0DD5EC9B">
    <w:name w:val="CB76F8C1A28E40418EA5A2EB0DD5EC9B"/>
    <w:rsid w:val="00756A2B"/>
    <w:pPr>
      <w:widowControl w:val="0"/>
      <w:jc w:val="both"/>
    </w:pPr>
  </w:style>
  <w:style w:type="paragraph" w:customStyle="1" w:styleId="91231CCBD9D849D89D037CE1DD3AB5E2">
    <w:name w:val="91231CCBD9D849D89D037CE1DD3AB5E2"/>
    <w:rsid w:val="00756A2B"/>
    <w:pPr>
      <w:widowControl w:val="0"/>
      <w:jc w:val="both"/>
    </w:pPr>
  </w:style>
  <w:style w:type="paragraph" w:customStyle="1" w:styleId="9FC468E9DD4B4AA3AD6FDF4A2739876A">
    <w:name w:val="9FC468E9DD4B4AA3AD6FDF4A2739876A"/>
    <w:rsid w:val="00756A2B"/>
    <w:pPr>
      <w:widowControl w:val="0"/>
      <w:jc w:val="both"/>
    </w:pPr>
  </w:style>
  <w:style w:type="paragraph" w:customStyle="1" w:styleId="E90E6596617C4A50B754E2E222E71BD5">
    <w:name w:val="E90E6596617C4A50B754E2E222E71BD5"/>
    <w:rsid w:val="00756A2B"/>
    <w:pPr>
      <w:widowControl w:val="0"/>
      <w:jc w:val="both"/>
    </w:pPr>
  </w:style>
  <w:style w:type="paragraph" w:customStyle="1" w:styleId="59736AAE245C42E697FD674134034EEB">
    <w:name w:val="59736AAE245C42E697FD674134034EEB"/>
    <w:rsid w:val="00756A2B"/>
    <w:pPr>
      <w:widowControl w:val="0"/>
      <w:jc w:val="both"/>
    </w:pPr>
  </w:style>
  <w:style w:type="paragraph" w:customStyle="1" w:styleId="4740C9A831C843C6BDD11965BB967647">
    <w:name w:val="4740C9A831C843C6BDD11965BB967647"/>
    <w:rsid w:val="00756A2B"/>
    <w:pPr>
      <w:widowControl w:val="0"/>
      <w:jc w:val="both"/>
    </w:pPr>
  </w:style>
  <w:style w:type="paragraph" w:customStyle="1" w:styleId="FB6BDF04989E469B9BB862FE17EB3B96">
    <w:name w:val="FB6BDF04989E469B9BB862FE17EB3B96"/>
    <w:rsid w:val="00756A2B"/>
    <w:pPr>
      <w:widowControl w:val="0"/>
      <w:jc w:val="both"/>
    </w:pPr>
  </w:style>
  <w:style w:type="paragraph" w:customStyle="1" w:styleId="952EFC90F0F545038FE87B445AE39D51">
    <w:name w:val="952EFC90F0F545038FE87B445AE39D51"/>
    <w:rsid w:val="00756A2B"/>
    <w:pPr>
      <w:widowControl w:val="0"/>
      <w:jc w:val="both"/>
    </w:pPr>
  </w:style>
  <w:style w:type="paragraph" w:customStyle="1" w:styleId="86ACAAF4A7254D03947AB8B52F409D19">
    <w:name w:val="86ACAAF4A7254D03947AB8B52F409D19"/>
    <w:rsid w:val="00756A2B"/>
    <w:pPr>
      <w:widowControl w:val="0"/>
      <w:jc w:val="both"/>
    </w:pPr>
  </w:style>
  <w:style w:type="paragraph" w:customStyle="1" w:styleId="4DEA9F8E9C3C4E64BEBE0D7CE5C20D59">
    <w:name w:val="4DEA9F8E9C3C4E64BEBE0D7CE5C20D59"/>
    <w:rsid w:val="00756A2B"/>
    <w:pPr>
      <w:widowControl w:val="0"/>
      <w:jc w:val="both"/>
    </w:pPr>
  </w:style>
  <w:style w:type="paragraph" w:customStyle="1" w:styleId="0FC1F2401DFF4C6BA372FB1EC2190B0C">
    <w:name w:val="0FC1F2401DFF4C6BA372FB1EC2190B0C"/>
    <w:rsid w:val="00756A2B"/>
    <w:pPr>
      <w:widowControl w:val="0"/>
      <w:jc w:val="both"/>
    </w:pPr>
  </w:style>
  <w:style w:type="paragraph" w:customStyle="1" w:styleId="69E98E41D3CF4E5D8638B9B42EEEE2A3">
    <w:name w:val="69E98E41D3CF4E5D8638B9B42EEEE2A3"/>
    <w:rsid w:val="00756A2B"/>
    <w:pPr>
      <w:widowControl w:val="0"/>
      <w:jc w:val="both"/>
    </w:pPr>
  </w:style>
  <w:style w:type="paragraph" w:customStyle="1" w:styleId="9F7CA82FA2194270BA2CBDF64FA524CD">
    <w:name w:val="9F7CA82FA2194270BA2CBDF64FA524CD"/>
    <w:rsid w:val="00756A2B"/>
    <w:pPr>
      <w:widowControl w:val="0"/>
      <w:jc w:val="both"/>
    </w:pPr>
  </w:style>
  <w:style w:type="paragraph" w:customStyle="1" w:styleId="384911AA480B41C98A2C16B3FD632576">
    <w:name w:val="384911AA480B41C98A2C16B3FD632576"/>
    <w:rsid w:val="00756A2B"/>
    <w:pPr>
      <w:widowControl w:val="0"/>
      <w:jc w:val="both"/>
    </w:pPr>
  </w:style>
  <w:style w:type="paragraph" w:customStyle="1" w:styleId="DF7760258CE94033964B82C98AAA7129">
    <w:name w:val="DF7760258CE94033964B82C98AAA7129"/>
    <w:rsid w:val="00756A2B"/>
    <w:pPr>
      <w:widowControl w:val="0"/>
      <w:jc w:val="both"/>
    </w:pPr>
  </w:style>
  <w:style w:type="paragraph" w:customStyle="1" w:styleId="42B1FAC7D3CA4D9F9F8F67C531AE94EE">
    <w:name w:val="42B1FAC7D3CA4D9F9F8F67C531AE94EE"/>
    <w:rsid w:val="00756A2B"/>
    <w:pPr>
      <w:widowControl w:val="0"/>
      <w:jc w:val="both"/>
    </w:pPr>
  </w:style>
  <w:style w:type="paragraph" w:customStyle="1" w:styleId="21C324C1DC1F4F82AB15F2E54E777E3C">
    <w:name w:val="21C324C1DC1F4F82AB15F2E54E777E3C"/>
    <w:rsid w:val="00756A2B"/>
    <w:pPr>
      <w:widowControl w:val="0"/>
      <w:jc w:val="both"/>
    </w:pPr>
  </w:style>
  <w:style w:type="paragraph" w:customStyle="1" w:styleId="70BBEC6223BF4AAF803629BF684EB4CE">
    <w:name w:val="70BBEC6223BF4AAF803629BF684EB4CE"/>
    <w:rsid w:val="00756A2B"/>
    <w:pPr>
      <w:widowControl w:val="0"/>
      <w:jc w:val="both"/>
    </w:pPr>
  </w:style>
  <w:style w:type="paragraph" w:customStyle="1" w:styleId="90ACEAB3E7814B9DAA1A422EE7963301">
    <w:name w:val="90ACEAB3E7814B9DAA1A422EE7963301"/>
    <w:rsid w:val="00756A2B"/>
    <w:pPr>
      <w:widowControl w:val="0"/>
      <w:jc w:val="both"/>
    </w:pPr>
  </w:style>
  <w:style w:type="paragraph" w:customStyle="1" w:styleId="CC88FD79829D4760A9DDAEE3325EF22D">
    <w:name w:val="CC88FD79829D4760A9DDAEE3325EF22D"/>
    <w:rsid w:val="00756A2B"/>
    <w:pPr>
      <w:widowControl w:val="0"/>
      <w:jc w:val="both"/>
    </w:pPr>
  </w:style>
  <w:style w:type="paragraph" w:customStyle="1" w:styleId="1AE152566DD242BCAC66A1B25E251DD3">
    <w:name w:val="1AE152566DD242BCAC66A1B25E251DD3"/>
    <w:rsid w:val="00756A2B"/>
    <w:pPr>
      <w:widowControl w:val="0"/>
      <w:jc w:val="both"/>
    </w:pPr>
  </w:style>
  <w:style w:type="paragraph" w:customStyle="1" w:styleId="B45A6F0F148F4713965BEA575A09B3F5">
    <w:name w:val="B45A6F0F148F4713965BEA575A09B3F5"/>
    <w:rsid w:val="00756A2B"/>
    <w:pPr>
      <w:widowControl w:val="0"/>
      <w:jc w:val="both"/>
    </w:pPr>
  </w:style>
  <w:style w:type="paragraph" w:customStyle="1" w:styleId="95B518B4198D419F8FAD7B7649B61532">
    <w:name w:val="95B518B4198D419F8FAD7B7649B61532"/>
    <w:rsid w:val="00756A2B"/>
    <w:pPr>
      <w:widowControl w:val="0"/>
      <w:jc w:val="both"/>
    </w:pPr>
  </w:style>
  <w:style w:type="paragraph" w:customStyle="1" w:styleId="6E43732A71FA4517A7AA8677E2ED7F47">
    <w:name w:val="6E43732A71FA4517A7AA8677E2ED7F47"/>
    <w:rsid w:val="00756A2B"/>
    <w:pPr>
      <w:widowControl w:val="0"/>
      <w:jc w:val="both"/>
    </w:pPr>
  </w:style>
  <w:style w:type="paragraph" w:customStyle="1" w:styleId="5AF884C3DEC6418D84063A39ED071921">
    <w:name w:val="5AF884C3DEC6418D84063A39ED071921"/>
    <w:rsid w:val="00756A2B"/>
    <w:pPr>
      <w:widowControl w:val="0"/>
      <w:jc w:val="both"/>
    </w:pPr>
  </w:style>
  <w:style w:type="paragraph" w:customStyle="1" w:styleId="251EACBF92ED4762B3E3802979917C51">
    <w:name w:val="251EACBF92ED4762B3E3802979917C51"/>
    <w:rsid w:val="00756A2B"/>
    <w:pPr>
      <w:widowControl w:val="0"/>
      <w:jc w:val="both"/>
    </w:pPr>
  </w:style>
  <w:style w:type="paragraph" w:customStyle="1" w:styleId="72F83BFF5137466F96405BD9E685F105">
    <w:name w:val="72F83BFF5137466F96405BD9E685F105"/>
    <w:rsid w:val="00756A2B"/>
    <w:pPr>
      <w:widowControl w:val="0"/>
      <w:jc w:val="both"/>
    </w:pPr>
  </w:style>
  <w:style w:type="paragraph" w:customStyle="1" w:styleId="A548415360FD409095FC56419E7834D2">
    <w:name w:val="A548415360FD409095FC56419E7834D2"/>
    <w:rsid w:val="00756A2B"/>
    <w:pPr>
      <w:widowControl w:val="0"/>
      <w:jc w:val="both"/>
    </w:pPr>
  </w:style>
  <w:style w:type="paragraph" w:customStyle="1" w:styleId="B9A408D4D600480186775CA38DE00E66">
    <w:name w:val="B9A408D4D600480186775CA38DE00E66"/>
    <w:rsid w:val="00756A2B"/>
    <w:pPr>
      <w:widowControl w:val="0"/>
      <w:jc w:val="both"/>
    </w:pPr>
  </w:style>
  <w:style w:type="paragraph" w:customStyle="1" w:styleId="98F8A051DD7F4234B6E2407400CC63F3">
    <w:name w:val="98F8A051DD7F4234B6E2407400CC63F3"/>
    <w:rsid w:val="00756A2B"/>
    <w:pPr>
      <w:widowControl w:val="0"/>
      <w:jc w:val="both"/>
    </w:pPr>
  </w:style>
  <w:style w:type="paragraph" w:customStyle="1" w:styleId="28BECA953BB442BA81351C5D8591241B">
    <w:name w:val="28BECA953BB442BA81351C5D8591241B"/>
    <w:rsid w:val="00756A2B"/>
    <w:pPr>
      <w:widowControl w:val="0"/>
      <w:jc w:val="both"/>
    </w:pPr>
  </w:style>
  <w:style w:type="paragraph" w:customStyle="1" w:styleId="0DF5642EFA3F4CCE851873C2F70E0F44">
    <w:name w:val="0DF5642EFA3F4CCE851873C2F70E0F44"/>
    <w:rsid w:val="00756A2B"/>
    <w:pPr>
      <w:widowControl w:val="0"/>
      <w:jc w:val="both"/>
    </w:pPr>
  </w:style>
  <w:style w:type="paragraph" w:customStyle="1" w:styleId="2D124AA576B34D70AF5DABCE5BF38CE9">
    <w:name w:val="2D124AA576B34D70AF5DABCE5BF38CE9"/>
    <w:rsid w:val="00756A2B"/>
    <w:pPr>
      <w:widowControl w:val="0"/>
      <w:jc w:val="both"/>
    </w:pPr>
  </w:style>
  <w:style w:type="paragraph" w:customStyle="1" w:styleId="BC8C82442B934A1D9D7FB52D0CC535D1">
    <w:name w:val="BC8C82442B934A1D9D7FB52D0CC535D1"/>
    <w:rsid w:val="00756A2B"/>
    <w:pPr>
      <w:widowControl w:val="0"/>
      <w:jc w:val="both"/>
    </w:pPr>
  </w:style>
  <w:style w:type="paragraph" w:customStyle="1" w:styleId="CDE548FEF5A94A4EA8178FA1E3A671F9">
    <w:name w:val="CDE548FEF5A94A4EA8178FA1E3A671F9"/>
    <w:rsid w:val="00756A2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13E8E-6EC9-483F-B35C-254217D6C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22</Pages>
  <Words>7903</Words>
  <Characters>45053</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DDP Template (2025-2025)</vt:lpstr>
    </vt:vector>
  </TitlesOfParts>
  <Manager>ITU-T</Manager>
  <Company>International Telecommunication Union (ITU)</Company>
  <LinksUpToDate>false</LinksUpToDate>
  <CharactersWithSpaces>52851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DDP template for SG21 (2025-2028 study period)</dc:title>
  <dc:subject>ITU-T SG21</dc:subject>
  <dc:creator>TSB (2024-10-30)</dc:creator>
  <cp:keywords/>
  <dc:description>DDP-SG21.docx  For: _x000d_Document date: _x000d_Saved by ITU51018016 at 13:27:04 on 30/10/2024</dc:description>
  <cp:lastModifiedBy>LIUXIAOJUN</cp:lastModifiedBy>
  <cp:revision>15</cp:revision>
  <cp:lastPrinted>2011-04-05T14:28:00Z</cp:lastPrinted>
  <dcterms:created xsi:type="dcterms:W3CDTF">2024-12-11T08:10:00Z</dcterms:created>
  <dcterms:modified xsi:type="dcterms:W3CDTF">2024-12-31T08:38:00Z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DDP-SG21.docx</vt:lpwstr>
  </property>
  <property fmtid="{D5CDD505-2E9C-101B-9397-08002B2CF9AE}" pid="3" name="Docdate">
    <vt:lpwstr/>
  </property>
  <property fmtid="{D5CDD505-2E9C-101B-9397-08002B2CF9AE}" pid="4" name="Docorlang">
    <vt:lpwstr/>
  </property>
  <property fmtid="{D5CDD505-2E9C-101B-9397-08002B2CF9AE}" pid="5" name="Docbluepink">
    <vt:lpwstr/>
  </property>
  <property fmtid="{D5CDD505-2E9C-101B-9397-08002B2CF9AE}" pid="6" name="Docdest">
    <vt:lpwstr/>
  </property>
  <property fmtid="{D5CDD505-2E9C-101B-9397-08002B2CF9AE}" pid="7" name="Docauthor">
    <vt:lpwstr/>
  </property>
</Properties>
</file>